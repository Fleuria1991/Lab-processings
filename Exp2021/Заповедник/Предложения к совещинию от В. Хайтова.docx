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отношении постановки научной работы в КГПЗ считаю целесообразным осветить перед Минприроды следующие проблемы организации научной работы в заповеднике: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</w:rPr>
        <w:t>Научный штат.</w:t>
      </w:r>
      <w:r>
        <w:rPr>
          <w:rFonts w:ascii="Times New Roman" w:hAnsi="Times New Roman" w:cs="Times New Roman"/>
          <w:sz w:val="24"/>
          <w:szCs w:val="24"/>
        </w:rPr>
        <w:t xml:space="preserve"> В настоящее время научный штат заповедника укомплектован практически исключительно очень опытными и квалифицированными сотрудниками предпенсионного и пенсионного возраста. Несмотря на их огромный опыт, знание условий работы в заповеднике, его территорий, биоты и т.п., это накладывает значительные ограничения как на разнообразие научных тематик, так и на весь объем научной работы, проводимой в заповеднике просто в силу физических возможностей сотрудников.</w:t>
      </w:r>
    </w:p>
    <w:p>
      <w:pPr>
        <w:rPr>
          <w:ins w:id="0" w:author="polyd" w:date="2021-08-25T22:39:33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сохранения и передачи научного опыта, знаний, а также для продолжения научной работы на должном уровне и в полном объеме, принимая во внимание разобщенность и труднодоступность отдельных территорий заповедника необходимо пополнение штата </w:t>
      </w:r>
      <w:r>
        <w:rPr>
          <w:rFonts w:ascii="Times New Roman" w:hAnsi="Times New Roman" w:cs="Times New Roman"/>
          <w:strike/>
          <w:sz w:val="24"/>
          <w:szCs w:val="24"/>
          <w:rPrChange w:id="1" w:author="polyd" w:date="2021-08-25T22:39:25Z">
            <w:rPr>
              <w:rFonts w:ascii="Times New Roman" w:hAnsi="Times New Roman" w:cs="Times New Roman"/>
              <w:sz w:val="24"/>
              <w:szCs w:val="24"/>
            </w:rPr>
          </w:rPrChange>
        </w:rPr>
        <w:t>«постоянными»</w:t>
      </w:r>
      <w:r>
        <w:rPr>
          <w:rFonts w:ascii="Times New Roman" w:hAnsi="Times New Roman" w:cs="Times New Roman"/>
          <w:sz w:val="24"/>
          <w:szCs w:val="24"/>
        </w:rPr>
        <w:t xml:space="preserve"> молодыми специалистами. </w:t>
      </w:r>
    </w:p>
    <w:p>
      <w:pPr>
        <w:rPr>
          <w:ins w:id="2" w:author="polyd" w:date="2021-08-25T22:39:37Z"/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ins w:id="3" w:author="polyd" w:date="2021-08-25T22:39:4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Ва</w:t>
        </w:r>
      </w:ins>
      <w:ins w:id="4" w:author="polyd" w:date="2021-08-25T22:39:4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жной </w:t>
        </w:r>
      </w:ins>
      <w:ins w:id="5" w:author="polyd" w:date="2021-08-25T22:39:4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со</w:t>
        </w:r>
      </w:ins>
      <w:ins w:id="6" w:author="polyd" w:date="2021-08-25T22:39:4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ставля</w:t>
        </w:r>
      </w:ins>
      <w:ins w:id="7" w:author="polyd" w:date="2021-08-25T22:39:4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ющей</w:t>
        </w:r>
      </w:ins>
      <w:ins w:id="8" w:author="polyd" w:date="2021-08-25T22:39:4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нау</w:t>
        </w:r>
      </w:ins>
      <w:ins w:id="9" w:author="polyd" w:date="2021-08-25T22:39:4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чной ра</w:t>
        </w:r>
      </w:ins>
      <w:ins w:id="10" w:author="polyd" w:date="2021-08-25T22:39:4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боты </w:t>
        </w:r>
      </w:ins>
      <w:ins w:id="11" w:author="polyd" w:date="2021-08-25T22:39:4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в з</w:t>
        </w:r>
      </w:ins>
      <w:ins w:id="12" w:author="polyd" w:date="2021-08-25T22:39:5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апо</w:t>
        </w:r>
      </w:ins>
      <w:ins w:id="13" w:author="polyd" w:date="2021-08-25T22:39:5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ведник</w:t>
        </w:r>
      </w:ins>
      <w:ins w:id="14" w:author="polyd" w:date="2021-08-25T22:39:5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е </w:t>
        </w:r>
      </w:ins>
      <w:ins w:id="15" w:author="polyd" w:date="2021-08-25T22:39:5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явля</w:t>
        </w:r>
      </w:ins>
      <w:ins w:id="16" w:author="polyd" w:date="2021-08-25T22:39:5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ются </w:t>
        </w:r>
      </w:ins>
      <w:ins w:id="17" w:author="polyd" w:date="2021-08-25T22:39:5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м</w:t>
        </w:r>
      </w:ins>
      <w:ins w:id="18" w:author="polyd" w:date="2021-08-25T22:40:0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оголетни</w:t>
        </w:r>
      </w:ins>
      <w:ins w:id="19" w:author="polyd" w:date="2021-08-25T22:40:0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е набл</w:t>
        </w:r>
      </w:ins>
      <w:ins w:id="20" w:author="polyd" w:date="2021-08-25T22:40:0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юдения</w:t>
        </w:r>
      </w:ins>
      <w:ins w:id="21" w:author="polyd" w:date="2021-08-25T22:40:1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,</w:t>
        </w:r>
      </w:ins>
      <w:ins w:id="22" w:author="polyd" w:date="2021-08-25T22:40:5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не </w:t>
        </w:r>
      </w:ins>
      <w:ins w:id="23" w:author="polyd" w:date="2021-08-25T22:40:5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д</w:t>
        </w:r>
      </w:ins>
      <w:ins w:id="24" w:author="polyd" w:date="2021-08-25T22:40:5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оп</w:t>
        </w:r>
      </w:ins>
      <w:ins w:id="25" w:author="polyd" w:date="2021-08-25T22:40:5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уск</w:t>
        </w:r>
      </w:ins>
      <w:ins w:id="26" w:author="polyd" w:date="2021-08-25T22:40:5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аю</w:t>
        </w:r>
      </w:ins>
      <w:ins w:id="27" w:author="polyd" w:date="2021-08-25T22:41:0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щие с</w:t>
        </w:r>
      </w:ins>
      <w:ins w:id="28" w:author="polyd" w:date="2021-08-25T22:41:0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мены </w:t>
        </w:r>
      </w:ins>
      <w:ins w:id="29" w:author="polyd" w:date="2021-08-25T22:41:0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методи</w:t>
        </w:r>
      </w:ins>
      <w:ins w:id="30" w:author="polyd" w:date="2021-08-25T22:41:0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к</w:t>
        </w:r>
      </w:ins>
      <w:ins w:id="31" w:author="polyd" w:date="2021-08-25T22:41:0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</w:t>
        </w:r>
      </w:ins>
      <w:ins w:id="32" w:author="polyd" w:date="2021-08-25T22:41:0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с</w:t>
        </w:r>
      </w:ins>
      <w:ins w:id="33" w:author="polyd" w:date="2021-08-25T22:41:0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бора м</w:t>
        </w:r>
      </w:ins>
      <w:ins w:id="34" w:author="polyd" w:date="2021-08-25T22:41:0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ат</w:t>
        </w:r>
      </w:ins>
      <w:ins w:id="35" w:author="polyd" w:date="2021-08-25T22:41:1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е</w:t>
        </w:r>
      </w:ins>
      <w:ins w:id="36" w:author="polyd" w:date="2021-08-25T22:41:0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рила</w:t>
        </w:r>
      </w:ins>
      <w:ins w:id="37" w:author="polyd" w:date="2021-08-25T22:41:1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.</w:t>
        </w:r>
      </w:ins>
      <w:ins w:id="38" w:author="polyd" w:date="2021-08-25T22:41:2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</w:t>
        </w:r>
      </w:ins>
      <w:ins w:id="39" w:author="polyd" w:date="2021-08-25T22:41:2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Для об</w:t>
        </w:r>
      </w:ins>
      <w:ins w:id="40" w:author="polyd" w:date="2021-08-25T22:41:2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еспе</w:t>
        </w:r>
      </w:ins>
      <w:ins w:id="41" w:author="polyd" w:date="2021-08-25T22:41:2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чения </w:t>
        </w:r>
      </w:ins>
      <w:ins w:id="42" w:author="polyd" w:date="2021-08-25T22:41:3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прее</w:t>
        </w:r>
      </w:ins>
      <w:ins w:id="43" w:author="polyd" w:date="2021-08-25T22:41:3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мстве</w:t>
        </w:r>
      </w:ins>
      <w:ins w:id="44" w:author="polyd" w:date="2021-08-25T22:41:3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нности </w:t>
        </w:r>
      </w:ins>
      <w:ins w:id="45" w:author="polyd" w:date="2021-08-25T22:41:5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п</w:t>
        </w:r>
      </w:ins>
      <w:ins w:id="46" w:author="polyd" w:date="2021-08-25T22:41:5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окол</w:t>
        </w:r>
      </w:ins>
      <w:ins w:id="47" w:author="polyd" w:date="2021-08-25T22:41:5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ени</w:t>
        </w:r>
      </w:ins>
      <w:ins w:id="48" w:author="polyd" w:date="2021-08-25T22:42:0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й </w:t>
        </w:r>
      </w:ins>
      <w:ins w:id="49" w:author="polyd" w:date="2021-08-25T22:41:3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важн</w:t>
        </w:r>
      </w:ins>
      <w:ins w:id="50" w:author="polyd" w:date="2021-08-25T22:41:3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о </w:t>
        </w:r>
      </w:ins>
      <w:ins w:id="51" w:author="polyd" w:date="2021-08-25T22:41:4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вос</w:t>
        </w:r>
      </w:ins>
      <w:ins w:id="52" w:author="polyd" w:date="2021-08-25T22:41:4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ста</w:t>
        </w:r>
      </w:ins>
      <w:ins w:id="53" w:author="polyd" w:date="2021-08-25T22:41:4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нови</w:t>
        </w:r>
      </w:ins>
      <w:ins w:id="54" w:author="polyd" w:date="2021-08-25T22:41:4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ть не</w:t>
        </w:r>
      </w:ins>
      <w:ins w:id="55" w:author="polyd" w:date="2021-08-25T22:41:4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ко</w:t>
        </w:r>
      </w:ins>
      <w:ins w:id="56" w:author="polyd" w:date="2021-08-25T22:41:4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гда с</w:t>
        </w:r>
      </w:ins>
      <w:ins w:id="57" w:author="polyd" w:date="2021-08-25T22:41:4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уществ</w:t>
        </w:r>
      </w:ins>
      <w:ins w:id="58" w:author="polyd" w:date="2021-08-25T22:41:4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оваш</w:t>
        </w:r>
      </w:ins>
      <w:ins w:id="59" w:author="polyd" w:date="2021-08-25T22:41:4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ую си</w:t>
        </w:r>
      </w:ins>
      <w:ins w:id="60" w:author="polyd" w:date="2021-08-25T22:41:4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стему</w:t>
        </w:r>
      </w:ins>
      <w:ins w:id="61" w:author="polyd" w:date="2021-08-25T22:42:0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</w:t>
        </w:r>
      </w:ins>
      <w:ins w:id="62" w:author="polyd" w:date="2021-08-25T22:42:0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взаи</w:t>
        </w:r>
      </w:ins>
      <w:ins w:id="63" w:author="polyd" w:date="2021-08-25T22:42:0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модей</w:t>
        </w:r>
      </w:ins>
      <w:ins w:id="64" w:author="polyd" w:date="2021-08-25T22:42:0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ствия </w:t>
        </w:r>
      </w:ins>
      <w:ins w:id="65" w:author="polyd" w:date="2021-08-25T22:42:1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заповед</w:t>
        </w:r>
      </w:ins>
      <w:ins w:id="66" w:author="polyd" w:date="2021-08-25T22:42:1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ник</w:t>
        </w:r>
      </w:ins>
      <w:ins w:id="67" w:author="polyd" w:date="2021-08-25T22:46:0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а</w:t>
        </w:r>
      </w:ins>
      <w:ins w:id="68" w:author="polyd" w:date="2021-08-25T22:42:1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</w:t>
        </w:r>
      </w:ins>
      <w:ins w:id="69" w:author="polyd" w:date="2021-08-25T22:42:1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и вы</w:t>
        </w:r>
      </w:ins>
      <w:ins w:id="70" w:author="polyd" w:date="2021-08-25T22:42:1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сшей</w:t>
        </w:r>
      </w:ins>
      <w:ins w:id="71" w:author="polyd" w:date="2021-08-25T22:42:1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ш</w:t>
        </w:r>
      </w:ins>
      <w:ins w:id="72" w:author="polyd" w:date="2021-08-25T22:42:1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колы</w:t>
        </w:r>
      </w:ins>
      <w:ins w:id="73" w:author="polyd" w:date="2021-08-25T22:42:1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. </w:t>
        </w:r>
      </w:ins>
      <w:ins w:id="74" w:author="polyd" w:date="2021-08-25T22:42:2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Кр</w:t>
        </w:r>
      </w:ins>
      <w:ins w:id="75" w:author="polyd" w:date="2021-08-25T22:42:2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айне</w:t>
        </w:r>
      </w:ins>
      <w:ins w:id="76" w:author="polyd" w:date="2021-08-25T22:42:3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важн</w:t>
        </w:r>
      </w:ins>
      <w:ins w:id="77" w:author="polyd" w:date="2021-08-25T22:42:3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о привл</w:t>
        </w:r>
      </w:ins>
      <w:ins w:id="78" w:author="polyd" w:date="2021-08-25T22:42:3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екать </w:t>
        </w:r>
      </w:ins>
      <w:ins w:id="79" w:author="polyd" w:date="2021-08-25T22:42:3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с</w:t>
        </w:r>
      </w:ins>
      <w:ins w:id="80" w:author="polyd" w:date="2021-08-25T22:42:3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туден</w:t>
        </w:r>
      </w:ins>
      <w:ins w:id="81" w:author="polyd" w:date="2021-08-25T22:42:3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тов </w:t>
        </w:r>
      </w:ins>
      <w:ins w:id="82" w:author="polyd" w:date="2021-08-25T22:43:3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и </w:t>
        </w:r>
      </w:ins>
      <w:ins w:id="83" w:author="polyd" w:date="2021-08-25T22:43:3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ас</w:t>
        </w:r>
      </w:ins>
      <w:ins w:id="84" w:author="polyd" w:date="2021-08-25T22:43:3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пиарн</w:t>
        </w:r>
      </w:ins>
      <w:ins w:id="85" w:author="polyd" w:date="2021-08-25T22:43:3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тов </w:t>
        </w:r>
      </w:ins>
      <w:ins w:id="86" w:author="polyd" w:date="2021-08-25T22:42:3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дл</w:t>
        </w:r>
      </w:ins>
      <w:ins w:id="87" w:author="polyd" w:date="2021-08-25T22:42:3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я прох</w:t>
        </w:r>
      </w:ins>
      <w:ins w:id="88" w:author="polyd" w:date="2021-08-25T22:42:3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ожден</w:t>
        </w:r>
      </w:ins>
      <w:ins w:id="89" w:author="polyd" w:date="2021-08-25T22:42:3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ия про</w:t>
        </w:r>
      </w:ins>
      <w:ins w:id="90" w:author="polyd" w:date="2021-08-25T22:42:3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извод</w:t>
        </w:r>
      </w:ins>
      <w:ins w:id="91" w:author="polyd" w:date="2021-08-25T22:42:4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ственн</w:t>
        </w:r>
      </w:ins>
      <w:ins w:id="92" w:author="polyd" w:date="2021-08-25T22:42:4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ой пра</w:t>
        </w:r>
      </w:ins>
      <w:ins w:id="93" w:author="polyd" w:date="2021-08-25T22:42:4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кт</w:t>
        </w:r>
      </w:ins>
      <w:ins w:id="94" w:author="polyd" w:date="2021-08-25T22:42:4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ик</w:t>
        </w:r>
      </w:ins>
      <w:ins w:id="95" w:author="polyd" w:date="2021-08-25T22:42:4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и </w:t>
        </w:r>
      </w:ins>
      <w:ins w:id="96" w:author="polyd" w:date="2021-08-25T22:42:5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на т</w:t>
        </w:r>
      </w:ins>
      <w:ins w:id="97" w:author="polyd" w:date="2021-08-25T22:42:5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ерритори</w:t>
        </w:r>
      </w:ins>
      <w:ins w:id="98" w:author="polyd" w:date="2021-08-25T22:42:5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и з</w:t>
        </w:r>
      </w:ins>
      <w:ins w:id="99" w:author="polyd" w:date="2021-08-25T22:43:0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апове</w:t>
        </w:r>
      </w:ins>
      <w:ins w:id="100" w:author="polyd" w:date="2021-08-25T22:43:0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дника</w:t>
        </w:r>
      </w:ins>
      <w:ins w:id="101" w:author="polyd" w:date="2021-08-25T22:43:0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</w:t>
        </w:r>
      </w:ins>
      <w:ins w:id="102" w:author="polyd" w:date="2021-08-25T22:42:4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(сб</w:t>
        </w:r>
      </w:ins>
      <w:ins w:id="103" w:author="polyd" w:date="2021-08-25T22:42:4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ор мат</w:t>
        </w:r>
      </w:ins>
      <w:ins w:id="104" w:author="polyd" w:date="2021-08-25T22:42:4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ериалов</w:t>
        </w:r>
      </w:ins>
      <w:ins w:id="105" w:author="polyd" w:date="2021-08-25T22:42:4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</w:t>
        </w:r>
      </w:ins>
      <w:ins w:id="106" w:author="polyd" w:date="2021-08-25T22:42:5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для </w:t>
        </w:r>
      </w:ins>
      <w:ins w:id="107" w:author="polyd" w:date="2021-08-25T22:43:0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вып</w:t>
        </w:r>
      </w:ins>
      <w:ins w:id="108" w:author="polyd" w:date="2021-08-25T22:43:1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ускн</w:t>
        </w:r>
      </w:ins>
      <w:ins w:id="109" w:author="polyd" w:date="2021-08-25T22:43:1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ых к</w:t>
        </w:r>
      </w:ins>
      <w:ins w:id="110" w:author="polyd" w:date="2021-08-25T22:43:1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вали</w:t>
        </w:r>
      </w:ins>
      <w:ins w:id="111" w:author="polyd" w:date="2021-08-25T22:43:1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фик</w:t>
        </w:r>
      </w:ins>
      <w:ins w:id="112" w:author="polyd" w:date="2021-08-25T22:43:1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а</w:t>
        </w:r>
      </w:ins>
      <w:ins w:id="113" w:author="polyd" w:date="2021-08-25T22:43:1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ционны</w:t>
        </w:r>
      </w:ins>
      <w:ins w:id="114" w:author="polyd" w:date="2021-08-25T22:43:1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х ра</w:t>
        </w:r>
      </w:ins>
      <w:ins w:id="115" w:author="polyd" w:date="2021-08-25T22:43:1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б</w:t>
        </w:r>
      </w:ins>
      <w:ins w:id="116" w:author="polyd" w:date="2021-08-25T22:43:2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от</w:t>
        </w:r>
      </w:ins>
      <w:ins w:id="117" w:author="polyd" w:date="2021-08-25T22:43:4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и </w:t>
        </w:r>
      </w:ins>
      <w:ins w:id="118" w:author="polyd" w:date="2021-08-25T22:43:4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ди</w:t>
        </w:r>
      </w:ins>
      <w:ins w:id="119" w:author="polyd" w:date="2021-08-25T22:43:4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ссерта</w:t>
        </w:r>
      </w:ins>
      <w:ins w:id="120" w:author="polyd" w:date="2021-08-25T22:43:4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ций</w:t>
        </w:r>
      </w:ins>
      <w:ins w:id="121" w:author="polyd" w:date="2021-08-25T22:43:4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)</w:t>
        </w:r>
      </w:ins>
      <w:ins w:id="122" w:author="polyd" w:date="2021-08-25T22:43:4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.</w:t>
        </w:r>
      </w:ins>
      <w:ins w:id="123" w:author="polyd" w:date="2021-08-25T22:43:4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</w:t>
        </w:r>
      </w:ins>
      <w:ins w:id="124" w:author="polyd" w:date="2021-08-25T22:43:4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Для </w:t>
        </w:r>
      </w:ins>
      <w:ins w:id="125" w:author="polyd" w:date="2021-08-25T22:43:4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этого </w:t>
        </w:r>
      </w:ins>
      <w:ins w:id="126" w:author="polyd" w:date="2021-08-25T22:43:5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нео</w:t>
        </w:r>
      </w:ins>
      <w:ins w:id="127" w:author="polyd" w:date="2021-08-25T22:43:5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бх</w:t>
        </w:r>
      </w:ins>
      <w:ins w:id="128" w:author="polyd" w:date="2021-08-25T22:43:5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о</w:t>
        </w:r>
      </w:ins>
      <w:ins w:id="129" w:author="polyd" w:date="2021-08-25T22:43:5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ди</w:t>
        </w:r>
      </w:ins>
      <w:ins w:id="130" w:author="polyd" w:date="2021-08-25T22:43:5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м</w:t>
        </w:r>
      </w:ins>
      <w:ins w:id="131" w:author="polyd" w:date="2021-08-25T22:44:0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о </w:t>
        </w:r>
      </w:ins>
      <w:ins w:id="132" w:author="polyd" w:date="2021-08-25T22:44:0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с</w:t>
        </w:r>
      </w:ins>
      <w:ins w:id="133" w:author="polyd" w:date="2021-08-25T22:46:1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е</w:t>
        </w:r>
      </w:ins>
      <w:ins w:id="134" w:author="polyd" w:date="2021-08-25T22:44:0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тев</w:t>
        </w:r>
      </w:ins>
      <w:ins w:id="135" w:author="polyd" w:date="2021-08-25T22:44:0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ое в</w:t>
        </w:r>
      </w:ins>
      <w:ins w:id="136" w:author="polyd" w:date="2021-08-25T22:44:0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зиам</w:t>
        </w:r>
      </w:ins>
      <w:ins w:id="137" w:author="polyd" w:date="2021-08-25T22:44:1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одей</w:t>
        </w:r>
      </w:ins>
      <w:ins w:id="138" w:author="polyd" w:date="2021-08-25T22:44:1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ствие </w:t>
        </w:r>
      </w:ins>
      <w:ins w:id="139" w:author="polyd" w:date="2021-08-25T22:44:1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ми</w:t>
        </w:r>
      </w:ins>
      <w:ins w:id="140" w:author="polyd" w:date="2021-08-25T22:44:1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н</w:t>
        </w:r>
      </w:ins>
      <w:ins w:id="141" w:author="polyd" w:date="2021-08-25T22:44:1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пр</w:t>
        </w:r>
      </w:ins>
      <w:ins w:id="142" w:author="polyd" w:date="2021-08-25T22:44:2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ироды</w:t>
        </w:r>
      </w:ins>
      <w:ins w:id="143" w:author="polyd" w:date="2021-08-25T22:44:2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с </w:t>
        </w:r>
      </w:ins>
      <w:ins w:id="144" w:author="polyd" w:date="2021-08-25T22:44:2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минист</w:t>
        </w:r>
      </w:ins>
      <w:ins w:id="145" w:author="polyd" w:date="2021-08-25T22:44:2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ерс</w:t>
        </w:r>
      </w:ins>
      <w:ins w:id="146" w:author="polyd" w:date="2021-08-25T22:44:2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т</w:t>
        </w:r>
      </w:ins>
      <w:ins w:id="147" w:author="polyd" w:date="2021-08-25T22:44:2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вом</w:t>
        </w:r>
      </w:ins>
      <w:ins w:id="148" w:author="polyd" w:date="2021-08-25T22:44:2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</w:t>
        </w:r>
      </w:ins>
      <w:ins w:id="149" w:author="polyd" w:date="2021-08-25T22:45:2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н</w:t>
        </w:r>
      </w:ins>
      <w:ins w:id="150" w:author="polyd" w:date="2021-08-25T22:45:2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иуки</w:t>
        </w:r>
      </w:ins>
      <w:ins w:id="151" w:author="polyd" w:date="2021-08-25T22:45:2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и вы</w:t>
        </w:r>
      </w:ins>
      <w:ins w:id="152" w:author="polyd" w:date="2021-08-25T22:45:2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сшего</w:t>
        </w:r>
      </w:ins>
      <w:ins w:id="153" w:author="polyd" w:date="2021-08-25T22:45:2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обра</w:t>
        </w:r>
      </w:ins>
      <w:ins w:id="154" w:author="polyd" w:date="2021-08-25T22:45:2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зовани</w:t>
        </w:r>
      </w:ins>
      <w:ins w:id="155" w:author="polyd" w:date="2021-08-25T22:45:2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я.</w:t>
        </w:r>
      </w:ins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сожалению, в настоящее время условия материального обеспечения, которое может предложить заповедник молодым выпускникам профильных вузов или молодым специалистам (низкие зарплаты и отсутствие служебного жилья) не удовлетворяют их требованиям.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 ставится под угрозу не только выполнение государственного задания, но создается вероятность потери непрерывности многолетних мониторинговых наблюдений, потери качества и непрерывности данных в Летописи Природы.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Более того, при увольнении по возрасту, состоянию здоровья и т.п. научных сотрудников старших возрастов может возникнуть угроза приостановки научной работы в заповеднике в целом.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этой острой проблемы необходимо увеличение размеров заработной платы сотрудников заповедника и расширение фонда служебного жилья как в пункте расположения головной конторы, так и в расположениях научных баз заповедника.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>Материально-техническое обеспечение научной работы</w:t>
      </w:r>
      <w:r>
        <w:rPr>
          <w:rFonts w:ascii="Times New Roman" w:hAnsi="Times New Roman" w:cs="Times New Roman"/>
          <w:sz w:val="24"/>
          <w:szCs w:val="24"/>
        </w:rPr>
        <w:t xml:space="preserve">. В настоящее время практически все научные стационары заповедника, особенно на территориях Баренцева моря ввиду их труднодоступности, находятся в малопригодном для проведения научной работы и кратковременного проживания или откровенно аварийном состоянии.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большинства строений научного назначения необходимо проведение различной сложности ремонтных работ с учетом погодных условий и сезонности проведения исследований.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необходимо их дооснащение или переоснащение современными инженерными системами, использующими последние технические достижения (например, автономное электропитание на солнечной энергии, современные средства связи, водопровод, автономная энергонезависимая канализация).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>Обеспечение транспортной доступности удаленных и труднодоступных территорий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ins w:id="156" w:author="polyd" w:date="2021-08-25T22:47:48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Отдельные участки территории Кандалакшского заповедника находятся на значительном удалении от обустроенных дорог или водных коммуникаций и зачастую доступны либо по воздуху, либо из прибрежных поселений, находящихся на значительном удалении, как, например, Айновы острова, Гавриловский архипелаг, архипелаг Семь островов на Баренцевом море. Содержание собственной авиации или флота в некоторых случаях является экономически неоправданным. Одним из способов обеспечить доступность таких территорий может служить возможность заключения договоров с собственниками и владельцами соответствующих транспортных средств, для чего, опять же, требуется дополнительное финансирование из бюджета.</w:t>
      </w:r>
    </w:p>
    <w:p>
      <w:pPr>
        <w:rPr>
          <w:ins w:id="157" w:author="polyd" w:date="2021-08-25T22:47:48Z"/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  <w:ins w:id="159" w:author="polyd" w:date="2021-08-25T22:50:29Z"/>
        </w:numPr>
        <w:rPr>
          <w:ins w:id="160" w:author="polyd" w:date="2021-08-25T22:50:29Z"/>
          <w:rFonts w:hint="default" w:ascii="Times New Roman" w:hAnsi="Times New Roman" w:cs="Times New Roman"/>
          <w:sz w:val="24"/>
          <w:szCs w:val="24"/>
          <w:lang w:val="ru-RU"/>
        </w:rPr>
        <w:pPrChange w:id="158" w:author="polyd" w:date="2021-08-25T22:50:29Z">
          <w:pPr/>
        </w:pPrChange>
      </w:pPr>
      <w:ins w:id="161" w:author="polyd" w:date="2021-08-25T22:47:52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ru-RU"/>
            <w:rPrChange w:id="162" w:author="polyd" w:date="2021-08-25T22:53:27Z"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rPrChange>
          </w:rPr>
          <w:t>Дос</w:t>
        </w:r>
      </w:ins>
      <w:ins w:id="164" w:author="polyd" w:date="2021-08-25T22:47:53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ru-RU"/>
            <w:rPrChange w:id="165" w:author="polyd" w:date="2021-08-25T22:53:27Z"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rPrChange>
          </w:rPr>
          <w:t>тупн</w:t>
        </w:r>
      </w:ins>
      <w:ins w:id="167" w:author="polyd" w:date="2021-08-25T22:47:54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ru-RU"/>
            <w:rPrChange w:id="168" w:author="polyd" w:date="2021-08-25T22:53:27Z"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rPrChange>
          </w:rPr>
          <w:t xml:space="preserve">ость </w:t>
        </w:r>
      </w:ins>
      <w:ins w:id="170" w:author="polyd" w:date="2021-08-25T22:47:55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ru-RU"/>
            <w:rPrChange w:id="171" w:author="polyd" w:date="2021-08-25T22:53:27Z"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rPrChange>
          </w:rPr>
          <w:t>н</w:t>
        </w:r>
      </w:ins>
      <w:ins w:id="173" w:author="polyd" w:date="2021-08-25T22:47:56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ru-RU"/>
            <w:rPrChange w:id="174" w:author="polyd" w:date="2021-08-25T22:53:27Z"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rPrChange>
          </w:rPr>
          <w:t>аучн</w:t>
        </w:r>
      </w:ins>
      <w:ins w:id="176" w:author="polyd" w:date="2021-08-25T22:47:57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ru-RU"/>
            <w:rPrChange w:id="177" w:author="polyd" w:date="2021-08-25T22:53:27Z"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rPrChange>
          </w:rPr>
          <w:t>ы мат</w:t>
        </w:r>
      </w:ins>
      <w:ins w:id="179" w:author="polyd" w:date="2021-08-25T22:47:58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ru-RU"/>
            <w:rPrChange w:id="180" w:author="polyd" w:date="2021-08-25T22:53:27Z"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rPrChange>
          </w:rPr>
          <w:t>ериало</w:t>
        </w:r>
      </w:ins>
      <w:ins w:id="182" w:author="polyd" w:date="2021-08-25T22:47:59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ru-RU"/>
            <w:rPrChange w:id="183" w:author="polyd" w:date="2021-08-25T22:53:27Z"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rPrChange>
          </w:rPr>
          <w:t xml:space="preserve">в </w:t>
        </w:r>
      </w:ins>
      <w:ins w:id="185" w:author="polyd" w:date="2021-08-25T22:48:00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ru-RU"/>
            <w:rPrChange w:id="186" w:author="polyd" w:date="2021-08-25T22:53:27Z"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rPrChange>
          </w:rPr>
          <w:t>дл</w:t>
        </w:r>
      </w:ins>
      <w:ins w:id="188" w:author="polyd" w:date="2021-08-25T22:48:01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ru-RU"/>
            <w:rPrChange w:id="189" w:author="polyd" w:date="2021-08-25T22:53:27Z"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rPrChange>
          </w:rPr>
          <w:t xml:space="preserve">я </w:t>
        </w:r>
      </w:ins>
      <w:ins w:id="191" w:author="polyd" w:date="2021-08-25T22:48:02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ru-RU"/>
            <w:rPrChange w:id="192" w:author="polyd" w:date="2021-08-25T22:53:27Z"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rPrChange>
          </w:rPr>
          <w:t>науч</w:t>
        </w:r>
      </w:ins>
      <w:ins w:id="194" w:author="polyd" w:date="2021-08-25T22:48:03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ru-RU"/>
            <w:rPrChange w:id="195" w:author="polyd" w:date="2021-08-25T22:53:27Z"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rPrChange>
          </w:rPr>
          <w:t>ной о</w:t>
        </w:r>
      </w:ins>
      <w:ins w:id="197" w:author="polyd" w:date="2021-08-25T22:48:04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ru-RU"/>
            <w:rPrChange w:id="198" w:author="polyd" w:date="2021-08-25T22:53:27Z"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rPrChange>
          </w:rPr>
          <w:t>бществ</w:t>
        </w:r>
      </w:ins>
      <w:ins w:id="200" w:author="polyd" w:date="2021-08-25T22:48:05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ru-RU"/>
            <w:rPrChange w:id="201" w:author="polyd" w:date="2021-08-25T22:53:27Z"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rPrChange>
          </w:rPr>
          <w:t>енн</w:t>
        </w:r>
      </w:ins>
      <w:ins w:id="203" w:author="polyd" w:date="2021-08-25T22:48:12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ru-RU"/>
            <w:rPrChange w:id="204" w:author="polyd" w:date="2021-08-25T22:53:27Z"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rPrChange>
          </w:rPr>
          <w:t>о</w:t>
        </w:r>
      </w:ins>
      <w:ins w:id="206" w:author="polyd" w:date="2021-08-25T22:48:05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ru-RU"/>
            <w:rPrChange w:id="207" w:author="polyd" w:date="2021-08-25T22:53:27Z"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rPrChange>
          </w:rPr>
          <w:t>ст</w:t>
        </w:r>
      </w:ins>
      <w:ins w:id="209" w:author="polyd" w:date="2021-08-25T22:48:06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ru-RU"/>
            <w:rPrChange w:id="210" w:author="polyd" w:date="2021-08-25T22:53:27Z"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rPrChange>
          </w:rPr>
          <w:t>и</w:t>
        </w:r>
      </w:ins>
      <w:ins w:id="212" w:author="polyd" w:date="2021-08-25T22:48:0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.</w:t>
        </w:r>
      </w:ins>
      <w:ins w:id="213" w:author="polyd" w:date="2021-08-25T22:49:2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На</w:t>
        </w:r>
      </w:ins>
      <w:ins w:id="214" w:author="polyd" w:date="2021-08-25T22:49:2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копл</w:t>
        </w:r>
      </w:ins>
      <w:ins w:id="215" w:author="polyd" w:date="2021-08-25T22:49:2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енны</w:t>
        </w:r>
      </w:ins>
      <w:ins w:id="216" w:author="polyd" w:date="2021-08-25T22:49:3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е</w:t>
        </w:r>
      </w:ins>
      <w:ins w:id="217" w:author="polyd" w:date="2021-08-25T22:49:3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</w:t>
        </w:r>
      </w:ins>
      <w:ins w:id="218" w:author="polyd" w:date="2021-08-25T22:49:3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за </w:t>
        </w:r>
      </w:ins>
      <w:ins w:id="219" w:author="polyd" w:date="2021-08-25T22:49:3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многие </w:t>
        </w:r>
      </w:ins>
      <w:ins w:id="220" w:author="polyd" w:date="2021-08-25T22:49:3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д</w:t>
        </w:r>
      </w:ins>
      <w:ins w:id="221" w:author="polyd" w:date="2021-08-25T22:49:3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есят</w:t>
        </w:r>
      </w:ins>
      <w:ins w:id="222" w:author="polyd" w:date="2021-08-25T22:49:3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илетия</w:t>
        </w:r>
      </w:ins>
      <w:ins w:id="223" w:author="polyd" w:date="2021-08-25T22:49:3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</w:t>
        </w:r>
      </w:ins>
      <w:ins w:id="224" w:author="polyd" w:date="2021-08-25T22:49:4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цен</w:t>
        </w:r>
      </w:ins>
      <w:ins w:id="225" w:author="polyd" w:date="2021-08-25T22:49:4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ные да</w:t>
        </w:r>
      </w:ins>
      <w:ins w:id="226" w:author="polyd" w:date="2021-08-25T22:49:4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нные </w:t>
        </w:r>
      </w:ins>
      <w:ins w:id="227" w:author="polyd" w:date="2021-08-25T22:49:4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остают</w:t>
        </w:r>
      </w:ins>
      <w:ins w:id="228" w:author="polyd" w:date="2021-08-25T22:49:4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ся </w:t>
        </w:r>
      </w:ins>
      <w:ins w:id="229" w:author="polyd" w:date="2021-08-25T22:49:4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вн</w:t>
        </w:r>
      </w:ins>
      <w:ins w:id="230" w:author="polyd" w:date="2021-08-25T22:50:1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е </w:t>
        </w:r>
      </w:ins>
      <w:ins w:id="231" w:author="polyd" w:date="2021-08-25T22:50:1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дост</w:t>
        </w:r>
      </w:ins>
      <w:ins w:id="232" w:author="polyd" w:date="2021-08-25T22:50:1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упа</w:t>
        </w:r>
      </w:ins>
      <w:ins w:id="233" w:author="polyd" w:date="2021-08-25T22:51:3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</w:t>
        </w:r>
      </w:ins>
      <w:ins w:id="234" w:author="polyd" w:date="2021-08-25T22:51:4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для</w:t>
        </w:r>
      </w:ins>
      <w:ins w:id="235" w:author="polyd" w:date="2021-08-25T22:51:4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</w:t>
        </w:r>
      </w:ins>
      <w:ins w:id="236" w:author="polyd" w:date="2021-08-25T22:51:4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к</w:t>
        </w:r>
      </w:ins>
      <w:ins w:id="237" w:author="polyd" w:date="2021-08-25T22:51:4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оллег</w:t>
        </w:r>
      </w:ins>
      <w:ins w:id="238" w:author="polyd" w:date="2021-08-25T22:51:4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.</w:t>
        </w:r>
      </w:ins>
      <w:ins w:id="239" w:author="polyd" w:date="2021-08-25T22:51:5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Нео</w:t>
        </w:r>
      </w:ins>
      <w:ins w:id="240" w:author="polyd" w:date="2021-08-25T22:51:5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бхо</w:t>
        </w:r>
      </w:ins>
      <w:ins w:id="241" w:author="polyd" w:date="2021-08-25T22:51:5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димо </w:t>
        </w:r>
      </w:ins>
      <w:ins w:id="242" w:author="polyd" w:date="2021-08-25T22:51:5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с</w:t>
        </w:r>
      </w:ins>
      <w:ins w:id="243" w:author="polyd" w:date="2021-08-25T22:52:0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оздан</w:t>
        </w:r>
      </w:ins>
      <w:ins w:id="244" w:author="polyd" w:date="2021-08-25T22:52:0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ие </w:t>
        </w:r>
      </w:ins>
      <w:ins w:id="245" w:author="polyd" w:date="2021-08-25T22:52:3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унифици</w:t>
        </w:r>
      </w:ins>
      <w:ins w:id="246" w:author="polyd" w:date="2021-08-25T22:55:0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р</w:t>
        </w:r>
      </w:ins>
      <w:ins w:id="247" w:author="polyd" w:date="2021-08-25T22:52:3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ованной </w:t>
        </w:r>
      </w:ins>
      <w:ins w:id="248" w:author="polyd" w:date="2021-08-25T22:52:0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систем</w:t>
        </w:r>
      </w:ins>
      <w:ins w:id="249" w:author="polyd" w:date="2021-08-25T22:52:0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ы</w:t>
        </w:r>
      </w:ins>
      <w:ins w:id="250" w:author="polyd" w:date="2021-08-25T22:52:1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</w:t>
        </w:r>
      </w:ins>
      <w:ins w:id="251" w:author="polyd" w:date="2021-08-25T22:52:2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хр</w:t>
        </w:r>
      </w:ins>
      <w:ins w:id="252" w:author="polyd" w:date="2021-08-25T22:52:2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ане</w:t>
        </w:r>
      </w:ins>
      <w:ins w:id="253" w:author="polyd" w:date="2021-08-25T22:52:4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ния</w:t>
        </w:r>
      </w:ins>
      <w:ins w:id="254" w:author="polyd" w:date="2021-08-25T22:52:4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</w:t>
        </w:r>
      </w:ins>
      <w:ins w:id="255" w:author="polyd" w:date="2021-08-25T22:52:4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и дост</w:t>
        </w:r>
      </w:ins>
      <w:ins w:id="256" w:author="polyd" w:date="2021-08-25T22:52:4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упа </w:t>
        </w:r>
      </w:ins>
      <w:ins w:id="257" w:author="polyd" w:date="2021-08-25T22:52:4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к б</w:t>
        </w:r>
      </w:ins>
      <w:ins w:id="258" w:author="polyd" w:date="2021-08-25T22:52:4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аз</w:t>
        </w:r>
      </w:ins>
      <w:ins w:id="259" w:author="polyd" w:date="2021-08-25T22:52:4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а</w:t>
        </w:r>
      </w:ins>
      <w:ins w:id="260" w:author="polyd" w:date="2021-08-25T22:52:4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м </w:t>
        </w:r>
      </w:ins>
      <w:ins w:id="261" w:author="polyd" w:date="2021-08-25T22:52:5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да</w:t>
        </w:r>
      </w:ins>
      <w:ins w:id="262" w:author="polyd" w:date="2021-08-25T22:52:5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нн</w:t>
        </w:r>
      </w:ins>
      <w:ins w:id="263" w:author="polyd" w:date="2021-08-25T22:52:5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ых</w:t>
        </w:r>
      </w:ins>
      <w:ins w:id="264" w:author="polyd" w:date="2021-08-25T22:53:0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мате</w:t>
        </w:r>
      </w:ins>
      <w:ins w:id="265" w:author="polyd" w:date="2021-08-25T22:53:0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риалов</w:t>
        </w:r>
      </w:ins>
      <w:ins w:id="266" w:author="polyd" w:date="2021-08-25T22:53:0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, </w:t>
        </w:r>
      </w:ins>
      <w:ins w:id="267" w:author="polyd" w:date="2021-08-25T22:53:0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получ</w:t>
        </w:r>
      </w:ins>
      <w:ins w:id="268" w:author="polyd" w:date="2021-08-25T22:53:0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енных </w:t>
        </w:r>
      </w:ins>
      <w:ins w:id="269" w:author="polyd" w:date="2021-08-25T22:53:0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на терр</w:t>
        </w:r>
      </w:ins>
      <w:ins w:id="270" w:author="polyd" w:date="2021-08-25T22:53:0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итории </w:t>
        </w:r>
      </w:ins>
      <w:ins w:id="271" w:author="polyd" w:date="2021-08-25T22:53:0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за</w:t>
        </w:r>
      </w:ins>
      <w:ins w:id="272" w:author="polyd" w:date="2021-08-25T22:53:0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поведни</w:t>
        </w:r>
      </w:ins>
      <w:ins w:id="273" w:author="polyd" w:date="2021-08-25T22:53:1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ка</w:t>
        </w:r>
      </w:ins>
      <w:ins w:id="274" w:author="polyd" w:date="2021-08-25T22:53:1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.</w:t>
        </w:r>
      </w:ins>
      <w:ins w:id="275" w:author="polyd" w:date="2021-08-25T22:55:1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</w:t>
        </w:r>
      </w:ins>
      <w:ins w:id="276" w:author="polyd" w:date="2021-08-25T22:55:2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Н</w:t>
        </w:r>
      </w:ins>
      <w:ins w:id="277" w:author="polyd" w:date="2021-08-25T22:55:2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еоб</w:t>
        </w:r>
      </w:ins>
      <w:ins w:id="278" w:author="polyd" w:date="2021-08-25T22:55:2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ходимо</w:t>
        </w:r>
      </w:ins>
      <w:ins w:id="279" w:author="polyd" w:date="2021-08-25T22:55:2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</w:t>
        </w:r>
      </w:ins>
      <w:ins w:id="280" w:author="polyd" w:date="2021-08-25T22:55:2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р</w:t>
        </w:r>
      </w:ins>
      <w:ins w:id="281" w:author="polyd" w:date="2021-08-25T22:55:2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азраб</w:t>
        </w:r>
      </w:ins>
      <w:ins w:id="282" w:author="polyd" w:date="2021-08-25T22:55:3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отать </w:t>
        </w:r>
      </w:ins>
      <w:ins w:id="283" w:author="polyd" w:date="2021-08-25T22:55:3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ме</w:t>
        </w:r>
      </w:ins>
      <w:ins w:id="284" w:author="polyd" w:date="2021-08-25T22:55:3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ханиз</w:t>
        </w:r>
      </w:ins>
      <w:ins w:id="285" w:author="polyd" w:date="2021-08-25T22:55:3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мы </w:t>
        </w:r>
      </w:ins>
      <w:ins w:id="286" w:author="polyd" w:date="2021-08-25T22:55:3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вне</w:t>
        </w:r>
      </w:ins>
      <w:ins w:id="287" w:author="polyd" w:date="2021-08-25T22:55:3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д</w:t>
        </w:r>
      </w:ins>
      <w:ins w:id="288" w:author="polyd" w:date="2021-08-25T22:55:3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рени</w:t>
        </w:r>
      </w:ins>
      <w:ins w:id="289" w:author="polyd" w:date="2021-08-25T22:55:5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я </w:t>
        </w:r>
      </w:ins>
      <w:ins w:id="290" w:author="polyd" w:date="2021-08-25T22:55:5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дан</w:t>
        </w:r>
      </w:ins>
      <w:ins w:id="291" w:author="polyd" w:date="2021-08-25T22:55:5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ных </w:t>
        </w:r>
      </w:ins>
      <w:ins w:id="292" w:author="polyd" w:date="2021-08-25T22:55:5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в </w:t>
        </w:r>
      </w:ins>
      <w:ins w:id="293" w:author="polyd" w:date="2021-08-25T22:56:0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с</w:t>
        </w:r>
      </w:ins>
      <w:ins w:id="294" w:author="polyd" w:date="2021-08-25T22:56:0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ущест</w:t>
        </w:r>
      </w:ins>
      <w:ins w:id="295" w:author="polyd" w:date="2021-08-25T22:56:0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вую</w:t>
        </w:r>
      </w:ins>
      <w:ins w:id="296" w:author="polyd" w:date="2021-08-25T22:56:0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щи</w:t>
        </w:r>
      </w:ins>
      <w:ins w:id="297" w:author="polyd" w:date="2021-08-25T22:56:0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е </w:t>
        </w:r>
      </w:ins>
      <w:ins w:id="298" w:author="polyd" w:date="2021-08-25T22:56:2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репо</w:t>
        </w:r>
      </w:ins>
      <w:ins w:id="299" w:author="polyd" w:date="2021-08-25T22:56:2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зи</w:t>
        </w:r>
      </w:ins>
      <w:ins w:id="300" w:author="polyd" w:date="2021-08-25T22:56:2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тор</w:t>
        </w:r>
      </w:ins>
      <w:ins w:id="301" w:author="polyd" w:date="2021-08-25T22:56:2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ии </w:t>
        </w:r>
      </w:ins>
      <w:ins w:id="302" w:author="polyd" w:date="2021-08-25T22:56:2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на</w:t>
        </w:r>
      </w:ins>
      <w:ins w:id="303" w:author="polyd" w:date="2021-08-25T22:56:2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у</w:t>
        </w:r>
      </w:ins>
      <w:ins w:id="304" w:author="polyd" w:date="2021-08-25T22:56:2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чных </w:t>
        </w:r>
      </w:ins>
      <w:ins w:id="305" w:author="polyd" w:date="2021-08-25T22:56:2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данны</w:t>
        </w:r>
      </w:ins>
      <w:ins w:id="306" w:author="polyd" w:date="2021-08-25T22:56:2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х</w:t>
        </w:r>
      </w:ins>
      <w:ins w:id="307" w:author="polyd" w:date="2021-08-25T22:56:3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и пра</w:t>
        </w:r>
      </w:ins>
      <w:ins w:id="308" w:author="polyd" w:date="2021-08-25T22:56:3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вовые</w:t>
        </w:r>
      </w:ins>
      <w:ins w:id="309" w:author="polyd" w:date="2021-08-25T22:56:4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о</w:t>
        </w:r>
      </w:ins>
      <w:ins w:id="310" w:author="polyd" w:date="2021-08-25T22:56:4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сно</w:t>
        </w:r>
      </w:ins>
      <w:ins w:id="311" w:author="polyd" w:date="2021-08-25T22:56:4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ы до</w:t>
        </w:r>
      </w:ins>
      <w:ins w:id="312" w:author="polyd" w:date="2021-08-25T22:56:4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сту</w:t>
        </w:r>
      </w:ins>
      <w:ins w:id="313" w:author="polyd" w:date="2021-08-25T22:56:4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па к </w:t>
        </w:r>
      </w:ins>
      <w:ins w:id="314" w:author="polyd" w:date="2021-08-25T22:56:4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ним.</w:t>
        </w:r>
      </w:ins>
      <w:ins w:id="315" w:author="polyd" w:date="2021-08-25T22:56:4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</w:t>
        </w:r>
      </w:ins>
      <w:ins w:id="316" w:author="polyd" w:date="2021-08-25T22:56:30Z">
        <w:bookmarkStart w:id="0" w:name="_GoBack"/>
        <w:bookmarkEnd w:id="0"/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</w:t>
        </w:r>
      </w:ins>
    </w:p>
    <w:p>
      <w:pPr>
        <w:numPr>
          <w:ilvl w:val="-1"/>
          <w:numId w:val="0"/>
        </w:numPr>
        <w:rPr>
          <w:rFonts w:hint="default" w:ascii="Times New Roman" w:hAnsi="Times New Roman" w:cs="Times New Roman"/>
          <w:sz w:val="24"/>
          <w:szCs w:val="24"/>
          <w:lang w:val="ru-RU"/>
        </w:rPr>
        <w:pPrChange w:id="317" w:author="polyd" w:date="2021-08-25T22:50:30Z">
          <w:pPr/>
        </w:pPrChange>
      </w:pPr>
      <w:ins w:id="318" w:author="polyd" w:date="2021-08-25T22:48:1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Нео</w:t>
        </w:r>
      </w:ins>
      <w:ins w:id="319" w:author="polyd" w:date="2021-08-25T22:48:1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бхо</w:t>
        </w:r>
      </w:ins>
      <w:ins w:id="320" w:author="polyd" w:date="2021-08-25T22:48:1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димо </w:t>
        </w:r>
      </w:ins>
      <w:ins w:id="321" w:author="polyd" w:date="2021-08-25T22:48:2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сти</w:t>
        </w:r>
      </w:ins>
      <w:ins w:id="322" w:author="polyd" w:date="2021-08-25T22:48:2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мулиро</w:t>
        </w:r>
      </w:ins>
      <w:ins w:id="323" w:author="polyd" w:date="2021-08-25T22:48:2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вать п</w:t>
        </w:r>
      </w:ins>
      <w:ins w:id="324" w:author="polyd" w:date="2021-08-25T22:48:2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убли</w:t>
        </w:r>
      </w:ins>
      <w:ins w:id="325" w:author="polyd" w:date="2021-08-25T22:48:2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ка</w:t>
        </w:r>
      </w:ins>
      <w:ins w:id="326" w:author="polyd" w:date="2021-08-25T22:48:2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ционну</w:t>
        </w:r>
      </w:ins>
      <w:ins w:id="327" w:author="polyd" w:date="2021-08-25T22:48:2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ю акт</w:t>
        </w:r>
      </w:ins>
      <w:ins w:id="328" w:author="polyd" w:date="2021-08-25T22:48:2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ивност</w:t>
        </w:r>
      </w:ins>
      <w:ins w:id="329" w:author="polyd" w:date="2021-08-25T22:48:2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ь </w:t>
        </w:r>
      </w:ins>
      <w:ins w:id="330" w:author="polyd" w:date="2021-08-25T22:48:3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на</w:t>
        </w:r>
      </w:ins>
      <w:ins w:id="331" w:author="polyd" w:date="2021-08-25T22:48:3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учн</w:t>
        </w:r>
      </w:ins>
      <w:ins w:id="332" w:author="polyd" w:date="2021-08-25T22:48:4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ых </w:t>
        </w:r>
      </w:ins>
      <w:ins w:id="333" w:author="polyd" w:date="2021-08-25T22:48:2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сотру</w:t>
        </w:r>
      </w:ins>
      <w:ins w:id="334" w:author="polyd" w:date="2021-08-25T22:48:3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днико</w:t>
        </w:r>
      </w:ins>
      <w:ins w:id="335" w:author="polyd" w:date="2021-08-25T22:48:3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в зап</w:t>
        </w:r>
      </w:ins>
      <w:ins w:id="336" w:author="polyd" w:date="2021-08-25T22:48:3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овед</w:t>
        </w:r>
      </w:ins>
      <w:ins w:id="337" w:author="polyd" w:date="2021-08-25T22:48:3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ника</w:t>
        </w:r>
      </w:ins>
      <w:ins w:id="338" w:author="polyd" w:date="2021-08-25T22:50:35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, </w:t>
        </w:r>
      </w:ins>
      <w:ins w:id="339" w:author="polyd" w:date="2021-08-25T22:50:3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введя</w:t>
        </w:r>
      </w:ins>
      <w:ins w:id="340" w:author="polyd" w:date="2021-08-25T22:50:3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 </w:t>
        </w:r>
      </w:ins>
      <w:ins w:id="341" w:author="polyd" w:date="2021-08-25T22:50:3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матер</w:t>
        </w:r>
      </w:ins>
      <w:ins w:id="342" w:author="polyd" w:date="2021-08-25T22:50:40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иальн</w:t>
        </w:r>
      </w:ins>
      <w:ins w:id="343" w:author="polyd" w:date="2021-08-25T22:50:4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ое п</w:t>
        </w:r>
      </w:ins>
      <w:ins w:id="344" w:author="polyd" w:date="2021-08-25T22:50:4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оощре</w:t>
        </w:r>
      </w:ins>
      <w:ins w:id="345" w:author="polyd" w:date="2021-08-25T22:50:43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ние </w:t>
        </w:r>
      </w:ins>
      <w:ins w:id="346" w:author="polyd" w:date="2021-08-25T22:50:44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 xml:space="preserve">за </w:t>
        </w:r>
      </w:ins>
      <w:ins w:id="347" w:author="polyd" w:date="2021-08-25T22:50:46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п</w:t>
        </w:r>
      </w:ins>
      <w:ins w:id="348" w:author="polyd" w:date="2021-08-25T22:50:47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убли</w:t>
        </w:r>
      </w:ins>
      <w:ins w:id="349" w:author="polyd" w:date="2021-08-25T22:50:48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к</w:t>
        </w:r>
      </w:ins>
      <w:ins w:id="350" w:author="polyd" w:date="2021-08-25T22:50:49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а</w:t>
        </w:r>
      </w:ins>
      <w:ins w:id="351" w:author="polyd" w:date="2021-08-25T22:50:51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ции</w:t>
        </w:r>
      </w:ins>
      <w:ins w:id="352" w:author="polyd" w:date="2021-08-25T22:51:32Z">
        <w:r>
          <w:rPr>
            <w:rFonts w:hint="default" w:ascii="Times New Roman" w:hAnsi="Times New Roman" w:cs="Times New Roman"/>
            <w:sz w:val="24"/>
            <w:szCs w:val="24"/>
            <w:lang w:val="ru-RU"/>
          </w:rPr>
          <w:t>.</w:t>
        </w:r>
      </w:ins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августа 2021 года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Заместитель директора КГПЗ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«Кандалакшский природный заповедник»                                                     А.В. Марченков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C12D13"/>
    <w:multiLevelType w:val="singleLevel"/>
    <w:tmpl w:val="DAC12D1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polyd">
    <w15:presenceInfo w15:providerId="None" w15:userId="poly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7143B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4DC82D45"/>
    <w:rsid w:val="649760E4"/>
    <w:rsid w:val="65C7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2021-08-25T19:37:00Z</dcterms:created>
  <dc:creator>polyd</dc:creator>
  <cp:lastModifiedBy>polyd</cp:lastModifiedBy>
  <dcterms:modified xsi:type="dcterms:W3CDTF">2021-08-25T19:56:54Z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1049-11.2.0.10258</vt:lpwstr>
  </property>
  <property fmtid="{D5CDD505-2E9C-101B-9397-08002B2CF9AE}" pid="3" name="ICV">
    <vt:lpwstr>D811F9D5E65A465B8BF840D3408A18A5</vt:lpwstr>
  </property>
</Properties>
</file>