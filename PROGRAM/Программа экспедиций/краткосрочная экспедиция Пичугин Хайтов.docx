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cs="Times New Roman"/>
          <w:b/>
        </w:rPr>
        <w:t>ГОСУДАРСТВЕННОЕ БЮДЖЕТНОЕ НЕТИПОВОЕ ОБРАЗОВАТЕЛЬНОЕ УЧРЕЖДЕНИЕ</w:t>
      </w:r>
    </w:p>
    <w:p>
      <w:pPr>
        <w:jc w:val="center"/>
      </w:pPr>
      <w:r>
        <w:rPr>
          <w:rFonts w:cs="Times New Roman"/>
          <w:b/>
        </w:rPr>
        <w:t>«САНКТ-ПЕТЕРБУРГСКИЙ ГОРОДСКОЙ ДВОРЕЦ ТВОРЧЕСТВА ЮНЫХ»</w:t>
      </w:r>
    </w:p>
    <w:p>
      <w:pPr>
        <w:rPr>
          <w:rFonts w:cs="Times New Roman"/>
          <w:b/>
        </w:rPr>
      </w:pPr>
    </w:p>
    <w:p>
      <w:pPr>
        <w:rPr>
          <w:rFonts w:cs="Times New Roman"/>
          <w:b/>
        </w:rPr>
      </w:pPr>
    </w:p>
    <w:p>
      <w:pPr>
        <w:rPr>
          <w:rFonts w:cs="Times New Roman"/>
          <w:b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982"/>
      </w:pPr>
      <w:r>
        <w:rPr>
          <w:rFonts w:ascii="Times New Roman" w:hAnsi="Times New Roman" w:cs="Times New Roman"/>
          <w:b/>
        </w:rPr>
        <w:t xml:space="preserve">ПРИНЯТО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>УТВЕРЖДЕНО</w:t>
      </w:r>
    </w:p>
    <w:p>
      <w:pPr>
        <w:pStyle w:val="982"/>
      </w:pPr>
      <w:r>
        <w:rPr>
          <w:rFonts w:ascii="Times New Roman" w:hAnsi="Times New Roman" w:cs="Times New Roman"/>
        </w:rPr>
        <w:t>Протокол Малого педагогического совета                    Приказом  №____ от «   »_____20__ г.</w:t>
      </w:r>
    </w:p>
    <w:p>
      <w:r>
        <w:rPr>
          <w:rFonts w:cs="Times New Roman"/>
        </w:rPr>
        <w:t>Эколого-биологического центра «Крестовский остров»                     генеральный директор</w:t>
      </w:r>
    </w:p>
    <w:p>
      <w:r>
        <w:rPr>
          <w:rFonts w:eastAsia="Times New Roman" w:cs="Times New Roman"/>
        </w:rPr>
        <w:t>№</w:t>
      </w:r>
      <w:r>
        <w:rPr>
          <w:rFonts w:cs="Times New Roman"/>
        </w:rPr>
        <w:t>_____от «___»_________20___г.</w:t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ind w:left="4248" w:hanging="4248"/>
      </w:pP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_________________А.Р. Ляндзберг                                           _____________ М.Р. Катунова</w:t>
      </w:r>
    </w:p>
    <w:p>
      <w:r>
        <w:rPr>
          <w:rFonts w:cs="Times New Roman"/>
          <w:b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руководитель структурного подразделения)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</w:t>
      </w:r>
      <w:r>
        <w:rPr>
          <w:rFonts w:cs="Times New Roman"/>
          <w:sz w:val="20"/>
          <w:szCs w:val="20"/>
        </w:rPr>
        <w:t>м.п.</w:t>
      </w:r>
    </w:p>
    <w:p>
      <w:pPr>
        <w:rPr>
          <w:rFonts w:cs="Times New Roman"/>
          <w:sz w:val="20"/>
          <w:szCs w:val="20"/>
        </w:rPr>
      </w:pPr>
    </w:p>
    <w:p>
      <w:pPr>
        <w:rPr>
          <w:rFonts w:cs="Times New Roman"/>
          <w:sz w:val="20"/>
          <w:szCs w:val="20"/>
        </w:rPr>
      </w:pPr>
    </w:p>
    <w:p>
      <w:pPr>
        <w:rPr>
          <w:rFonts w:cs="Times New Roman"/>
          <w:b/>
          <w:sz w:val="20"/>
          <w:szCs w:val="20"/>
        </w:rPr>
      </w:pPr>
    </w:p>
    <w:p>
      <w:pPr>
        <w:rPr>
          <w:rFonts w:cs="Times New Roman"/>
          <w:b/>
          <w:sz w:val="20"/>
          <w:szCs w:val="20"/>
        </w:rPr>
      </w:pPr>
    </w:p>
    <w:p>
      <w:pPr>
        <w:rPr>
          <w:rFonts w:cs="Times New Roman"/>
          <w:b/>
        </w:rPr>
      </w:pPr>
    </w:p>
    <w:p>
      <w:pPr>
        <w:rPr>
          <w:rFonts w:cs="Times New Roman"/>
          <w:b/>
        </w:rPr>
      </w:pPr>
    </w:p>
    <w:p>
      <w:pPr>
        <w:rPr>
          <w:rFonts w:cs="Times New Roman"/>
          <w:b/>
          <w:color w:val="000000"/>
        </w:rPr>
      </w:pPr>
    </w:p>
    <w:p>
      <w:pPr>
        <w:jc w:val="center"/>
      </w:pPr>
      <w:r>
        <w:rPr>
          <w:rFonts w:cs="Times New Roman"/>
          <w:b/>
          <w:bCs/>
        </w:rPr>
        <w:t>Краткосрочная дополнительная общеобразовательная общеразвивающая программа</w:t>
      </w: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hint="default"/>
          <w:lang w:val="ru-RU"/>
        </w:rPr>
      </w:pPr>
      <w:ins w:id="0" w:author="google1599737165" w:date="2022-01-25T12:10:40Z">
        <w:r>
          <w:rPr>
            <w:rFonts w:hint="default" w:cs="Times New Roman"/>
            <w:b/>
            <w:bCs/>
            <w:lang w:val="ru-RU"/>
          </w:rPr>
          <w:t>«</w:t>
        </w:r>
      </w:ins>
      <w:r>
        <w:rPr>
          <w:rFonts w:cs="Times New Roman"/>
          <w:b/>
          <w:bCs/>
        </w:rPr>
        <w:t>Полевая эколог</w:t>
      </w:r>
      <w:del w:id="1" w:author="google1599737165" w:date="2022-01-25T12:10:20Z">
        <w:r>
          <w:rPr>
            <w:rFonts w:cs="Times New Roman"/>
            <w:b/>
            <w:bCs/>
          </w:rPr>
          <w:delText>ическая</w:delText>
        </w:r>
      </w:del>
      <w:ins w:id="2" w:author="google1599737165" w:date="2022-01-25T12:10:20Z">
        <w:r>
          <w:rPr>
            <w:rFonts w:cs="Times New Roman"/>
            <w:b/>
            <w:bCs/>
            <w:lang w:val="ru-RU"/>
          </w:rPr>
          <w:t>о</w:t>
        </w:r>
      </w:ins>
      <w:ins w:id="3" w:author="google1599737165" w:date="2022-01-25T12:10:21Z">
        <w:r>
          <w:rPr>
            <w:rFonts w:hint="default" w:cs="Times New Roman"/>
            <w:b/>
            <w:bCs/>
            <w:lang w:val="ru-RU"/>
          </w:rPr>
          <w:t>-б</w:t>
        </w:r>
      </w:ins>
      <w:ins w:id="4" w:author="google1599737165" w:date="2022-01-25T12:10:22Z">
        <w:r>
          <w:rPr>
            <w:rFonts w:hint="default" w:cs="Times New Roman"/>
            <w:b/>
            <w:bCs/>
            <w:lang w:val="ru-RU"/>
          </w:rPr>
          <w:t>иологи</w:t>
        </w:r>
      </w:ins>
      <w:ins w:id="5" w:author="google1599737165" w:date="2022-01-25T12:10:23Z">
        <w:r>
          <w:rPr>
            <w:rFonts w:hint="default" w:cs="Times New Roman"/>
            <w:b/>
            <w:bCs/>
            <w:lang w:val="ru-RU"/>
          </w:rPr>
          <w:t>ческ</w:t>
        </w:r>
      </w:ins>
      <w:ins w:id="6" w:author="google1599737165" w:date="2022-01-25T12:10:24Z">
        <w:r>
          <w:rPr>
            <w:rFonts w:hint="default" w:cs="Times New Roman"/>
            <w:b/>
            <w:bCs/>
            <w:lang w:val="ru-RU"/>
          </w:rPr>
          <w:t xml:space="preserve">ая </w:t>
        </w:r>
      </w:ins>
      <w:r>
        <w:rPr>
          <w:rFonts w:cs="Times New Roman"/>
          <w:b/>
          <w:bCs/>
        </w:rPr>
        <w:t xml:space="preserve"> практика</w:t>
      </w:r>
      <w:ins w:id="7" w:author="google1599737165" w:date="2022-01-25T12:10:42Z">
        <w:r>
          <w:rPr>
            <w:rFonts w:hint="default" w:cs="Times New Roman"/>
            <w:b/>
            <w:bCs/>
            <w:lang w:val="ru-RU"/>
          </w:rPr>
          <w:t>»</w:t>
        </w:r>
      </w:ins>
    </w:p>
    <w:p>
      <w:pPr>
        <w:jc w:val="center"/>
        <w:rPr>
          <w:rFonts w:cs="Times New Roman"/>
          <w:b/>
          <w:bCs/>
          <w:color w:val="000000"/>
        </w:rPr>
      </w:pPr>
    </w:p>
    <w:p>
      <w:pPr>
        <w:jc w:val="center"/>
      </w:pPr>
      <w:r>
        <w:rPr>
          <w:rFonts w:cs="Times New Roman"/>
          <w:color w:val="000000"/>
        </w:rPr>
        <w:t>Возраст учащихся: 11-18 лет</w:t>
      </w:r>
    </w:p>
    <w:p>
      <w:pPr>
        <w:ind w:hanging="284"/>
        <w:jc w:val="center"/>
        <w:rPr>
          <w:color w:val="FF0000"/>
        </w:rPr>
      </w:pPr>
      <w:r>
        <w:rPr>
          <w:rFonts w:cs="Times New Roman"/>
          <w:color w:val="FF0000"/>
        </w:rPr>
        <w:t xml:space="preserve">Срок реализации: </w:t>
      </w:r>
    </w:p>
    <w:p>
      <w:pPr>
        <w:ind w:hanging="284"/>
        <w:jc w:val="center"/>
        <w:rPr>
          <w:rFonts w:cs="Times New Roman"/>
          <w:color w:val="FF0000"/>
        </w:rPr>
      </w:pPr>
      <w:r>
        <w:rPr>
          <w:rFonts w:cs="Times New Roman"/>
          <w:color w:val="FF0000"/>
        </w:rPr>
        <w:t>Уровень изучения – базовый</w:t>
      </w:r>
    </w:p>
    <w:p>
      <w:pPr>
        <w:ind w:hanging="284"/>
        <w:jc w:val="center"/>
        <w:rPr>
          <w:rFonts w:cs="Times New Roman"/>
          <w:color w:val="000000"/>
        </w:rPr>
      </w:pPr>
    </w:p>
    <w:p>
      <w:pPr>
        <w:ind w:hanging="284"/>
        <w:jc w:val="center"/>
        <w:rPr>
          <w:rFonts w:cs="Times New Roman"/>
          <w:color w:val="000000"/>
        </w:rPr>
      </w:pPr>
    </w:p>
    <w:p>
      <w:pPr>
        <w:ind w:firstLine="708"/>
        <w:rPr>
          <w:rFonts w:cs="Times New Roman"/>
          <w:color w:val="000000"/>
        </w:rPr>
      </w:pPr>
    </w:p>
    <w:p>
      <w:pPr>
        <w:jc w:val="right"/>
      </w:pPr>
      <w:r>
        <w:rPr>
          <w:rFonts w:cs="Times New Roman"/>
          <w:color w:val="000000"/>
        </w:rPr>
        <w:t xml:space="preserve">Разработчики - </w:t>
      </w:r>
    </w:p>
    <w:p>
      <w:pPr>
        <w:jc w:val="right"/>
      </w:pPr>
      <w:r>
        <w:rPr>
          <w:rFonts w:cs="Times New Roman"/>
          <w:color w:val="000000"/>
        </w:rPr>
        <w:t>Пичугин Сергей Алексеевич,</w:t>
      </w:r>
    </w:p>
    <w:p>
      <w:pPr>
        <w:jc w:val="right"/>
      </w:pPr>
      <w:r>
        <w:rPr>
          <w:rFonts w:cs="Times New Roman"/>
          <w:color w:val="000000"/>
        </w:rPr>
        <w:t xml:space="preserve">педагог доп. образования </w:t>
      </w:r>
    </w:p>
    <w:p>
      <w:pPr>
        <w:jc w:val="right"/>
      </w:pPr>
      <w:r>
        <w:rPr>
          <w:rFonts w:cs="Times New Roman"/>
          <w:color w:val="000000"/>
        </w:rPr>
        <w:t xml:space="preserve">Хайтов Вадим Михайлович, </w:t>
      </w:r>
    </w:p>
    <w:p>
      <w:pPr>
        <w:jc w:val="right"/>
      </w:pPr>
      <w:ins w:id="8" w:author="google1599737165" w:date="2022-01-25T12:09:57Z">
        <w:r>
          <w:rPr>
            <w:rFonts w:eastAsia="Times New Roman" w:cs="Times New Roman"/>
            <w:color w:val="000000"/>
            <w:lang w:val="ru-RU"/>
          </w:rPr>
          <w:t>к</w:t>
        </w:r>
      </w:ins>
      <w:ins w:id="9" w:author="google1599737165" w:date="2022-01-25T12:09:49Z">
        <w:r>
          <w:rPr>
            <w:rFonts w:hint="default" w:eastAsia="Times New Roman" w:cs="Times New Roman"/>
            <w:color w:val="000000"/>
            <w:lang w:val="ru-RU"/>
          </w:rPr>
          <w:t>.</w:t>
        </w:r>
      </w:ins>
      <w:ins w:id="10" w:author="google1599737165" w:date="2022-01-25T12:09:50Z">
        <w:r>
          <w:rPr>
            <w:rFonts w:hint="default" w:eastAsia="Times New Roman" w:cs="Times New Roman"/>
            <w:color w:val="000000"/>
            <w:lang w:val="ru-RU"/>
          </w:rPr>
          <w:t>б</w:t>
        </w:r>
      </w:ins>
      <w:ins w:id="11" w:author="google1599737165" w:date="2022-01-25T12:09:51Z">
        <w:r>
          <w:rPr>
            <w:rFonts w:hint="default" w:eastAsia="Times New Roman" w:cs="Times New Roman"/>
            <w:color w:val="000000"/>
            <w:lang w:val="ru-RU"/>
          </w:rPr>
          <w:t>.</w:t>
        </w:r>
      </w:ins>
      <w:ins w:id="12" w:author="google1599737165" w:date="2022-01-25T12:09:53Z">
        <w:r>
          <w:rPr>
            <w:rFonts w:hint="default" w:eastAsia="Times New Roman" w:cs="Times New Roman"/>
            <w:color w:val="000000"/>
            <w:lang w:val="ru-RU"/>
          </w:rPr>
          <w:t>н</w:t>
        </w:r>
      </w:ins>
      <w:ins w:id="13" w:author="google1599737165" w:date="2022-01-25T12:09:54Z">
        <w:r>
          <w:rPr>
            <w:rFonts w:hint="default" w:eastAsia="Times New Roman" w:cs="Times New Roman"/>
            <w:color w:val="000000"/>
            <w:lang w:val="ru-RU"/>
          </w:rPr>
          <w:t>,</w:t>
        </w:r>
      </w:ins>
      <w:r>
        <w:rPr>
          <w:rFonts w:eastAsia="Times New Roman" w:cs="Times New Roman"/>
          <w:color w:val="000000"/>
        </w:rPr>
        <w:t xml:space="preserve"> </w:t>
      </w:r>
      <w:r>
        <w:rPr>
          <w:rFonts w:cs="Times New Roman"/>
          <w:color w:val="000000"/>
        </w:rPr>
        <w:t>педагог доп. образования</w:t>
      </w:r>
    </w:p>
    <w:p>
      <w:pPr>
        <w:jc w:val="right"/>
        <w:rPr>
          <w:rFonts w:cs="Times New Roman"/>
          <w:color w:val="000000"/>
        </w:rPr>
      </w:pPr>
    </w:p>
    <w:p>
      <w:pPr>
        <w:jc w:val="right"/>
        <w:rPr>
          <w:rFonts w:cs="Times New Roman"/>
          <w:color w:val="000000"/>
        </w:rPr>
      </w:pPr>
    </w:p>
    <w:p>
      <w:pPr>
        <w:jc w:val="right"/>
        <w:rPr>
          <w:rFonts w:cs="Times New Roman"/>
          <w:color w:val="000000"/>
        </w:rPr>
      </w:pPr>
    </w:p>
    <w:p>
      <w:pPr>
        <w:jc w:val="right"/>
      </w:pPr>
      <w:r>
        <w:rPr>
          <w:rFonts w:cs="Times New Roman"/>
          <w:b/>
        </w:rPr>
        <w:t xml:space="preserve">ОДОБРЕНО </w:t>
      </w:r>
    </w:p>
    <w:p>
      <w:pPr>
        <w:jc w:val="right"/>
      </w:pP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Протокол Методического совета</w:t>
      </w:r>
    </w:p>
    <w:p>
      <w:pPr>
        <w:jc w:val="right"/>
      </w:pPr>
      <w:r>
        <w:rPr>
          <w:rFonts w:eastAsia="Times New Roman" w:cs="Times New Roman"/>
        </w:rPr>
        <w:t xml:space="preserve">                                   №</w:t>
      </w:r>
      <w:r>
        <w:rPr>
          <w:rFonts w:cs="Times New Roman"/>
        </w:rPr>
        <w:t>_____от «___»_________20____г.</w:t>
      </w:r>
    </w:p>
    <w:p>
      <w:pPr>
        <w:jc w:val="right"/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cs="Times New Roman"/>
          <w:color w:val="000000"/>
        </w:rPr>
        <w:br w:type="page"/>
      </w:r>
      <w:r>
        <w:rPr>
          <w:rFonts w:cs="Times New Roman"/>
          <w:b/>
          <w:bCs/>
          <w:sz w:val="28"/>
          <w:szCs w:val="28"/>
        </w:rPr>
        <w:t>Пояснительная записка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709"/>
      </w:pPr>
      <w:r>
        <w:rPr>
          <w:rFonts w:cs="Times New Roman"/>
          <w:b/>
          <w:bCs/>
        </w:rPr>
        <w:t xml:space="preserve">Направленность программы </w:t>
      </w:r>
      <w:r>
        <w:rPr>
          <w:rFonts w:cs="Times New Roman"/>
        </w:rPr>
        <w:t xml:space="preserve">– естественнонаучная. </w:t>
      </w:r>
    </w:p>
    <w:p>
      <w:pPr>
        <w:pStyle w:val="17"/>
        <w:numPr>
          <w:ilvl w:val="0"/>
          <w:numId w:val="2"/>
        </w:numPr>
        <w:spacing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Актуальность</w:t>
      </w:r>
      <w:r>
        <w:rPr>
          <w:rFonts w:cs="Times New Roman"/>
          <w:color w:val="000000"/>
          <w:lang w:eastAsia="ru-RU" w:bidi="ar-SA"/>
        </w:rPr>
        <w:t xml:space="preserve"> удовлетворение потребности в практической эколого-исследовательской работе у учащихся сектора полевой экологии ЭБЦ «Крестовский остров», создание условий для раскрытия туристского и </w:t>
      </w:r>
      <w:ins w:id="14" w:author="google1599737165" w:date="2022-01-25T08:35:21Z">
        <w:r>
          <w:rPr>
            <w:rFonts w:cs="Times New Roman"/>
            <w:color w:val="000000"/>
            <w:lang w:eastAsia="ru-RU" w:bidi="ar-SA"/>
          </w:rPr>
          <w:t>исслед</w:t>
        </w:r>
      </w:ins>
      <w:ins w:id="15" w:author="google1599737165" w:date="2022-01-25T08:35:22Z">
        <w:r>
          <w:rPr>
            <w:rFonts w:cs="Times New Roman"/>
            <w:color w:val="000000"/>
            <w:lang w:eastAsia="ru-RU" w:bidi="ar-SA"/>
          </w:rPr>
          <w:t>ователь</w:t>
        </w:r>
      </w:ins>
      <w:ins w:id="16" w:author="google1599737165" w:date="2022-01-25T08:35:23Z">
        <w:r>
          <w:rPr>
            <w:rFonts w:cs="Times New Roman"/>
            <w:color w:val="000000"/>
            <w:lang w:eastAsia="ru-RU" w:bidi="ar-SA"/>
          </w:rPr>
          <w:t>ского</w:t>
        </w:r>
      </w:ins>
      <w:ins w:id="17" w:author="google1599737165" w:date="2022-01-25T08:35:23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r>
        <w:rPr>
          <w:rFonts w:cs="Times New Roman"/>
          <w:color w:val="000000"/>
          <w:lang w:eastAsia="ru-RU" w:bidi="ar-SA"/>
        </w:rPr>
        <w:t>потенциала у школьников в области экологии</w:t>
      </w:r>
      <w:ins w:id="18" w:author="google1599737165" w:date="2022-01-25T08:35:41Z">
        <w:r>
          <w:rPr>
            <w:rFonts w:hint="default" w:cs="Times New Roman"/>
            <w:color w:val="000000"/>
            <w:lang w:val="en-US" w:eastAsia="ru-RU" w:bidi="ar-SA"/>
          </w:rPr>
          <w:t xml:space="preserve">, </w:t>
        </w:r>
      </w:ins>
      <w:ins w:id="19" w:author="google1599737165" w:date="2022-01-25T08:35:42Z">
        <w:r>
          <w:rPr>
            <w:rFonts w:hint="default" w:cs="Times New Roman"/>
            <w:color w:val="000000"/>
            <w:lang w:val="en-US" w:eastAsia="ru-RU" w:bidi="ar-SA"/>
          </w:rPr>
          <w:t>зо</w:t>
        </w:r>
      </w:ins>
      <w:ins w:id="20" w:author="google1599737165" w:date="2022-01-25T08:35:43Z">
        <w:r>
          <w:rPr>
            <w:rFonts w:hint="default" w:cs="Times New Roman"/>
            <w:color w:val="000000"/>
            <w:lang w:val="en-US" w:eastAsia="ru-RU" w:bidi="ar-SA"/>
          </w:rPr>
          <w:t>ологии</w:t>
        </w:r>
      </w:ins>
      <w:ins w:id="21" w:author="google1599737165" w:date="2022-01-25T08:35:48Z">
        <w:r>
          <w:rPr>
            <w:rFonts w:hint="default" w:cs="Times New Roman"/>
            <w:color w:val="000000"/>
            <w:lang w:val="en-US" w:eastAsia="ru-RU" w:bidi="ar-SA"/>
          </w:rPr>
          <w:t xml:space="preserve">, </w:t>
        </w:r>
      </w:ins>
      <w:ins w:id="22" w:author="google1599737165" w:date="2022-01-25T08:35:49Z">
        <w:r>
          <w:rPr>
            <w:rFonts w:hint="default" w:cs="Times New Roman"/>
            <w:color w:val="000000"/>
            <w:lang w:val="en-US" w:eastAsia="ru-RU" w:bidi="ar-SA"/>
          </w:rPr>
          <w:t>бо</w:t>
        </w:r>
      </w:ins>
      <w:ins w:id="23" w:author="google1599737165" w:date="2022-01-25T08:35:50Z">
        <w:r>
          <w:rPr>
            <w:rFonts w:hint="default" w:cs="Times New Roman"/>
            <w:color w:val="000000"/>
            <w:lang w:val="en-US" w:eastAsia="ru-RU" w:bidi="ar-SA"/>
          </w:rPr>
          <w:t>таник</w:t>
        </w:r>
      </w:ins>
      <w:ins w:id="24" w:author="google1599737165" w:date="2022-01-25T08:35:51Z">
        <w:r>
          <w:rPr>
            <w:rFonts w:hint="default" w:cs="Times New Roman"/>
            <w:color w:val="000000"/>
            <w:lang w:val="en-US" w:eastAsia="ru-RU" w:bidi="ar-SA"/>
          </w:rPr>
          <w:t>и</w:t>
        </w:r>
      </w:ins>
      <w:r>
        <w:rPr>
          <w:rFonts w:cs="Times New Roman"/>
          <w:color w:val="000000"/>
          <w:lang w:eastAsia="ru-RU" w:bidi="ar-SA"/>
        </w:rPr>
        <w:t xml:space="preserve">, формирования осознанно-правильного отношения к природе и </w:t>
      </w:r>
      <w:ins w:id="25" w:author="google1599737165" w:date="2022-01-25T08:36:05Z">
        <w:r>
          <w:rPr>
            <w:rFonts w:cs="Times New Roman"/>
            <w:color w:val="000000"/>
            <w:lang w:eastAsia="ru-RU" w:bidi="ar-SA"/>
          </w:rPr>
          <w:t>е</w:t>
        </w:r>
      </w:ins>
      <w:ins w:id="26" w:author="google1599737165" w:date="2022-01-25T08:36:06Z">
        <w:r>
          <w:rPr>
            <w:rFonts w:cs="Times New Roman"/>
            <w:color w:val="000000"/>
            <w:lang w:eastAsia="ru-RU" w:bidi="ar-SA"/>
          </w:rPr>
          <w:t>е</w:t>
        </w:r>
      </w:ins>
      <w:r>
        <w:rPr>
          <w:rFonts w:cs="Times New Roman"/>
          <w:color w:val="000000"/>
          <w:lang w:eastAsia="ru-RU" w:bidi="ar-SA"/>
        </w:rPr>
        <w:t xml:space="preserve"> ресурсам.</w:t>
      </w:r>
    </w:p>
    <w:p>
      <w:pPr>
        <w:pStyle w:val="17"/>
        <w:numPr>
          <w:ilvl w:val="0"/>
          <w:numId w:val="2"/>
        </w:numPr>
        <w:spacing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Отличительная особенность.</w:t>
      </w:r>
      <w:r>
        <w:rPr>
          <w:rFonts w:cs="Times New Roman"/>
          <w:color w:val="000000"/>
          <w:lang w:eastAsia="ru-RU" w:bidi="ar-SA"/>
        </w:rPr>
        <w:t xml:space="preserve"> Поскольку реализация программы строится на практическом взаимодействии с </w:t>
      </w:r>
      <w:ins w:id="27" w:author="google1599737165" w:date="2022-01-25T08:37:20Z">
        <w:r>
          <w:rPr>
            <w:rFonts w:cs="Times New Roman"/>
            <w:color w:val="000000"/>
            <w:lang w:eastAsia="ru-RU" w:bidi="ar-SA"/>
          </w:rPr>
          <w:t>ок</w:t>
        </w:r>
      </w:ins>
      <w:ins w:id="28" w:author="google1599737165" w:date="2022-01-25T08:37:21Z">
        <w:r>
          <w:rPr>
            <w:rFonts w:cs="Times New Roman"/>
            <w:color w:val="000000"/>
            <w:lang w:eastAsia="ru-RU" w:bidi="ar-SA"/>
          </w:rPr>
          <w:t>ружаю</w:t>
        </w:r>
      </w:ins>
      <w:ins w:id="29" w:author="google1599737165" w:date="2022-01-25T08:37:22Z">
        <w:r>
          <w:rPr>
            <w:rFonts w:cs="Times New Roman"/>
            <w:color w:val="000000"/>
            <w:lang w:eastAsia="ru-RU" w:bidi="ar-SA"/>
          </w:rPr>
          <w:t>щим</w:t>
        </w:r>
      </w:ins>
      <w:ins w:id="30" w:author="google1599737165" w:date="2022-01-25T08:37:22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r>
        <w:rPr>
          <w:rFonts w:cs="Times New Roman"/>
          <w:color w:val="000000"/>
          <w:lang w:eastAsia="ru-RU" w:bidi="ar-SA"/>
        </w:rPr>
        <w:t>миром</w:t>
      </w:r>
      <w:del w:id="31" w:author="google1599737165" w:date="2022-01-25T08:37:30Z">
        <w:r>
          <w:rPr>
            <w:rFonts w:cs="Times New Roman"/>
            <w:color w:val="000000"/>
            <w:lang w:eastAsia="ru-RU" w:bidi="ar-SA"/>
          </w:rPr>
          <w:delText xml:space="preserve"> в природе</w:delText>
        </w:r>
      </w:del>
      <w:r>
        <w:rPr>
          <w:rFonts w:cs="Times New Roman"/>
          <w:color w:val="000000"/>
          <w:lang w:eastAsia="ru-RU" w:bidi="ar-SA"/>
        </w:rPr>
        <w:t xml:space="preserve">, то вся программа </w:t>
      </w:r>
      <w:del w:id="32" w:author="google1599737165" w:date="2022-01-25T08:37:38Z">
        <w:r>
          <w:rPr>
            <w:rFonts w:cs="Times New Roman"/>
            <w:color w:val="000000"/>
            <w:lang w:eastAsia="ru-RU" w:bidi="ar-SA"/>
          </w:rPr>
          <w:delText>проводится</w:delText>
        </w:r>
      </w:del>
      <w:ins w:id="33" w:author="google1599737165" w:date="2022-01-25T08:37:38Z">
        <w:r>
          <w:rPr>
            <w:rFonts w:cs="Times New Roman"/>
            <w:color w:val="000000"/>
            <w:lang w:eastAsia="ru-RU" w:bidi="ar-SA"/>
          </w:rPr>
          <w:t>реал</w:t>
        </w:r>
      </w:ins>
      <w:ins w:id="34" w:author="google1599737165" w:date="2022-01-25T08:37:39Z">
        <w:r>
          <w:rPr>
            <w:rFonts w:cs="Times New Roman"/>
            <w:color w:val="000000"/>
            <w:lang w:eastAsia="ru-RU" w:bidi="ar-SA"/>
          </w:rPr>
          <w:t>изует</w:t>
        </w:r>
      </w:ins>
      <w:ins w:id="35" w:author="google1599737165" w:date="2022-01-25T08:37:40Z">
        <w:r>
          <w:rPr>
            <w:rFonts w:cs="Times New Roman"/>
            <w:color w:val="000000"/>
            <w:lang w:eastAsia="ru-RU" w:bidi="ar-SA"/>
          </w:rPr>
          <w:t>ся</w:t>
        </w:r>
      </w:ins>
      <w:ins w:id="36" w:author="google1599737165" w:date="2022-01-25T08:37:40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r>
        <w:rPr>
          <w:rFonts w:cs="Times New Roman"/>
          <w:color w:val="000000"/>
          <w:lang w:eastAsia="ru-RU" w:bidi="ar-SA"/>
        </w:rPr>
        <w:t xml:space="preserve"> в </w:t>
      </w:r>
      <w:del w:id="37" w:author="google1599737165" w:date="2022-01-25T08:36:27Z">
        <w:r>
          <w:rPr>
            <w:rFonts w:cs="Times New Roman"/>
            <w:color w:val="000000"/>
            <w:lang w:eastAsia="ru-RU" w:bidi="ar-SA"/>
          </w:rPr>
          <w:delText xml:space="preserve">виде </w:delText>
        </w:r>
      </w:del>
      <w:ins w:id="38" w:author="google1599737165" w:date="2022-01-25T08:36:27Z">
        <w:r>
          <w:rPr>
            <w:rFonts w:cs="Times New Roman"/>
            <w:color w:val="000000"/>
            <w:lang w:eastAsia="ru-RU" w:bidi="ar-SA"/>
          </w:rPr>
          <w:t>форм</w:t>
        </w:r>
      </w:ins>
      <w:ins w:id="39" w:author="google1599737165" w:date="2022-01-25T08:36:28Z">
        <w:r>
          <w:rPr>
            <w:rFonts w:cs="Times New Roman"/>
            <w:color w:val="000000"/>
            <w:lang w:eastAsia="ru-RU" w:bidi="ar-SA"/>
          </w:rPr>
          <w:t>е</w:t>
        </w:r>
      </w:ins>
      <w:ins w:id="40" w:author="google1599737165" w:date="2022-01-25T08:36:28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r>
        <w:rPr>
          <w:rFonts w:cs="Times New Roman"/>
          <w:color w:val="000000"/>
          <w:lang w:eastAsia="ru-RU" w:bidi="ar-SA"/>
        </w:rPr>
        <w:t xml:space="preserve">полевой </w:t>
      </w:r>
      <w:ins w:id="41" w:author="google1599737165" w:date="2022-01-25T08:40:04Z">
        <w:r>
          <w:rPr>
            <w:rFonts w:cs="Times New Roman"/>
            <w:color w:val="000000"/>
            <w:lang w:eastAsia="ru-RU" w:bidi="ar-SA"/>
          </w:rPr>
          <w:t>мероп</w:t>
        </w:r>
      </w:ins>
      <w:ins w:id="42" w:author="google1599737165" w:date="2022-01-25T08:40:05Z">
        <w:r>
          <w:rPr>
            <w:rFonts w:cs="Times New Roman"/>
            <w:color w:val="000000"/>
            <w:lang w:eastAsia="ru-RU" w:bidi="ar-SA"/>
          </w:rPr>
          <w:t>риятий</w:t>
        </w:r>
      </w:ins>
      <w:ins w:id="43" w:author="google1599737165" w:date="2022-01-25T08:40:00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ins w:id="44" w:author="google1599737165" w:date="2022-01-25T08:40:07Z">
        <w:r>
          <w:rPr>
            <w:rFonts w:hint="default" w:cs="Times New Roman"/>
            <w:color w:val="000000"/>
            <w:lang w:val="en-US" w:eastAsia="ru-RU" w:bidi="ar-SA"/>
          </w:rPr>
          <w:t>(</w:t>
        </w:r>
      </w:ins>
      <w:r>
        <w:rPr>
          <w:rFonts w:cs="Times New Roman"/>
          <w:color w:val="000000"/>
          <w:lang w:eastAsia="ru-RU" w:bidi="ar-SA"/>
        </w:rPr>
        <w:t>практик</w:t>
      </w:r>
      <w:ins w:id="45" w:author="google1599737165" w:date="2022-01-25T08:40:11Z">
        <w:r>
          <w:rPr>
            <w:rFonts w:cs="Times New Roman"/>
            <w:color w:val="000000"/>
            <w:lang w:eastAsia="ru-RU" w:bidi="ar-SA"/>
          </w:rPr>
          <w:t>а</w:t>
        </w:r>
      </w:ins>
      <w:ins w:id="46" w:author="google1599737165" w:date="2022-01-25T08:40:12Z">
        <w:r>
          <w:rPr>
            <w:rFonts w:hint="default" w:cs="Times New Roman"/>
            <w:color w:val="000000"/>
            <w:lang w:val="en-US" w:eastAsia="ru-RU" w:bidi="ar-SA"/>
          </w:rPr>
          <w:t xml:space="preserve">, </w:t>
        </w:r>
      </w:ins>
      <w:ins w:id="47" w:author="google1599737165" w:date="2022-01-25T08:40:14Z">
        <w:r>
          <w:rPr>
            <w:rFonts w:hint="default" w:cs="Times New Roman"/>
            <w:color w:val="000000"/>
            <w:lang w:val="en-US" w:eastAsia="ru-RU" w:bidi="ar-SA"/>
          </w:rPr>
          <w:t>э</w:t>
        </w:r>
      </w:ins>
      <w:ins w:id="48" w:author="google1599737165" w:date="2022-01-25T08:40:15Z">
        <w:r>
          <w:rPr>
            <w:rFonts w:hint="default" w:cs="Times New Roman"/>
            <w:color w:val="000000"/>
            <w:lang w:val="en-US" w:eastAsia="ru-RU" w:bidi="ar-SA"/>
          </w:rPr>
          <w:t>кспед</w:t>
        </w:r>
      </w:ins>
      <w:ins w:id="49" w:author="google1599737165" w:date="2022-01-25T08:40:16Z">
        <w:r>
          <w:rPr>
            <w:rFonts w:hint="default" w:cs="Times New Roman"/>
            <w:color w:val="000000"/>
            <w:lang w:val="en-US" w:eastAsia="ru-RU" w:bidi="ar-SA"/>
          </w:rPr>
          <w:t>иции</w:t>
        </w:r>
      </w:ins>
      <w:ins w:id="50" w:author="google1599737165" w:date="2022-01-25T08:40:17Z">
        <w:r>
          <w:rPr>
            <w:rFonts w:hint="default" w:cs="Times New Roman"/>
            <w:color w:val="000000"/>
            <w:lang w:val="en-US" w:eastAsia="ru-RU" w:bidi="ar-SA"/>
          </w:rPr>
          <w:t>)</w:t>
        </w:r>
      </w:ins>
      <w:del w:id="51" w:author="google1599737165" w:date="2022-01-25T08:40:11Z">
        <w:r>
          <w:rPr>
            <w:rFonts w:cs="Times New Roman"/>
            <w:color w:val="000000"/>
            <w:lang w:eastAsia="ru-RU" w:bidi="ar-SA"/>
          </w:rPr>
          <w:delText>и</w:delText>
        </w:r>
      </w:del>
      <w:ins w:id="52" w:author="google1599737165" w:date="2022-01-25T08:36:30Z">
        <w:r>
          <w:rPr>
            <w:rFonts w:hint="default" w:cs="Times New Roman"/>
            <w:color w:val="000000"/>
            <w:lang w:val="en-US" w:eastAsia="ru-RU" w:bidi="ar-SA"/>
          </w:rPr>
          <w:t>,</w:t>
        </w:r>
      </w:ins>
      <w:ins w:id="53" w:author="google1599737165" w:date="2022-01-25T08:36:34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ins w:id="54" w:author="google1599737165" w:date="2022-01-25T08:36:35Z">
        <w:r>
          <w:rPr>
            <w:rFonts w:hint="default" w:cs="Times New Roman"/>
            <w:color w:val="000000"/>
            <w:lang w:val="en-US" w:eastAsia="ru-RU" w:bidi="ar-SA"/>
          </w:rPr>
          <w:t>протек</w:t>
        </w:r>
      </w:ins>
      <w:ins w:id="55" w:author="google1599737165" w:date="2022-01-25T08:36:36Z">
        <w:r>
          <w:rPr>
            <w:rFonts w:hint="default" w:cs="Times New Roman"/>
            <w:color w:val="000000"/>
            <w:lang w:val="en-US" w:eastAsia="ru-RU" w:bidi="ar-SA"/>
          </w:rPr>
          <w:t>ающ</w:t>
        </w:r>
      </w:ins>
      <w:ins w:id="56" w:author="google1599737165" w:date="2022-01-25T08:40:26Z">
        <w:r>
          <w:rPr>
            <w:rFonts w:hint="default" w:cs="Times New Roman"/>
            <w:color w:val="000000"/>
            <w:lang w:val="en-US" w:eastAsia="ru-RU" w:bidi="ar-SA"/>
          </w:rPr>
          <w:t>их</w:t>
        </w:r>
      </w:ins>
      <w:ins w:id="57" w:author="google1599737165" w:date="2022-01-25T08:36:37Z">
        <w:r>
          <w:rPr>
            <w:rFonts w:hint="default" w:cs="Times New Roman"/>
            <w:color w:val="000000"/>
            <w:lang w:val="en-US" w:eastAsia="ru-RU" w:bidi="ar-SA"/>
          </w:rPr>
          <w:t xml:space="preserve"> в </w:t>
        </w:r>
      </w:ins>
      <w:ins w:id="58" w:author="google1599737165" w:date="2022-01-25T08:36:38Z">
        <w:r>
          <w:rPr>
            <w:rFonts w:hint="default" w:cs="Times New Roman"/>
            <w:color w:val="000000"/>
            <w:lang w:val="en-US" w:eastAsia="ru-RU" w:bidi="ar-SA"/>
          </w:rPr>
          <w:t>у</w:t>
        </w:r>
      </w:ins>
      <w:ins w:id="59" w:author="google1599737165" w:date="2022-01-25T08:36:39Z">
        <w:r>
          <w:rPr>
            <w:rFonts w:hint="default" w:cs="Times New Roman"/>
            <w:color w:val="000000"/>
            <w:lang w:val="en-US" w:eastAsia="ru-RU" w:bidi="ar-SA"/>
          </w:rPr>
          <w:t>сло</w:t>
        </w:r>
      </w:ins>
      <w:ins w:id="60" w:author="google1599737165" w:date="2022-01-25T08:36:40Z">
        <w:r>
          <w:rPr>
            <w:rFonts w:hint="default" w:cs="Times New Roman"/>
            <w:color w:val="000000"/>
            <w:lang w:val="en-US" w:eastAsia="ru-RU" w:bidi="ar-SA"/>
          </w:rPr>
          <w:t xml:space="preserve">виях </w:t>
        </w:r>
      </w:ins>
      <w:ins w:id="61" w:author="google1599737165" w:date="2022-01-25T08:36:41Z">
        <w:r>
          <w:rPr>
            <w:rFonts w:hint="default" w:cs="Times New Roman"/>
            <w:color w:val="000000"/>
            <w:lang w:val="en-US" w:eastAsia="ru-RU" w:bidi="ar-SA"/>
          </w:rPr>
          <w:t>п</w:t>
        </w:r>
      </w:ins>
      <w:ins w:id="62" w:author="google1599737165" w:date="2022-01-25T08:36:53Z">
        <w:r>
          <w:rPr>
            <w:rFonts w:hint="default" w:cs="Times New Roman"/>
            <w:color w:val="000000"/>
            <w:lang w:val="en-US" w:eastAsia="ru-RU" w:bidi="ar-SA"/>
          </w:rPr>
          <w:t>р</w:t>
        </w:r>
      </w:ins>
      <w:ins w:id="63" w:author="google1599737165" w:date="2022-01-25T08:36:41Z">
        <w:r>
          <w:rPr>
            <w:rFonts w:hint="default" w:cs="Times New Roman"/>
            <w:color w:val="000000"/>
            <w:lang w:val="en-US" w:eastAsia="ru-RU" w:bidi="ar-SA"/>
          </w:rPr>
          <w:t>иро</w:t>
        </w:r>
      </w:ins>
      <w:ins w:id="64" w:author="google1599737165" w:date="2022-01-25T08:36:42Z">
        <w:r>
          <w:rPr>
            <w:rFonts w:hint="default" w:cs="Times New Roman"/>
            <w:color w:val="000000"/>
            <w:lang w:val="en-US" w:eastAsia="ru-RU" w:bidi="ar-SA"/>
          </w:rPr>
          <w:t>дн</w:t>
        </w:r>
      </w:ins>
      <w:ins w:id="65" w:author="google1599737165" w:date="2022-01-25T08:36:43Z">
        <w:r>
          <w:rPr>
            <w:rFonts w:hint="default" w:cs="Times New Roman"/>
            <w:color w:val="000000"/>
            <w:lang w:val="en-US" w:eastAsia="ru-RU" w:bidi="ar-SA"/>
          </w:rPr>
          <w:t>ой</w:t>
        </w:r>
      </w:ins>
      <w:ins w:id="66" w:author="google1599737165" w:date="2022-01-25T08:36:44Z">
        <w:r>
          <w:rPr>
            <w:rFonts w:hint="default" w:cs="Times New Roman"/>
            <w:color w:val="000000"/>
            <w:lang w:val="en-US" w:eastAsia="ru-RU" w:bidi="ar-SA"/>
          </w:rPr>
          <w:t xml:space="preserve"> </w:t>
        </w:r>
      </w:ins>
      <w:ins w:id="67" w:author="google1599737165" w:date="2022-01-25T08:36:45Z">
        <w:r>
          <w:rPr>
            <w:rFonts w:hint="default" w:cs="Times New Roman"/>
            <w:color w:val="000000"/>
            <w:lang w:val="en-US" w:eastAsia="ru-RU" w:bidi="ar-SA"/>
          </w:rPr>
          <w:t>среды</w:t>
        </w:r>
      </w:ins>
      <w:r>
        <w:rPr>
          <w:rFonts w:cs="Times New Roman"/>
          <w:color w:val="000000"/>
          <w:lang w:eastAsia="ru-RU" w:bidi="ar-SA"/>
        </w:rPr>
        <w:t>. Программа является интеграцией разных областей знаний с внедрением проектных методик и научно-исследовательского творчества обучающихся</w:t>
      </w:r>
      <w:ins w:id="68" w:author="google1599737165" w:date="2022-01-25T08:38:01Z">
        <w:r>
          <w:rPr>
            <w:rFonts w:hint="default" w:cs="Times New Roman"/>
            <w:color w:val="000000"/>
            <w:lang w:val="en-US" w:eastAsia="ru-RU" w:bidi="ar-SA"/>
          </w:rPr>
          <w:t xml:space="preserve">, </w:t>
        </w:r>
      </w:ins>
      <w:ins w:id="69" w:author="google1599737165" w:date="2022-01-25T08:38:02Z">
        <w:r>
          <w:rPr>
            <w:rFonts w:hint="default" w:cs="Times New Roman"/>
            <w:color w:val="000000"/>
            <w:lang w:val="en-US" w:eastAsia="ru-RU" w:bidi="ar-SA"/>
          </w:rPr>
          <w:t>реал</w:t>
        </w:r>
      </w:ins>
      <w:ins w:id="70" w:author="google1599737165" w:date="2022-01-25T08:38:03Z">
        <w:r>
          <w:rPr>
            <w:rFonts w:hint="default" w:cs="Times New Roman"/>
            <w:color w:val="000000"/>
            <w:lang w:val="en-US" w:eastAsia="ru-RU" w:bidi="ar-SA"/>
          </w:rPr>
          <w:t>изован</w:t>
        </w:r>
      </w:ins>
      <w:ins w:id="71" w:author="google1599737165" w:date="2022-01-25T08:38:04Z">
        <w:r>
          <w:rPr>
            <w:rFonts w:hint="default" w:cs="Times New Roman"/>
            <w:color w:val="000000"/>
            <w:lang w:val="en-US" w:eastAsia="ru-RU" w:bidi="ar-SA"/>
          </w:rPr>
          <w:t xml:space="preserve">ного </w:t>
        </w:r>
      </w:ins>
      <w:del w:id="72" w:author="google1599737165" w:date="2022-01-25T08:38:01Z">
        <w:r>
          <w:rPr>
            <w:rFonts w:cs="Times New Roman"/>
            <w:color w:val="000000"/>
            <w:lang w:eastAsia="ru-RU" w:bidi="ar-SA"/>
          </w:rPr>
          <w:delText xml:space="preserve"> </w:delText>
        </w:r>
      </w:del>
      <w:r>
        <w:rPr>
          <w:rFonts w:cs="Times New Roman"/>
          <w:color w:val="000000"/>
          <w:lang w:eastAsia="ru-RU" w:bidi="ar-SA"/>
        </w:rPr>
        <w:t>в полевых условиях.</w:t>
      </w:r>
    </w:p>
    <w:p>
      <w:pPr>
        <w:pStyle w:val="1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cs="Times New Roman"/>
          <w:b/>
        </w:rPr>
        <w:t>Адресат программы:</w:t>
      </w:r>
      <w:r>
        <w:rPr>
          <w:rFonts w:cs="Times New Roman"/>
        </w:rPr>
        <w:t xml:space="preserve"> программа рассчитана на возраст учащихся 11-18 лет,</w:t>
      </w:r>
      <w:r>
        <w:rPr>
          <w:rFonts w:cs="Times New Roman"/>
          <w:color w:val="000000"/>
        </w:rPr>
        <w:t xml:space="preserve"> интересующиеся разнообразием органического мира</w:t>
      </w:r>
      <w:del w:id="73" w:author="google1599737165" w:date="2022-01-25T08:38:19Z">
        <w:r>
          <w:rPr>
            <w:rFonts w:cs="Times New Roman"/>
            <w:color w:val="000000"/>
          </w:rPr>
          <w:delText xml:space="preserve"> ЛО</w:delText>
        </w:r>
      </w:del>
      <w:r>
        <w:rPr>
          <w:rFonts w:cs="Times New Roman"/>
          <w:color w:val="000000"/>
        </w:rPr>
        <w:t>, мотивированны</w:t>
      </w:r>
      <w:ins w:id="74" w:author="google1599737165" w:date="2022-01-25T08:38:27Z">
        <w:r>
          <w:rPr>
            <w:rFonts w:cs="Times New Roman"/>
            <w:color w:val="000000"/>
            <w:lang w:val="ru-RU"/>
          </w:rPr>
          <w:t>х</w:t>
        </w:r>
      </w:ins>
      <w:del w:id="75" w:author="google1599737165" w:date="2022-01-25T08:38:27Z">
        <w:r>
          <w:rPr>
            <w:rFonts w:cs="Times New Roman"/>
            <w:color w:val="000000"/>
          </w:rPr>
          <w:delText>е</w:delText>
        </w:r>
      </w:del>
      <w:r>
        <w:rPr>
          <w:rFonts w:cs="Times New Roman"/>
          <w:color w:val="000000"/>
        </w:rPr>
        <w:t xml:space="preserve"> на реализацию самостоятельных научно-исследовательских проектов. </w:t>
      </w:r>
      <w:r>
        <w:rPr>
          <w:rStyle w:val="927"/>
          <w:rFonts w:cs="Times New Roman"/>
          <w:color w:val="000000"/>
        </w:rPr>
        <w:t xml:space="preserve">Необходимы </w:t>
      </w:r>
      <w:r>
        <w:rPr>
          <w:rFonts w:cs="Times New Roman"/>
          <w:color w:val="000000"/>
        </w:rPr>
        <w:t>базовые знания по биологии и туристкой подготовки. Обязательно отсутствие противопоказаний по состоянию здоровья для участия в многодневных полевых практиках. Наличие прививки от клещевого энцефалита, в случае проведения полевой практики в эндемичны</w:t>
      </w:r>
      <w:del w:id="76" w:author="google1599737165" w:date="2022-01-25T08:39:12Z">
        <w:r>
          <w:rPr>
            <w:rFonts w:cs="Times New Roman"/>
            <w:color w:val="000000"/>
          </w:rPr>
          <w:delText>е</w:delText>
        </w:r>
      </w:del>
      <w:ins w:id="77" w:author="google1599737165" w:date="2022-01-25T08:39:12Z">
        <w:r>
          <w:rPr>
            <w:rFonts w:cs="Times New Roman"/>
            <w:color w:val="000000"/>
            <w:lang w:val="ru-RU"/>
          </w:rPr>
          <w:t>х</w:t>
        </w:r>
      </w:ins>
      <w:r>
        <w:rPr>
          <w:rFonts w:cs="Times New Roman"/>
          <w:color w:val="000000"/>
        </w:rPr>
        <w:t xml:space="preserve"> район</w:t>
      </w:r>
      <w:del w:id="78" w:author="google1599737165" w:date="2022-01-25T08:39:16Z">
        <w:r>
          <w:rPr>
            <w:rFonts w:cs="Times New Roman"/>
            <w:color w:val="000000"/>
          </w:rPr>
          <w:delText>ы</w:delText>
        </w:r>
      </w:del>
      <w:ins w:id="79" w:author="google1599737165" w:date="2022-01-25T08:39:16Z">
        <w:r>
          <w:rPr>
            <w:rFonts w:cs="Times New Roman"/>
            <w:color w:val="000000"/>
            <w:lang w:val="ru-RU"/>
          </w:rPr>
          <w:t>ах</w:t>
        </w:r>
      </w:ins>
      <w:r>
        <w:rPr>
          <w:rFonts w:cs="Times New Roman"/>
          <w:color w:val="000000"/>
        </w:rPr>
        <w:t xml:space="preserve"> по данному заболеванию.</w:t>
      </w:r>
      <w:ins w:id="80" w:author="google1599737165" w:date="2022-01-25T08:40:48Z">
        <w:r>
          <w:rPr>
            <w:rFonts w:hint="default" w:cs="Times New Roman"/>
            <w:color w:val="000000"/>
            <w:lang w:val="ru-RU"/>
          </w:rPr>
          <w:t xml:space="preserve"> </w:t>
        </w:r>
      </w:ins>
      <w:ins w:id="81" w:author="google1599737165" w:date="2022-01-25T08:43:31Z">
        <w:r>
          <w:rPr>
            <w:rFonts w:hint="default" w:cs="Times New Roman"/>
            <w:color w:val="000000"/>
            <w:highlight w:val="green"/>
            <w:lang w:val="ru-RU"/>
            <w:rPrChange w:id="8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</w:t>
        </w:r>
      </w:ins>
      <w:ins w:id="84" w:author="google1599737165" w:date="2022-01-25T08:43:32Z">
        <w:r>
          <w:rPr>
            <w:rFonts w:hint="default" w:cs="Times New Roman"/>
            <w:color w:val="000000"/>
            <w:highlight w:val="green"/>
            <w:lang w:val="ru-RU"/>
            <w:rPrChange w:id="8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бяза</w:t>
        </w:r>
      </w:ins>
      <w:ins w:id="87" w:author="google1599737165" w:date="2022-01-25T08:43:34Z">
        <w:r>
          <w:rPr>
            <w:rFonts w:hint="default" w:cs="Times New Roman"/>
            <w:color w:val="000000"/>
            <w:highlight w:val="green"/>
            <w:lang w:val="ru-RU"/>
            <w:rPrChange w:id="8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те</w:t>
        </w:r>
      </w:ins>
      <w:ins w:id="90" w:author="google1599737165" w:date="2022-01-25T08:43:35Z">
        <w:r>
          <w:rPr>
            <w:rFonts w:hint="default" w:cs="Times New Roman"/>
            <w:color w:val="000000"/>
            <w:highlight w:val="green"/>
            <w:lang w:val="ru-RU"/>
            <w:rPrChange w:id="9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льным</w:t>
        </w:r>
      </w:ins>
      <w:ins w:id="93" w:author="google1599737165" w:date="2022-01-25T08:43:36Z">
        <w:r>
          <w:rPr>
            <w:rFonts w:hint="default" w:cs="Times New Roman"/>
            <w:color w:val="000000"/>
            <w:highlight w:val="green"/>
            <w:lang w:val="ru-RU"/>
            <w:rPrChange w:id="9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 у</w:t>
        </w:r>
      </w:ins>
      <w:ins w:id="96" w:author="google1599737165" w:date="2022-01-25T08:43:41Z">
        <w:r>
          <w:rPr>
            <w:rFonts w:hint="default" w:cs="Times New Roman"/>
            <w:color w:val="000000"/>
            <w:highlight w:val="green"/>
            <w:lang w:val="ru-RU"/>
            <w:rPrChange w:id="9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с</w:t>
        </w:r>
      </w:ins>
      <w:ins w:id="99" w:author="google1599737165" w:date="2022-01-25T08:43:36Z">
        <w:r>
          <w:rPr>
            <w:rFonts w:hint="default" w:cs="Times New Roman"/>
            <w:color w:val="000000"/>
            <w:highlight w:val="green"/>
            <w:lang w:val="ru-RU"/>
            <w:rPrChange w:id="100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л</w:t>
        </w:r>
      </w:ins>
      <w:ins w:id="102" w:author="google1599737165" w:date="2022-01-25T08:43:37Z">
        <w:r>
          <w:rPr>
            <w:rFonts w:hint="default" w:cs="Times New Roman"/>
            <w:color w:val="000000"/>
            <w:highlight w:val="green"/>
            <w:lang w:val="ru-RU"/>
            <w:rPrChange w:id="103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овием</w:t>
        </w:r>
      </w:ins>
      <w:ins w:id="105" w:author="google1599737165" w:date="2022-01-25T08:43:43Z">
        <w:r>
          <w:rPr>
            <w:rFonts w:hint="default" w:cs="Times New Roman"/>
            <w:color w:val="000000"/>
            <w:highlight w:val="green"/>
            <w:lang w:val="ru-RU"/>
            <w:rPrChange w:id="106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 явля</w:t>
        </w:r>
      </w:ins>
      <w:ins w:id="108" w:author="google1599737165" w:date="2022-01-25T08:43:44Z">
        <w:r>
          <w:rPr>
            <w:rFonts w:hint="default" w:cs="Times New Roman"/>
            <w:color w:val="000000"/>
            <w:highlight w:val="green"/>
            <w:lang w:val="ru-RU"/>
            <w:rPrChange w:id="109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ется </w:t>
        </w:r>
      </w:ins>
      <w:ins w:id="111" w:author="google1599737165" w:date="2022-01-25T08:43:45Z">
        <w:r>
          <w:rPr>
            <w:rFonts w:hint="default" w:cs="Times New Roman"/>
            <w:color w:val="000000"/>
            <w:highlight w:val="green"/>
            <w:lang w:val="ru-RU"/>
            <w:rPrChange w:id="11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</w:t>
        </w:r>
      </w:ins>
      <w:ins w:id="114" w:author="google1599737165" w:date="2022-01-25T08:43:46Z">
        <w:r>
          <w:rPr>
            <w:rFonts w:hint="default" w:cs="Times New Roman"/>
            <w:color w:val="000000"/>
            <w:highlight w:val="green"/>
            <w:lang w:val="ru-RU"/>
            <w:rPrChange w:id="11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св</w:t>
        </w:r>
      </w:ins>
      <w:ins w:id="117" w:author="google1599737165" w:date="2022-01-25T08:43:47Z">
        <w:r>
          <w:rPr>
            <w:rFonts w:hint="default" w:cs="Times New Roman"/>
            <w:color w:val="000000"/>
            <w:highlight w:val="green"/>
            <w:lang w:val="ru-RU"/>
            <w:rPrChange w:id="11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ое</w:t>
        </w:r>
      </w:ins>
      <w:ins w:id="120" w:author="google1599737165" w:date="2022-01-25T08:43:48Z">
        <w:r>
          <w:rPr>
            <w:rFonts w:hint="default" w:cs="Times New Roman"/>
            <w:color w:val="000000"/>
            <w:highlight w:val="green"/>
            <w:lang w:val="ru-RU"/>
            <w:rPrChange w:id="12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ние </w:t>
        </w:r>
      </w:ins>
      <w:ins w:id="123" w:author="google1599737165" w:date="2022-01-25T08:43:50Z">
        <w:r>
          <w:rPr>
            <w:rFonts w:hint="default" w:cs="Times New Roman"/>
            <w:color w:val="000000"/>
            <w:highlight w:val="green"/>
            <w:lang w:val="ru-RU"/>
            <w:rPrChange w:id="12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прог</w:t>
        </w:r>
      </w:ins>
      <w:ins w:id="126" w:author="google1599737165" w:date="2022-01-25T08:43:51Z">
        <w:r>
          <w:rPr>
            <w:rFonts w:hint="default" w:cs="Times New Roman"/>
            <w:color w:val="000000"/>
            <w:highlight w:val="green"/>
            <w:lang w:val="ru-RU"/>
            <w:rPrChange w:id="12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ра</w:t>
        </w:r>
      </w:ins>
      <w:ins w:id="129" w:author="google1599737165" w:date="2022-01-25T08:43:52Z">
        <w:r>
          <w:rPr>
            <w:rFonts w:hint="default" w:cs="Times New Roman"/>
            <w:color w:val="000000"/>
            <w:highlight w:val="green"/>
            <w:lang w:val="ru-RU"/>
            <w:rPrChange w:id="130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ммы </w:t>
        </w:r>
      </w:ins>
      <w:ins w:id="132" w:author="google1599737165" w:date="2022-01-25T08:44:03Z">
        <w:r>
          <w:rPr>
            <w:rFonts w:hint="default" w:cs="Times New Roman"/>
            <w:color w:val="000000"/>
            <w:highlight w:val="green"/>
            <w:lang w:val="ru-RU"/>
            <w:rPrChange w:id="133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пе</w:t>
        </w:r>
      </w:ins>
      <w:ins w:id="135" w:author="google1599737165" w:date="2022-01-25T08:44:04Z">
        <w:r>
          <w:rPr>
            <w:rFonts w:hint="default" w:cs="Times New Roman"/>
            <w:color w:val="000000"/>
            <w:highlight w:val="green"/>
            <w:lang w:val="ru-RU"/>
            <w:rPrChange w:id="136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рвого </w:t>
        </w:r>
      </w:ins>
      <w:ins w:id="138" w:author="google1599737165" w:date="2022-01-25T08:44:06Z">
        <w:r>
          <w:rPr>
            <w:rFonts w:hint="default" w:cs="Times New Roman"/>
            <w:color w:val="000000"/>
            <w:highlight w:val="green"/>
            <w:lang w:val="ru-RU"/>
            <w:rPrChange w:id="139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года </w:t>
        </w:r>
      </w:ins>
      <w:ins w:id="141" w:author="google1599737165" w:date="2022-01-25T08:44:07Z">
        <w:r>
          <w:rPr>
            <w:rFonts w:hint="default" w:cs="Times New Roman"/>
            <w:color w:val="000000"/>
            <w:highlight w:val="green"/>
            <w:lang w:val="ru-RU"/>
            <w:rPrChange w:id="14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обу</w:t>
        </w:r>
      </w:ins>
      <w:ins w:id="144" w:author="google1599737165" w:date="2022-01-25T08:44:08Z">
        <w:r>
          <w:rPr>
            <w:rFonts w:hint="default" w:cs="Times New Roman"/>
            <w:color w:val="000000"/>
            <w:highlight w:val="green"/>
            <w:lang w:val="ru-RU"/>
            <w:rPrChange w:id="14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чения </w:t>
        </w:r>
      </w:ins>
      <w:ins w:id="147" w:author="google1599737165" w:date="2022-01-25T08:44:38Z">
        <w:r>
          <w:rPr>
            <w:rFonts w:hint="default" w:cs="Times New Roman"/>
            <w:color w:val="000000"/>
            <w:highlight w:val="green"/>
            <w:lang w:val="ru-RU"/>
            <w:rPrChange w:id="14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од</w:t>
        </w:r>
      </w:ins>
      <w:ins w:id="150" w:author="google1599737165" w:date="2022-01-25T08:44:39Z">
        <w:r>
          <w:rPr>
            <w:rFonts w:hint="default" w:cs="Times New Roman"/>
            <w:color w:val="000000"/>
            <w:highlight w:val="green"/>
            <w:lang w:val="ru-RU"/>
            <w:rPrChange w:id="15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ной </w:t>
        </w:r>
      </w:ins>
      <w:ins w:id="153" w:author="google1599737165" w:date="2022-01-25T08:44:40Z">
        <w:r>
          <w:rPr>
            <w:rFonts w:hint="default" w:cs="Times New Roman"/>
            <w:color w:val="000000"/>
            <w:highlight w:val="green"/>
            <w:lang w:val="ru-RU"/>
            <w:rPrChange w:id="15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из </w:t>
        </w:r>
      </w:ins>
      <w:ins w:id="156" w:author="google1599737165" w:date="2022-01-25T08:44:20Z">
        <w:r>
          <w:rPr>
            <w:rFonts w:hint="default" w:cs="Times New Roman"/>
            <w:color w:val="000000"/>
            <w:highlight w:val="green"/>
            <w:lang w:val="ru-RU"/>
            <w:rPrChange w:id="15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</w:t>
        </w:r>
      </w:ins>
      <w:ins w:id="159" w:author="google1599737165" w:date="2022-01-25T08:44:21Z">
        <w:r>
          <w:rPr>
            <w:rFonts w:hint="default" w:cs="Times New Roman"/>
            <w:color w:val="000000"/>
            <w:highlight w:val="green"/>
            <w:lang w:val="ru-RU"/>
            <w:rPrChange w:id="160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бразо</w:t>
        </w:r>
      </w:ins>
      <w:ins w:id="162" w:author="google1599737165" w:date="2022-01-25T08:44:22Z">
        <w:r>
          <w:rPr>
            <w:rFonts w:hint="default" w:cs="Times New Roman"/>
            <w:color w:val="000000"/>
            <w:highlight w:val="green"/>
            <w:lang w:val="ru-RU"/>
            <w:rPrChange w:id="163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ватель</w:t>
        </w:r>
      </w:ins>
      <w:ins w:id="165" w:author="google1599737165" w:date="2022-01-25T08:44:23Z">
        <w:r>
          <w:rPr>
            <w:rFonts w:hint="default" w:cs="Times New Roman"/>
            <w:color w:val="000000"/>
            <w:highlight w:val="green"/>
            <w:lang w:val="ru-RU"/>
            <w:rPrChange w:id="166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ных </w:t>
        </w:r>
      </w:ins>
      <w:ins w:id="168" w:author="google1599737165" w:date="2022-01-25T08:44:31Z">
        <w:r>
          <w:rPr>
            <w:rFonts w:hint="default" w:cs="Times New Roman"/>
            <w:color w:val="000000"/>
            <w:highlight w:val="green"/>
            <w:lang w:val="ru-RU"/>
            <w:rPrChange w:id="169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пр</w:t>
        </w:r>
      </w:ins>
      <w:ins w:id="171" w:author="google1599737165" w:date="2022-01-25T08:44:32Z">
        <w:r>
          <w:rPr>
            <w:rFonts w:hint="default" w:cs="Times New Roman"/>
            <w:color w:val="000000"/>
            <w:highlight w:val="green"/>
            <w:lang w:val="ru-RU"/>
            <w:rPrChange w:id="17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</w:t>
        </w:r>
      </w:ins>
      <w:ins w:id="174" w:author="google1599737165" w:date="2022-01-25T08:44:43Z">
        <w:r>
          <w:rPr>
            <w:rFonts w:hint="default" w:cs="Times New Roman"/>
            <w:color w:val="000000"/>
            <w:highlight w:val="green"/>
            <w:lang w:val="ru-RU"/>
            <w:rPrChange w:id="17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гра</w:t>
        </w:r>
      </w:ins>
      <w:ins w:id="177" w:author="google1599737165" w:date="2022-01-25T08:44:44Z">
        <w:r>
          <w:rPr>
            <w:rFonts w:hint="default" w:cs="Times New Roman"/>
            <w:color w:val="000000"/>
            <w:highlight w:val="green"/>
            <w:lang w:val="ru-RU"/>
            <w:rPrChange w:id="17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мм</w:t>
        </w:r>
      </w:ins>
      <w:ins w:id="180" w:author="google1599737165" w:date="2022-01-25T08:44:59Z">
        <w:r>
          <w:rPr>
            <w:rFonts w:hint="default" w:cs="Times New Roman"/>
            <w:color w:val="000000"/>
            <w:highlight w:val="green"/>
            <w:lang w:val="ru-RU"/>
            <w:rPrChange w:id="18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,</w:t>
        </w:r>
      </w:ins>
      <w:ins w:id="183" w:author="google1599737165" w:date="2022-01-25T08:45:00Z">
        <w:r>
          <w:rPr>
            <w:rFonts w:hint="default" w:cs="Times New Roman"/>
            <w:color w:val="000000"/>
            <w:highlight w:val="green"/>
            <w:lang w:val="ru-RU"/>
            <w:rPrChange w:id="18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 р</w:t>
        </w:r>
      </w:ins>
      <w:ins w:id="186" w:author="google1599737165" w:date="2022-01-25T08:45:01Z">
        <w:r>
          <w:rPr>
            <w:rFonts w:hint="default" w:cs="Times New Roman"/>
            <w:color w:val="000000"/>
            <w:highlight w:val="green"/>
            <w:lang w:val="ru-RU"/>
            <w:rPrChange w:id="18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еали</w:t>
        </w:r>
      </w:ins>
      <w:ins w:id="189" w:author="google1599737165" w:date="2022-01-25T08:45:02Z">
        <w:r>
          <w:rPr>
            <w:rFonts w:hint="default" w:cs="Times New Roman"/>
            <w:color w:val="000000"/>
            <w:highlight w:val="green"/>
            <w:lang w:val="ru-RU"/>
            <w:rPrChange w:id="190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зуем</w:t>
        </w:r>
      </w:ins>
      <w:ins w:id="192" w:author="google1599737165" w:date="2022-01-25T08:45:03Z">
        <w:r>
          <w:rPr>
            <w:rFonts w:hint="default" w:cs="Times New Roman"/>
            <w:color w:val="000000"/>
            <w:highlight w:val="green"/>
            <w:lang w:val="ru-RU"/>
            <w:rPrChange w:id="193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ы</w:t>
        </w:r>
      </w:ins>
      <w:ins w:id="195" w:author="google1599737165" w:date="2022-01-25T08:45:04Z">
        <w:r>
          <w:rPr>
            <w:rFonts w:hint="default" w:cs="Times New Roman"/>
            <w:color w:val="000000"/>
            <w:highlight w:val="green"/>
            <w:lang w:val="ru-RU"/>
            <w:rPrChange w:id="196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х в</w:t>
        </w:r>
      </w:ins>
      <w:ins w:id="198" w:author="google1599737165" w:date="2022-01-25T08:45:05Z">
        <w:r>
          <w:rPr>
            <w:rFonts w:hint="default" w:cs="Times New Roman"/>
            <w:color w:val="000000"/>
            <w:highlight w:val="green"/>
            <w:lang w:val="ru-RU"/>
            <w:rPrChange w:id="199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 </w:t>
        </w:r>
      </w:ins>
      <w:ins w:id="201" w:author="google1599737165" w:date="2022-01-25T08:45:09Z">
        <w:r>
          <w:rPr>
            <w:rFonts w:hint="default" w:cs="Times New Roman"/>
            <w:color w:val="000000"/>
            <w:highlight w:val="green"/>
            <w:lang w:val="ru-RU"/>
            <w:rPrChange w:id="20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Э</w:t>
        </w:r>
      </w:ins>
      <w:ins w:id="204" w:author="google1599737165" w:date="2022-01-25T08:45:10Z">
        <w:r>
          <w:rPr>
            <w:rFonts w:hint="default" w:cs="Times New Roman"/>
            <w:color w:val="000000"/>
            <w:highlight w:val="green"/>
            <w:lang w:val="ru-RU"/>
            <w:rPrChange w:id="20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ко</w:t>
        </w:r>
      </w:ins>
      <w:ins w:id="207" w:author="google1599737165" w:date="2022-01-25T08:45:13Z">
        <w:r>
          <w:rPr>
            <w:rFonts w:hint="default" w:cs="Times New Roman"/>
            <w:color w:val="000000"/>
            <w:highlight w:val="green"/>
            <w:lang w:val="ru-RU"/>
            <w:rPrChange w:id="20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лог</w:t>
        </w:r>
      </w:ins>
      <w:ins w:id="210" w:author="google1599737165" w:date="2022-01-25T08:45:14Z">
        <w:r>
          <w:rPr>
            <w:rFonts w:hint="default" w:cs="Times New Roman"/>
            <w:color w:val="000000"/>
            <w:highlight w:val="green"/>
            <w:lang w:val="ru-RU"/>
            <w:rPrChange w:id="21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о-б</w:t>
        </w:r>
      </w:ins>
      <w:ins w:id="213" w:author="google1599737165" w:date="2022-01-25T08:45:15Z">
        <w:r>
          <w:rPr>
            <w:rFonts w:hint="default" w:cs="Times New Roman"/>
            <w:color w:val="000000"/>
            <w:highlight w:val="green"/>
            <w:lang w:val="ru-RU"/>
            <w:rPrChange w:id="21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иологи</w:t>
        </w:r>
      </w:ins>
      <w:ins w:id="216" w:author="google1599737165" w:date="2022-01-25T08:45:16Z">
        <w:r>
          <w:rPr>
            <w:rFonts w:hint="default" w:cs="Times New Roman"/>
            <w:color w:val="000000"/>
            <w:highlight w:val="green"/>
            <w:lang w:val="ru-RU"/>
            <w:rPrChange w:id="21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ческо</w:t>
        </w:r>
      </w:ins>
      <w:ins w:id="219" w:author="google1599737165" w:date="2022-01-25T08:45:17Z">
        <w:r>
          <w:rPr>
            <w:rFonts w:hint="default" w:cs="Times New Roman"/>
            <w:color w:val="000000"/>
            <w:highlight w:val="green"/>
            <w:lang w:val="ru-RU"/>
            <w:rPrChange w:id="220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м </w:t>
        </w:r>
      </w:ins>
      <w:ins w:id="222" w:author="google1599737165" w:date="2022-01-25T08:45:18Z">
        <w:r>
          <w:rPr>
            <w:rFonts w:hint="default" w:cs="Times New Roman"/>
            <w:color w:val="000000"/>
            <w:highlight w:val="green"/>
            <w:lang w:val="ru-RU"/>
            <w:rPrChange w:id="223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це</w:t>
        </w:r>
      </w:ins>
      <w:ins w:id="225" w:author="google1599737165" w:date="2022-01-25T08:45:19Z">
        <w:r>
          <w:rPr>
            <w:rFonts w:hint="default" w:cs="Times New Roman"/>
            <w:color w:val="000000"/>
            <w:highlight w:val="green"/>
            <w:lang w:val="ru-RU"/>
            <w:rPrChange w:id="226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нт</w:t>
        </w:r>
      </w:ins>
      <w:ins w:id="228" w:author="google1599737165" w:date="2022-01-25T08:45:20Z">
        <w:r>
          <w:rPr>
            <w:rFonts w:hint="default" w:cs="Times New Roman"/>
            <w:color w:val="000000"/>
            <w:highlight w:val="green"/>
            <w:lang w:val="ru-RU"/>
            <w:rPrChange w:id="229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 xml:space="preserve">ре </w:t>
        </w:r>
      </w:ins>
      <w:ins w:id="231" w:author="google1599737165" w:date="2022-01-25T08:45:21Z">
        <w:r>
          <w:rPr>
            <w:rFonts w:hint="default" w:cs="Times New Roman"/>
            <w:color w:val="000000"/>
            <w:highlight w:val="green"/>
            <w:lang w:val="ru-RU"/>
            <w:rPrChange w:id="232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«</w:t>
        </w:r>
      </w:ins>
      <w:ins w:id="234" w:author="google1599737165" w:date="2022-01-25T08:45:22Z">
        <w:r>
          <w:rPr>
            <w:rFonts w:hint="default" w:cs="Times New Roman"/>
            <w:color w:val="000000"/>
            <w:highlight w:val="green"/>
            <w:lang w:val="ru-RU"/>
            <w:rPrChange w:id="235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К</w:t>
        </w:r>
      </w:ins>
      <w:ins w:id="237" w:author="google1599737165" w:date="2022-01-25T08:45:23Z">
        <w:r>
          <w:rPr>
            <w:rFonts w:hint="default" w:cs="Times New Roman"/>
            <w:color w:val="000000"/>
            <w:highlight w:val="green"/>
            <w:lang w:val="ru-RU"/>
            <w:rPrChange w:id="238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рестовс</w:t>
        </w:r>
      </w:ins>
      <w:ins w:id="240" w:author="google1599737165" w:date="2022-01-25T08:45:24Z">
        <w:r>
          <w:rPr>
            <w:rFonts w:hint="default" w:cs="Times New Roman"/>
            <w:color w:val="000000"/>
            <w:highlight w:val="green"/>
            <w:lang w:val="ru-RU"/>
            <w:rPrChange w:id="241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кий о</w:t>
        </w:r>
      </w:ins>
      <w:ins w:id="243" w:author="google1599737165" w:date="2022-01-25T08:45:25Z">
        <w:r>
          <w:rPr>
            <w:rFonts w:hint="default" w:cs="Times New Roman"/>
            <w:color w:val="000000"/>
            <w:highlight w:val="green"/>
            <w:lang w:val="ru-RU"/>
            <w:rPrChange w:id="244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стров»</w:t>
        </w:r>
      </w:ins>
      <w:ins w:id="246" w:author="google1599737165" w:date="2022-01-25T08:45:26Z">
        <w:r>
          <w:rPr>
            <w:rFonts w:hint="default" w:cs="Times New Roman"/>
            <w:color w:val="000000"/>
            <w:highlight w:val="green"/>
            <w:lang w:val="ru-RU"/>
            <w:rPrChange w:id="247" w:author="google1599737165" w:date="2022-01-25T08:45:41Z">
              <w:rPr>
                <w:rFonts w:hint="default" w:cs="Times New Roman"/>
                <w:color w:val="000000"/>
                <w:lang w:val="ru-RU"/>
              </w:rPr>
            </w:rPrChange>
          </w:rPr>
          <w:t>.</w:t>
        </w:r>
      </w:ins>
    </w:p>
    <w:p>
      <w:pPr>
        <w:pStyle w:val="1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cs="Times New Roman"/>
          <w:b/>
          <w:bCs/>
          <w:iCs/>
        </w:rPr>
        <w:t xml:space="preserve">Объём и срок реализации </w:t>
      </w:r>
      <w:r>
        <w:rPr>
          <w:rFonts w:cs="Times New Roman"/>
          <w:b/>
        </w:rPr>
        <w:t>дополнительной общеобразовательной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программы</w:t>
      </w:r>
      <w:r>
        <w:rPr>
          <w:rFonts w:cs="Times New Roman"/>
          <w:b/>
          <w:bCs/>
          <w:iCs/>
        </w:rPr>
        <w:t xml:space="preserve">: </w:t>
      </w:r>
      <w:r>
        <w:rPr>
          <w:rFonts w:cs="Times New Roman"/>
          <w:iCs/>
        </w:rPr>
        <w:t xml:space="preserve">Программа реализуется </w:t>
      </w:r>
      <w:ins w:id="249" w:author="google1599737165" w:date="2022-01-25T08:46:21Z">
        <w:r>
          <w:rPr>
            <w:rFonts w:cs="Times New Roman"/>
            <w:iCs/>
            <w:lang w:val="ru-RU"/>
          </w:rPr>
          <w:t>в</w:t>
        </w:r>
      </w:ins>
      <w:ins w:id="250" w:author="google1599737165" w:date="2022-01-25T08:46:21Z">
        <w:r>
          <w:rPr>
            <w:rFonts w:hint="default" w:cs="Times New Roman"/>
            <w:iCs/>
            <w:lang w:val="ru-RU"/>
          </w:rPr>
          <w:t xml:space="preserve"> </w:t>
        </w:r>
      </w:ins>
      <w:ins w:id="251" w:author="google1599737165" w:date="2022-01-25T08:46:22Z">
        <w:r>
          <w:rPr>
            <w:rFonts w:hint="default" w:cs="Times New Roman"/>
            <w:iCs/>
            <w:lang w:val="ru-RU"/>
          </w:rPr>
          <w:t>сро</w:t>
        </w:r>
      </w:ins>
      <w:ins w:id="252" w:author="google1599737165" w:date="2022-01-25T08:46:23Z">
        <w:r>
          <w:rPr>
            <w:rFonts w:hint="default" w:cs="Times New Roman"/>
            <w:iCs/>
            <w:lang w:val="ru-RU"/>
          </w:rPr>
          <w:t xml:space="preserve">ки от </w:t>
        </w:r>
      </w:ins>
      <w:ins w:id="253" w:author="google1599737165" w:date="2022-01-25T08:46:32Z">
        <w:r>
          <w:rPr>
            <w:rFonts w:hint="default" w:cs="Times New Roman"/>
            <w:iCs/>
            <w:lang w:val="ru-RU"/>
          </w:rPr>
          <w:t xml:space="preserve">9 </w:t>
        </w:r>
      </w:ins>
      <w:ins w:id="254" w:author="google1599737165" w:date="2022-01-25T08:46:33Z">
        <w:r>
          <w:rPr>
            <w:rFonts w:hint="default" w:cs="Times New Roman"/>
            <w:iCs/>
            <w:lang w:val="ru-RU"/>
          </w:rPr>
          <w:t xml:space="preserve">до </w:t>
        </w:r>
      </w:ins>
      <w:ins w:id="255" w:author="google1599737165" w:date="2022-01-25T08:46:37Z">
        <w:r>
          <w:rPr>
            <w:rFonts w:hint="default" w:cs="Times New Roman"/>
            <w:iCs/>
            <w:lang w:val="ru-RU"/>
          </w:rPr>
          <w:t>2</w:t>
        </w:r>
      </w:ins>
      <w:ins w:id="256" w:author="google1599737165" w:date="2022-01-25T08:48:07Z">
        <w:r>
          <w:rPr>
            <w:rFonts w:hint="default" w:cs="Times New Roman"/>
            <w:iCs/>
            <w:lang w:val="ru-RU"/>
          </w:rPr>
          <w:t>8</w:t>
        </w:r>
      </w:ins>
      <w:ins w:id="257" w:author="google1599737165" w:date="2022-01-25T08:46:39Z">
        <w:r>
          <w:rPr>
            <w:rFonts w:hint="default" w:cs="Times New Roman"/>
            <w:iCs/>
            <w:lang w:val="ru-RU"/>
          </w:rPr>
          <w:t xml:space="preserve"> </w:t>
        </w:r>
      </w:ins>
      <w:ins w:id="258" w:author="google1599737165" w:date="2022-01-25T08:46:40Z">
        <w:r>
          <w:rPr>
            <w:rFonts w:hint="default" w:cs="Times New Roman"/>
            <w:iCs/>
            <w:lang w:val="ru-RU"/>
          </w:rPr>
          <w:t>д</w:t>
        </w:r>
      </w:ins>
      <w:ins w:id="259" w:author="google1599737165" w:date="2022-01-25T08:46:41Z">
        <w:r>
          <w:rPr>
            <w:rFonts w:hint="default" w:cs="Times New Roman"/>
            <w:iCs/>
            <w:lang w:val="ru-RU"/>
          </w:rPr>
          <w:t>н</w:t>
        </w:r>
      </w:ins>
      <w:ins w:id="260" w:author="google1599737165" w:date="2022-01-25T08:48:09Z">
        <w:r>
          <w:rPr>
            <w:rFonts w:hint="default" w:cs="Times New Roman"/>
            <w:iCs/>
            <w:lang w:val="ru-RU"/>
          </w:rPr>
          <w:t>ей</w:t>
        </w:r>
      </w:ins>
      <w:ins w:id="261" w:author="google1599737165" w:date="2022-01-25T08:46:42Z">
        <w:r>
          <w:rPr>
            <w:rFonts w:hint="default" w:cs="Times New Roman"/>
            <w:iCs/>
            <w:lang w:val="ru-RU"/>
          </w:rPr>
          <w:t xml:space="preserve"> </w:t>
        </w:r>
      </w:ins>
      <w:ins w:id="262" w:author="google1599737165" w:date="2022-01-25T08:46:51Z">
        <w:r>
          <w:rPr>
            <w:rFonts w:hint="default" w:cs="Times New Roman"/>
            <w:iCs/>
            <w:lang w:val="ru-RU"/>
          </w:rPr>
          <w:t>в з</w:t>
        </w:r>
      </w:ins>
      <w:ins w:id="263" w:author="google1599737165" w:date="2022-01-25T08:46:52Z">
        <w:r>
          <w:rPr>
            <w:rFonts w:hint="default" w:cs="Times New Roman"/>
            <w:iCs/>
            <w:lang w:val="ru-RU"/>
          </w:rPr>
          <w:t>ависим</w:t>
        </w:r>
      </w:ins>
      <w:ins w:id="264" w:author="google1599737165" w:date="2022-01-25T08:46:54Z">
        <w:r>
          <w:rPr>
            <w:rFonts w:hint="default" w:cs="Times New Roman"/>
            <w:iCs/>
            <w:lang w:val="ru-RU"/>
          </w:rPr>
          <w:t>ости</w:t>
        </w:r>
      </w:ins>
      <w:ins w:id="265" w:author="google1599737165" w:date="2022-01-25T08:46:55Z">
        <w:r>
          <w:rPr>
            <w:rFonts w:hint="default" w:cs="Times New Roman"/>
            <w:iCs/>
            <w:lang w:val="ru-RU"/>
          </w:rPr>
          <w:t xml:space="preserve"> от </w:t>
        </w:r>
      </w:ins>
      <w:ins w:id="266" w:author="google1599737165" w:date="2022-01-25T08:50:20Z">
        <w:r>
          <w:rPr>
            <w:rFonts w:hint="default" w:cs="Times New Roman"/>
            <w:iCs/>
            <w:lang w:val="ru-RU"/>
          </w:rPr>
          <w:t>се</w:t>
        </w:r>
      </w:ins>
      <w:ins w:id="267" w:author="google1599737165" w:date="2022-01-25T08:50:21Z">
        <w:r>
          <w:rPr>
            <w:rFonts w:hint="default" w:cs="Times New Roman"/>
            <w:iCs/>
            <w:lang w:val="ru-RU"/>
          </w:rPr>
          <w:t>зо</w:t>
        </w:r>
      </w:ins>
      <w:ins w:id="268" w:author="google1599737165" w:date="2022-01-25T08:50:22Z">
        <w:r>
          <w:rPr>
            <w:rFonts w:hint="default" w:cs="Times New Roman"/>
            <w:iCs/>
            <w:lang w:val="ru-RU"/>
          </w:rPr>
          <w:t xml:space="preserve">на </w:t>
        </w:r>
      </w:ins>
      <w:ins w:id="269" w:author="google1599737165" w:date="2022-01-25T08:48:30Z">
        <w:r>
          <w:rPr>
            <w:rFonts w:hint="default" w:cs="Times New Roman"/>
            <w:iCs/>
            <w:lang w:val="ru-RU"/>
          </w:rPr>
          <w:t>по</w:t>
        </w:r>
      </w:ins>
      <w:ins w:id="270" w:author="google1599737165" w:date="2022-01-25T08:48:31Z">
        <w:r>
          <w:rPr>
            <w:rFonts w:hint="default" w:cs="Times New Roman"/>
            <w:iCs/>
            <w:lang w:val="ru-RU"/>
          </w:rPr>
          <w:t>левог</w:t>
        </w:r>
      </w:ins>
      <w:ins w:id="271" w:author="google1599737165" w:date="2022-01-25T08:48:32Z">
        <w:r>
          <w:rPr>
            <w:rFonts w:hint="default" w:cs="Times New Roman"/>
            <w:iCs/>
            <w:lang w:val="ru-RU"/>
          </w:rPr>
          <w:t xml:space="preserve">о </w:t>
        </w:r>
      </w:ins>
      <w:ins w:id="272" w:author="google1599737165" w:date="2022-01-25T08:48:33Z">
        <w:r>
          <w:rPr>
            <w:rFonts w:hint="default" w:cs="Times New Roman"/>
            <w:iCs/>
            <w:lang w:val="ru-RU"/>
          </w:rPr>
          <w:t>в</w:t>
        </w:r>
      </w:ins>
      <w:ins w:id="273" w:author="google1599737165" w:date="2022-01-25T08:48:34Z">
        <w:r>
          <w:rPr>
            <w:rFonts w:hint="default" w:cs="Times New Roman"/>
            <w:iCs/>
            <w:lang w:val="ru-RU"/>
          </w:rPr>
          <w:t>ыез</w:t>
        </w:r>
      </w:ins>
      <w:ins w:id="274" w:author="google1599737165" w:date="2022-01-25T08:48:35Z">
        <w:r>
          <w:rPr>
            <w:rFonts w:hint="default" w:cs="Times New Roman"/>
            <w:iCs/>
            <w:lang w:val="ru-RU"/>
          </w:rPr>
          <w:t>да</w:t>
        </w:r>
      </w:ins>
      <w:ins w:id="275" w:author="google1599737165" w:date="2022-01-25T08:50:07Z">
        <w:r>
          <w:rPr>
            <w:rFonts w:hint="default" w:cs="Times New Roman"/>
            <w:iCs/>
            <w:lang w:val="ru-RU"/>
          </w:rPr>
          <w:t>,</w:t>
        </w:r>
      </w:ins>
      <w:ins w:id="276" w:author="google1599737165" w:date="2022-01-25T08:50:27Z">
        <w:r>
          <w:rPr>
            <w:rFonts w:hint="default" w:cs="Times New Roman"/>
            <w:iCs/>
            <w:lang w:val="ru-RU"/>
          </w:rPr>
          <w:t xml:space="preserve"> </w:t>
        </w:r>
      </w:ins>
      <w:ins w:id="277" w:author="google1599737165" w:date="2022-01-25T08:50:29Z">
        <w:r>
          <w:rPr>
            <w:rFonts w:hint="default" w:cs="Times New Roman"/>
            <w:iCs/>
            <w:lang w:val="ru-RU"/>
          </w:rPr>
          <w:t xml:space="preserve">района </w:t>
        </w:r>
      </w:ins>
      <w:ins w:id="278" w:author="google1599737165" w:date="2022-01-25T08:50:31Z">
        <w:r>
          <w:rPr>
            <w:rFonts w:hint="default" w:cs="Times New Roman"/>
            <w:iCs/>
            <w:lang w:val="ru-RU"/>
          </w:rPr>
          <w:t>его</w:t>
        </w:r>
      </w:ins>
      <w:ins w:id="279" w:author="google1599737165" w:date="2022-01-25T08:50:32Z">
        <w:r>
          <w:rPr>
            <w:rFonts w:hint="default" w:cs="Times New Roman"/>
            <w:iCs/>
            <w:lang w:val="ru-RU"/>
          </w:rPr>
          <w:t xml:space="preserve"> провед</w:t>
        </w:r>
      </w:ins>
      <w:ins w:id="280" w:author="google1599737165" w:date="2022-01-25T08:50:33Z">
        <w:r>
          <w:rPr>
            <w:rFonts w:hint="default" w:cs="Times New Roman"/>
            <w:iCs/>
            <w:lang w:val="ru-RU"/>
          </w:rPr>
          <w:t>ения</w:t>
        </w:r>
      </w:ins>
      <w:ins w:id="281" w:author="google1599737165" w:date="2022-01-25T08:50:47Z">
        <w:r>
          <w:rPr>
            <w:rFonts w:hint="default" w:cs="Times New Roman"/>
            <w:iCs/>
            <w:lang w:val="ru-RU"/>
          </w:rPr>
          <w:t xml:space="preserve">, </w:t>
        </w:r>
      </w:ins>
      <w:ins w:id="282" w:author="google1599737165" w:date="2022-01-25T08:48:45Z">
        <w:r>
          <w:rPr>
            <w:rFonts w:hint="default" w:cs="Times New Roman"/>
            <w:iCs/>
            <w:lang w:val="ru-RU"/>
          </w:rPr>
          <w:t>уровня</w:t>
        </w:r>
      </w:ins>
      <w:ins w:id="283" w:author="google1599737165" w:date="2022-01-25T08:48:46Z">
        <w:r>
          <w:rPr>
            <w:rFonts w:hint="default" w:cs="Times New Roman"/>
            <w:iCs/>
            <w:lang w:val="ru-RU"/>
          </w:rPr>
          <w:t xml:space="preserve"> по</w:t>
        </w:r>
      </w:ins>
      <w:ins w:id="284" w:author="google1599737165" w:date="2022-01-25T08:48:47Z">
        <w:r>
          <w:rPr>
            <w:rFonts w:hint="default" w:cs="Times New Roman"/>
            <w:iCs/>
            <w:lang w:val="ru-RU"/>
          </w:rPr>
          <w:t>дгот</w:t>
        </w:r>
      </w:ins>
      <w:ins w:id="285" w:author="google1599737165" w:date="2022-01-25T08:48:49Z">
        <w:r>
          <w:rPr>
            <w:rFonts w:hint="default" w:cs="Times New Roman"/>
            <w:iCs/>
            <w:lang w:val="ru-RU"/>
          </w:rPr>
          <w:t>овк</w:t>
        </w:r>
      </w:ins>
      <w:ins w:id="286" w:author="google1599737165" w:date="2022-01-25T08:48:50Z">
        <w:r>
          <w:rPr>
            <w:rFonts w:hint="default" w:cs="Times New Roman"/>
            <w:iCs/>
            <w:lang w:val="ru-RU"/>
          </w:rPr>
          <w:t xml:space="preserve">и </w:t>
        </w:r>
      </w:ins>
      <w:ins w:id="287" w:author="google1599737165" w:date="2022-01-25T08:47:56Z">
        <w:r>
          <w:rPr>
            <w:rFonts w:hint="default" w:cs="Times New Roman"/>
            <w:iCs/>
            <w:lang w:val="ru-RU"/>
          </w:rPr>
          <w:t>участ</w:t>
        </w:r>
      </w:ins>
      <w:ins w:id="288" w:author="google1599737165" w:date="2022-01-25T08:47:57Z">
        <w:r>
          <w:rPr>
            <w:rFonts w:hint="default" w:cs="Times New Roman"/>
            <w:iCs/>
            <w:lang w:val="ru-RU"/>
          </w:rPr>
          <w:t>ников</w:t>
        </w:r>
      </w:ins>
      <w:ins w:id="289" w:author="google1599737165" w:date="2022-01-25T08:49:55Z">
        <w:r>
          <w:rPr>
            <w:rFonts w:hint="default" w:cs="Times New Roman"/>
            <w:iCs/>
            <w:lang w:val="ru-RU"/>
          </w:rPr>
          <w:t xml:space="preserve"> </w:t>
        </w:r>
      </w:ins>
      <w:ins w:id="290" w:author="google1599737165" w:date="2022-01-25T08:49:23Z">
        <w:r>
          <w:rPr>
            <w:rFonts w:hint="default" w:cs="Times New Roman"/>
            <w:iCs/>
            <w:lang w:val="ru-RU"/>
          </w:rPr>
          <w:t>плани</w:t>
        </w:r>
      </w:ins>
      <w:ins w:id="291" w:author="google1599737165" w:date="2022-01-25T08:49:24Z">
        <w:r>
          <w:rPr>
            <w:rFonts w:hint="default" w:cs="Times New Roman"/>
            <w:iCs/>
            <w:lang w:val="ru-RU"/>
          </w:rPr>
          <w:t>руемо</w:t>
        </w:r>
      </w:ins>
      <w:ins w:id="292" w:author="google1599737165" w:date="2022-01-25T08:49:25Z">
        <w:r>
          <w:rPr>
            <w:rFonts w:hint="default" w:cs="Times New Roman"/>
            <w:iCs/>
            <w:lang w:val="ru-RU"/>
          </w:rPr>
          <w:t xml:space="preserve">го </w:t>
        </w:r>
      </w:ins>
      <w:ins w:id="293" w:author="google1599737165" w:date="2022-01-25T08:49:26Z">
        <w:r>
          <w:rPr>
            <w:rFonts w:hint="default" w:cs="Times New Roman"/>
            <w:iCs/>
            <w:lang w:val="ru-RU"/>
          </w:rPr>
          <w:t>выез</w:t>
        </w:r>
      </w:ins>
      <w:ins w:id="294" w:author="google1599737165" w:date="2022-01-25T08:49:27Z">
        <w:r>
          <w:rPr>
            <w:rFonts w:hint="default" w:cs="Times New Roman"/>
            <w:iCs/>
            <w:lang w:val="ru-RU"/>
          </w:rPr>
          <w:t>да</w:t>
        </w:r>
      </w:ins>
      <w:ins w:id="295" w:author="google1599737165" w:date="2022-01-25T08:49:28Z">
        <w:r>
          <w:rPr>
            <w:rFonts w:hint="default" w:cs="Times New Roman"/>
            <w:iCs/>
            <w:lang w:val="ru-RU"/>
          </w:rPr>
          <w:t xml:space="preserve"> </w:t>
        </w:r>
      </w:ins>
      <w:ins w:id="296" w:author="google1599737165" w:date="2022-01-25T08:47:59Z">
        <w:r>
          <w:rPr>
            <w:rFonts w:hint="default" w:cs="Times New Roman"/>
            <w:iCs/>
            <w:lang w:val="ru-RU"/>
          </w:rPr>
          <w:t>и</w:t>
        </w:r>
      </w:ins>
      <w:ins w:id="297" w:author="google1599737165" w:date="2022-01-25T08:50:52Z">
        <w:r>
          <w:rPr>
            <w:rFonts w:hint="default" w:cs="Times New Roman"/>
            <w:iCs/>
            <w:lang w:val="ru-RU"/>
          </w:rPr>
          <w:t xml:space="preserve"> </w:t>
        </w:r>
      </w:ins>
      <w:ins w:id="298" w:author="google1599737165" w:date="2022-01-25T08:51:12Z">
        <w:r>
          <w:rPr>
            <w:rFonts w:hint="default" w:cs="Times New Roman"/>
            <w:iCs/>
            <w:lang w:val="ru-RU"/>
          </w:rPr>
          <w:t>зад</w:t>
        </w:r>
      </w:ins>
      <w:ins w:id="299" w:author="google1599737165" w:date="2022-01-25T08:51:13Z">
        <w:r>
          <w:rPr>
            <w:rFonts w:hint="default" w:cs="Times New Roman"/>
            <w:iCs/>
            <w:lang w:val="ru-RU"/>
          </w:rPr>
          <w:t xml:space="preserve">ач </w:t>
        </w:r>
      </w:ins>
      <w:ins w:id="300" w:author="google1599737165" w:date="2022-01-25T08:51:25Z">
        <w:r>
          <w:rPr>
            <w:rFonts w:hint="default" w:cs="Times New Roman"/>
            <w:iCs/>
            <w:lang w:val="ru-RU"/>
          </w:rPr>
          <w:t>и</w:t>
        </w:r>
      </w:ins>
      <w:ins w:id="301" w:author="google1599737165" w:date="2022-01-25T08:51:16Z">
        <w:r>
          <w:rPr>
            <w:rFonts w:hint="default" w:cs="Times New Roman"/>
            <w:iCs/>
            <w:lang w:val="ru-RU"/>
          </w:rPr>
          <w:t>сследов</w:t>
        </w:r>
      </w:ins>
      <w:ins w:id="302" w:author="google1599737165" w:date="2022-01-25T08:51:17Z">
        <w:r>
          <w:rPr>
            <w:rFonts w:hint="default" w:cs="Times New Roman"/>
            <w:iCs/>
            <w:lang w:val="ru-RU"/>
          </w:rPr>
          <w:t>ательс</w:t>
        </w:r>
      </w:ins>
      <w:ins w:id="303" w:author="google1599737165" w:date="2022-01-25T08:51:20Z">
        <w:r>
          <w:rPr>
            <w:rFonts w:hint="default" w:cs="Times New Roman"/>
            <w:iCs/>
            <w:lang w:val="ru-RU"/>
          </w:rPr>
          <w:t>ки</w:t>
        </w:r>
      </w:ins>
      <w:ins w:id="304" w:author="google1599737165" w:date="2022-01-25T08:51:21Z">
        <w:r>
          <w:rPr>
            <w:rFonts w:hint="default" w:cs="Times New Roman"/>
            <w:iCs/>
            <w:lang w:val="ru-RU"/>
          </w:rPr>
          <w:t>х проек</w:t>
        </w:r>
      </w:ins>
      <w:ins w:id="305" w:author="google1599737165" w:date="2022-01-25T08:51:22Z">
        <w:r>
          <w:rPr>
            <w:rFonts w:hint="default" w:cs="Times New Roman"/>
            <w:iCs/>
            <w:lang w:val="ru-RU"/>
          </w:rPr>
          <w:t>тов</w:t>
        </w:r>
      </w:ins>
      <w:ins w:id="306" w:author="google1599737165" w:date="2022-01-25T08:51:28Z">
        <w:r>
          <w:rPr>
            <w:rFonts w:hint="default" w:cs="Times New Roman"/>
            <w:iCs/>
            <w:lang w:val="ru-RU"/>
          </w:rPr>
          <w:t>,</w:t>
        </w:r>
      </w:ins>
      <w:ins w:id="307" w:author="google1599737165" w:date="2022-01-25T08:51:29Z">
        <w:r>
          <w:rPr>
            <w:rFonts w:hint="default" w:cs="Times New Roman"/>
            <w:iCs/>
            <w:lang w:val="ru-RU"/>
          </w:rPr>
          <w:t xml:space="preserve"> п</w:t>
        </w:r>
      </w:ins>
      <w:ins w:id="308" w:author="google1599737165" w:date="2022-01-25T08:51:30Z">
        <w:r>
          <w:rPr>
            <w:rFonts w:hint="default" w:cs="Times New Roman"/>
            <w:iCs/>
            <w:lang w:val="ru-RU"/>
          </w:rPr>
          <w:t>лаир</w:t>
        </w:r>
      </w:ins>
      <w:ins w:id="309" w:author="google1599737165" w:date="2022-01-25T08:51:31Z">
        <w:r>
          <w:rPr>
            <w:rFonts w:hint="default" w:cs="Times New Roman"/>
            <w:iCs/>
            <w:lang w:val="ru-RU"/>
          </w:rPr>
          <w:t>уемых</w:t>
        </w:r>
      </w:ins>
      <w:ins w:id="310" w:author="google1599737165" w:date="2022-01-25T08:51:32Z">
        <w:r>
          <w:rPr>
            <w:rFonts w:hint="default" w:cs="Times New Roman"/>
            <w:iCs/>
            <w:lang w:val="ru-RU"/>
          </w:rPr>
          <w:t xml:space="preserve"> для </w:t>
        </w:r>
      </w:ins>
      <w:ins w:id="311" w:author="google1599737165" w:date="2022-01-25T08:51:33Z">
        <w:r>
          <w:rPr>
            <w:rFonts w:hint="default" w:cs="Times New Roman"/>
            <w:iCs/>
            <w:lang w:val="ru-RU"/>
          </w:rPr>
          <w:t>реали</w:t>
        </w:r>
      </w:ins>
      <w:ins w:id="312" w:author="google1599737165" w:date="2022-01-25T08:51:34Z">
        <w:r>
          <w:rPr>
            <w:rFonts w:hint="default" w:cs="Times New Roman"/>
            <w:iCs/>
            <w:lang w:val="ru-RU"/>
          </w:rPr>
          <w:t>зац</w:t>
        </w:r>
      </w:ins>
      <w:ins w:id="313" w:author="google1599737165" w:date="2022-01-25T08:51:35Z">
        <w:r>
          <w:rPr>
            <w:rFonts w:hint="default" w:cs="Times New Roman"/>
            <w:iCs/>
            <w:lang w:val="ru-RU"/>
          </w:rPr>
          <w:t>ии.</w:t>
        </w:r>
      </w:ins>
      <w:ins w:id="314" w:author="google1599737165" w:date="2022-01-25T08:51:42Z">
        <w:r>
          <w:rPr>
            <w:rFonts w:hint="default" w:cs="Times New Roman"/>
            <w:iCs/>
            <w:lang w:val="ru-RU"/>
          </w:rPr>
          <w:t xml:space="preserve"> </w:t>
        </w:r>
      </w:ins>
      <w:del w:id="315" w:author="google1599737165" w:date="2022-01-25T08:51:41Z">
        <w:r>
          <w:rPr>
            <w:rFonts w:cs="Times New Roman"/>
            <w:iCs/>
          </w:rPr>
          <w:delText>необходимое количество дней для её реализации (</w:delText>
        </w:r>
      </w:del>
      <w:del w:id="316" w:author="google1599737165" w:date="2022-01-25T08:51:41Z">
        <w:r>
          <w:rPr>
            <w:rFonts w:cs="Times New Roman"/>
            <w:iCs/>
            <w:highlight w:val="yellow"/>
          </w:rPr>
          <w:delText>от 5 до 14 дней</w:delText>
        </w:r>
      </w:del>
      <w:del w:id="317" w:author="google1599737165" w:date="2022-01-25T08:51:41Z">
        <w:r>
          <w:rPr>
            <w:rFonts w:cs="Times New Roman"/>
            <w:iCs/>
          </w:rPr>
          <w:delText>).</w:delText>
        </w:r>
      </w:del>
      <w:del w:id="318" w:author="google1599737165" w:date="2022-01-25T08:51:41Z">
        <w:r>
          <w:rPr>
            <w:rFonts w:cs="Times New Roman"/>
            <w:highlight w:val="white"/>
          </w:rPr>
          <w:delText xml:space="preserve"> </w:delText>
        </w:r>
      </w:del>
      <w:r>
        <w:rPr>
          <w:rFonts w:cs="Times New Roman"/>
          <w:iCs/>
        </w:rPr>
        <w:t>О</w:t>
      </w:r>
      <w:r>
        <w:rPr>
          <w:rFonts w:cs="Times New Roman"/>
          <w:bCs/>
        </w:rPr>
        <w:t>бъём всего курса - 36 часов</w:t>
      </w:r>
      <w:r>
        <w:rPr>
          <w:rFonts w:cs="Times New Roman"/>
          <w:iCs/>
        </w:rPr>
        <w:t>.</w:t>
      </w:r>
      <w:ins w:id="319" w:author="google1599737165" w:date="2022-01-25T08:51:57Z">
        <w:r>
          <w:rPr>
            <w:rFonts w:hint="default" w:cs="Times New Roman"/>
            <w:iCs/>
            <w:lang w:val="ru-RU"/>
          </w:rPr>
          <w:t xml:space="preserve"> </w:t>
        </w:r>
      </w:ins>
      <w:ins w:id="320" w:author="google1599737165" w:date="2022-01-25T08:51:58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21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В</w:t>
        </w:r>
      </w:ins>
      <w:ins w:id="323" w:author="google1599737165" w:date="2022-01-25T08:51:59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24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опр</w:t>
        </w:r>
      </w:ins>
      <w:ins w:id="326" w:author="google1599737165" w:date="2022-01-25T08:52:00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27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ос</w:t>
        </w:r>
      </w:ins>
      <w:ins w:id="329" w:author="google1599737165" w:date="2022-01-25T08:52:02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30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:</w:t>
        </w:r>
      </w:ins>
      <w:ins w:id="332" w:author="google1599737165" w:date="2022-01-25T08:52:03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33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 мо</w:t>
        </w:r>
      </w:ins>
      <w:ins w:id="335" w:author="google1599737165" w:date="2022-01-25T08:52:04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36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жно л</w:t>
        </w:r>
      </w:ins>
      <w:ins w:id="338" w:author="google1599737165" w:date="2022-01-25T08:52:05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39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и </w:t>
        </w:r>
      </w:ins>
      <w:ins w:id="341" w:author="google1599737165" w:date="2022-01-25T08:52:07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42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нес</w:t>
        </w:r>
      </w:ins>
      <w:ins w:id="344" w:author="google1599737165" w:date="2022-01-25T08:52:08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45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колько </w:t>
        </w:r>
      </w:ins>
      <w:ins w:id="347" w:author="google1599737165" w:date="2022-01-25T08:52:15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48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р</w:t>
        </w:r>
      </w:ins>
      <w:ins w:id="350" w:author="google1599737165" w:date="2022-01-25T08:52:20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51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а</w:t>
        </w:r>
      </w:ins>
      <w:ins w:id="353" w:author="google1599737165" w:date="2022-01-25T08:52:15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54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сч</w:t>
        </w:r>
      </w:ins>
      <w:ins w:id="356" w:author="google1599737165" w:date="2022-01-25T08:52:16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57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ас</w:t>
        </w:r>
      </w:ins>
      <w:ins w:id="359" w:author="google1599737165" w:date="2022-01-25T08:52:17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60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овок</w:t>
        </w:r>
      </w:ins>
      <w:ins w:id="362" w:author="google1599737165" w:date="2022-01-25T08:52:27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63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?</w:t>
        </w:r>
      </w:ins>
      <w:ins w:id="365" w:author="google1599737165" w:date="2022-01-25T08:52:28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66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 </w:t>
        </w:r>
      </w:ins>
      <w:ins w:id="368" w:author="google1599737165" w:date="2022-01-25T08:52:29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69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Наприм</w:t>
        </w:r>
      </w:ins>
      <w:ins w:id="371" w:author="google1599737165" w:date="2022-01-25T08:52:30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72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ер</w:t>
        </w:r>
      </w:ins>
      <w:ins w:id="374" w:author="google1599737165" w:date="2022-01-25T08:52:31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75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, </w:t>
        </w:r>
      </w:ins>
      <w:ins w:id="377" w:author="google1599737165" w:date="2022-01-25T08:52:32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78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прогр</w:t>
        </w:r>
      </w:ins>
      <w:ins w:id="380" w:author="google1599737165" w:date="2022-01-25T08:52:33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81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ам</w:t>
        </w:r>
      </w:ins>
      <w:ins w:id="383" w:author="google1599737165" w:date="2022-01-25T08:52:34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84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ма </w:t>
        </w:r>
      </w:ins>
      <w:ins w:id="386" w:author="google1599737165" w:date="2022-01-25T08:52:35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87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может </w:t>
        </w:r>
      </w:ins>
      <w:ins w:id="389" w:author="google1599737165" w:date="2022-01-25T08:52:36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90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реали</w:t>
        </w:r>
      </w:ins>
      <w:ins w:id="392" w:author="google1599737165" w:date="2022-01-25T08:52:37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93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зовы</w:t>
        </w:r>
      </w:ins>
      <w:ins w:id="395" w:author="google1599737165" w:date="2022-01-25T08:52:38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96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ватьс</w:t>
        </w:r>
      </w:ins>
      <w:ins w:id="398" w:author="google1599737165" w:date="2022-01-25T08:52:39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399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я в </w:t>
        </w:r>
      </w:ins>
      <w:ins w:id="401" w:author="google1599737165" w:date="2022-01-25T08:52:40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02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форм</w:t>
        </w:r>
      </w:ins>
      <w:ins w:id="404" w:author="google1599737165" w:date="2022-01-25T08:52:42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05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ат</w:t>
        </w:r>
      </w:ins>
      <w:ins w:id="407" w:author="google1599737165" w:date="2022-01-25T08:52:43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08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е </w:t>
        </w:r>
      </w:ins>
      <w:ins w:id="410" w:author="google1599737165" w:date="2022-01-25T08:52:44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11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18</w:t>
        </w:r>
      </w:ins>
      <w:ins w:id="413" w:author="google1599737165" w:date="2022-01-25T08:52:45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14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, </w:t>
        </w:r>
      </w:ins>
      <w:ins w:id="416" w:author="google1599737165" w:date="2022-01-25T08:52:46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17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3</w:t>
        </w:r>
      </w:ins>
      <w:ins w:id="419" w:author="google1599737165" w:date="2022-01-25T08:52:47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20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6 </w:t>
        </w:r>
      </w:ins>
      <w:ins w:id="422" w:author="google1599737165" w:date="2022-01-25T08:52:48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23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и </w:t>
        </w:r>
      </w:ins>
      <w:ins w:id="425" w:author="google1599737165" w:date="2022-01-25T08:52:49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26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 xml:space="preserve">72 </w:t>
        </w:r>
      </w:ins>
      <w:ins w:id="428" w:author="google1599737165" w:date="2022-01-25T08:52:50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29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ч</w:t>
        </w:r>
      </w:ins>
      <w:ins w:id="431" w:author="google1599737165" w:date="2022-01-25T08:52:51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32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аса</w:t>
        </w:r>
      </w:ins>
      <w:ins w:id="434" w:author="google1599737165" w:date="2022-01-25T08:52:52Z">
        <w:r>
          <w:rPr>
            <w:rFonts w:hint="default" w:cs="Times New Roman"/>
            <w:b/>
            <w:bCs/>
            <w:i/>
            <w:iCs w:val="0"/>
            <w:highlight w:val="green"/>
            <w:lang w:val="ru-RU"/>
            <w:rPrChange w:id="435" w:author="google1599737165" w:date="2022-01-25T09:27:12Z">
              <w:rPr>
                <w:rFonts w:hint="default" w:cs="Times New Roman"/>
                <w:iCs/>
                <w:lang w:val="ru-RU"/>
              </w:rPr>
            </w:rPrChange>
          </w:rPr>
          <w:t>.</w:t>
        </w:r>
      </w:ins>
    </w:p>
    <w:p>
      <w:pPr>
        <w:pStyle w:val="1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cs="Times New Roman"/>
          <w:b/>
        </w:rPr>
        <w:t>Уровень изучения</w:t>
      </w:r>
      <w:r>
        <w:rPr>
          <w:rFonts w:cs="Times New Roman"/>
        </w:rPr>
        <w:t xml:space="preserve"> – базовый.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>Цель программы:</w:t>
      </w:r>
      <w:r>
        <w:rPr>
          <w:rFonts w:cs="Times New Roman"/>
          <w:bCs/>
        </w:rPr>
        <w:t xml:space="preserve"> </w:t>
      </w:r>
      <w:ins w:id="437" w:author="google1599737165" w:date="2022-01-25T08:54:07Z">
        <w:r>
          <w:rPr>
            <w:rFonts w:hint="default" w:ascii="Times New Roman" w:hAnsi="Times New Roman" w:eastAsia="Times New Roman"/>
            <w:color w:val="000000"/>
            <w:sz w:val="23"/>
            <w:szCs w:val="24"/>
          </w:rPr>
          <w:t>формирование практических навыков</w:t>
        </w:r>
      </w:ins>
      <w:ins w:id="438" w:author="google1599737165" w:date="2022-01-25T08:54:53Z">
        <w:r>
          <w:rPr>
            <w:rFonts w:hint="default" w:eastAsia="Times New Roman"/>
            <w:color w:val="000000"/>
            <w:sz w:val="23"/>
            <w:szCs w:val="24"/>
            <w:lang w:val="ru-RU"/>
          </w:rPr>
          <w:t xml:space="preserve"> ре</w:t>
        </w:r>
      </w:ins>
      <w:ins w:id="439" w:author="google1599737165" w:date="2022-01-25T08:54:54Z">
        <w:r>
          <w:rPr>
            <w:rFonts w:hint="default" w:eastAsia="Times New Roman"/>
            <w:color w:val="000000"/>
            <w:sz w:val="23"/>
            <w:szCs w:val="24"/>
            <w:lang w:val="ru-RU"/>
          </w:rPr>
          <w:t>али</w:t>
        </w:r>
      </w:ins>
      <w:ins w:id="440" w:author="google1599737165" w:date="2022-01-25T08:54:55Z">
        <w:r>
          <w:rPr>
            <w:rFonts w:hint="default" w:eastAsia="Times New Roman"/>
            <w:color w:val="000000"/>
            <w:sz w:val="23"/>
            <w:szCs w:val="24"/>
            <w:lang w:val="ru-RU"/>
          </w:rPr>
          <w:t>зац</w:t>
        </w:r>
      </w:ins>
      <w:ins w:id="441" w:author="google1599737165" w:date="2022-01-25T08:54:56Z">
        <w:r>
          <w:rPr>
            <w:rFonts w:hint="default" w:eastAsia="Times New Roman"/>
            <w:color w:val="000000"/>
            <w:sz w:val="23"/>
            <w:szCs w:val="24"/>
            <w:lang w:val="ru-RU"/>
          </w:rPr>
          <w:t xml:space="preserve">ии </w:t>
        </w:r>
      </w:ins>
      <w:ins w:id="442" w:author="google1599737165" w:date="2022-01-25T08:55:01Z">
        <w:r>
          <w:rPr>
            <w:rFonts w:hint="default" w:eastAsia="Times New Roman"/>
            <w:color w:val="000000"/>
            <w:sz w:val="23"/>
            <w:szCs w:val="24"/>
            <w:lang w:val="ru-RU"/>
          </w:rPr>
          <w:t>исс</w:t>
        </w:r>
      </w:ins>
      <w:ins w:id="443" w:author="google1599737165" w:date="2022-01-25T08:55:02Z">
        <w:r>
          <w:rPr>
            <w:rFonts w:hint="default" w:eastAsia="Times New Roman"/>
            <w:color w:val="000000"/>
            <w:sz w:val="23"/>
            <w:szCs w:val="24"/>
            <w:lang w:val="ru-RU"/>
          </w:rPr>
          <w:t>л</w:t>
        </w:r>
      </w:ins>
      <w:ins w:id="444" w:author="google1599737165" w:date="2022-01-25T08:55:09Z">
        <w:r>
          <w:rPr>
            <w:rFonts w:hint="default" w:eastAsia="Times New Roman"/>
            <w:color w:val="000000"/>
            <w:sz w:val="23"/>
            <w:szCs w:val="24"/>
            <w:lang w:val="ru-RU"/>
          </w:rPr>
          <w:t>е</w:t>
        </w:r>
      </w:ins>
      <w:ins w:id="445" w:author="google1599737165" w:date="2022-01-25T08:55:02Z">
        <w:r>
          <w:rPr>
            <w:rFonts w:hint="default" w:eastAsia="Times New Roman"/>
            <w:color w:val="000000"/>
            <w:sz w:val="23"/>
            <w:szCs w:val="24"/>
            <w:lang w:val="ru-RU"/>
          </w:rPr>
          <w:t>дов</w:t>
        </w:r>
      </w:ins>
      <w:ins w:id="446" w:author="google1599737165" w:date="2022-01-25T08:55:03Z">
        <w:r>
          <w:rPr>
            <w:rFonts w:hint="default" w:eastAsia="Times New Roman"/>
            <w:color w:val="000000"/>
            <w:sz w:val="23"/>
            <w:szCs w:val="24"/>
            <w:lang w:val="ru-RU"/>
          </w:rPr>
          <w:t>атель</w:t>
        </w:r>
      </w:ins>
      <w:ins w:id="447" w:author="google1599737165" w:date="2022-01-25T08:55:04Z">
        <w:r>
          <w:rPr>
            <w:rFonts w:hint="default" w:eastAsia="Times New Roman"/>
            <w:color w:val="000000"/>
            <w:sz w:val="23"/>
            <w:szCs w:val="24"/>
            <w:lang w:val="ru-RU"/>
          </w:rPr>
          <w:t>ски</w:t>
        </w:r>
      </w:ins>
      <w:ins w:id="448" w:author="google1599737165" w:date="2022-01-25T08:55:05Z">
        <w:r>
          <w:rPr>
            <w:rFonts w:hint="default" w:eastAsia="Times New Roman"/>
            <w:color w:val="000000"/>
            <w:sz w:val="23"/>
            <w:szCs w:val="24"/>
            <w:lang w:val="ru-RU"/>
          </w:rPr>
          <w:t>х проек</w:t>
        </w:r>
      </w:ins>
      <w:ins w:id="449" w:author="google1599737165" w:date="2022-01-25T08:55:06Z">
        <w:r>
          <w:rPr>
            <w:rFonts w:hint="default" w:eastAsia="Times New Roman"/>
            <w:color w:val="000000"/>
            <w:sz w:val="23"/>
            <w:szCs w:val="24"/>
            <w:lang w:val="ru-RU"/>
          </w:rPr>
          <w:t xml:space="preserve">тов </w:t>
        </w:r>
      </w:ins>
      <w:ins w:id="450" w:author="google1599737165" w:date="2022-01-25T08:54:07Z">
        <w:r>
          <w:rPr>
            <w:rFonts w:hint="default" w:ascii="Times New Roman" w:hAnsi="Times New Roman" w:eastAsia="Times New Roman"/>
            <w:color w:val="000000"/>
            <w:sz w:val="23"/>
            <w:szCs w:val="24"/>
          </w:rPr>
          <w:t xml:space="preserve"> </w:t>
        </w:r>
      </w:ins>
      <w:ins w:id="451" w:author="google1599737165" w:date="2022-01-25T08:55:12Z">
        <w:r>
          <w:rPr>
            <w:rFonts w:hint="default" w:eastAsia="Times New Roman"/>
            <w:color w:val="000000"/>
            <w:sz w:val="23"/>
            <w:szCs w:val="24"/>
            <w:lang w:val="ru-RU"/>
          </w:rPr>
          <w:t xml:space="preserve">в </w:t>
        </w:r>
      </w:ins>
      <w:ins w:id="452" w:author="google1599737165" w:date="2022-01-25T08:55:22Z">
        <w:r>
          <w:rPr>
            <w:rFonts w:hint="default" w:eastAsia="Times New Roman"/>
            <w:color w:val="000000"/>
            <w:sz w:val="23"/>
            <w:szCs w:val="24"/>
            <w:lang w:val="ru-RU"/>
          </w:rPr>
          <w:t>услови</w:t>
        </w:r>
      </w:ins>
      <w:ins w:id="453" w:author="google1599737165" w:date="2022-01-25T08:55:23Z">
        <w:r>
          <w:rPr>
            <w:rFonts w:hint="default" w:eastAsia="Times New Roman"/>
            <w:color w:val="000000"/>
            <w:sz w:val="23"/>
            <w:szCs w:val="24"/>
            <w:lang w:val="ru-RU"/>
          </w:rPr>
          <w:t xml:space="preserve">ях </w:t>
        </w:r>
      </w:ins>
      <w:ins w:id="454" w:author="google1599737165" w:date="2022-01-25T08:55:24Z">
        <w:r>
          <w:rPr>
            <w:rFonts w:hint="default" w:eastAsia="Times New Roman"/>
            <w:color w:val="000000"/>
            <w:sz w:val="23"/>
            <w:szCs w:val="24"/>
            <w:lang w:val="ru-RU"/>
          </w:rPr>
          <w:t>приро</w:t>
        </w:r>
      </w:ins>
      <w:ins w:id="455" w:author="google1599737165" w:date="2022-01-25T08:55:26Z">
        <w:r>
          <w:rPr>
            <w:rFonts w:hint="default" w:eastAsia="Times New Roman"/>
            <w:color w:val="000000"/>
            <w:sz w:val="23"/>
            <w:szCs w:val="24"/>
            <w:lang w:val="ru-RU"/>
          </w:rPr>
          <w:t>дн</w:t>
        </w:r>
      </w:ins>
      <w:ins w:id="456" w:author="google1599737165" w:date="2022-01-25T08:55:27Z">
        <w:r>
          <w:rPr>
            <w:rFonts w:hint="default" w:eastAsia="Times New Roman"/>
            <w:color w:val="000000"/>
            <w:sz w:val="23"/>
            <w:szCs w:val="24"/>
            <w:lang w:val="ru-RU"/>
          </w:rPr>
          <w:t>ой сред</w:t>
        </w:r>
      </w:ins>
      <w:ins w:id="457" w:author="google1599737165" w:date="2022-01-25T08:55:28Z">
        <w:r>
          <w:rPr>
            <w:rFonts w:hint="default" w:eastAsia="Times New Roman"/>
            <w:color w:val="000000"/>
            <w:sz w:val="23"/>
            <w:szCs w:val="24"/>
            <w:lang w:val="ru-RU"/>
          </w:rPr>
          <w:t>ы.</w:t>
        </w:r>
      </w:ins>
      <w:del w:id="458" w:author="google1599737165" w:date="2022-01-25T08:53:56Z">
        <w:r>
          <w:rPr>
            <w:rFonts w:cs="Times New Roman"/>
            <w:bCs/>
          </w:rPr>
          <w:delText xml:space="preserve">создание условий для профессиональной ориентации в области полевой экологии. </w:delText>
        </w:r>
      </w:del>
    </w:p>
    <w:p>
      <w:pPr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  <w:i/>
        </w:rPr>
        <w:t>Обучающие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</w:t>
      </w:r>
      <w:del w:id="459" w:author="google1599737165" w:date="2022-01-25T08:55:59Z">
        <w:r>
          <w:rPr>
            <w:rFonts w:cs="Times New Roman"/>
            <w:color w:val="000000"/>
          </w:rPr>
          <w:delText xml:space="preserve">четких </w:delText>
        </w:r>
      </w:del>
      <w:ins w:id="460" w:author="google1599737165" w:date="2022-01-25T08:55:59Z">
        <w:r>
          <w:rPr>
            <w:rFonts w:cs="Times New Roman"/>
            <w:color w:val="000000"/>
            <w:lang w:val="ru-RU"/>
          </w:rPr>
          <w:t>нау</w:t>
        </w:r>
      </w:ins>
      <w:ins w:id="461" w:author="google1599737165" w:date="2022-01-25T08:56:00Z">
        <w:r>
          <w:rPr>
            <w:rFonts w:cs="Times New Roman"/>
            <w:color w:val="000000"/>
            <w:lang w:val="ru-RU"/>
          </w:rPr>
          <w:t>чны</w:t>
        </w:r>
      </w:ins>
      <w:ins w:id="462" w:author="google1599737165" w:date="2022-01-25T08:56:01Z">
        <w:r>
          <w:rPr>
            <w:rFonts w:cs="Times New Roman"/>
            <w:color w:val="000000"/>
            <w:lang w:val="ru-RU"/>
          </w:rPr>
          <w:t>х</w:t>
        </w:r>
      </w:ins>
      <w:ins w:id="463" w:author="google1599737165" w:date="2022-01-25T08:56:01Z">
        <w:r>
          <w:rPr>
            <w:rFonts w:hint="default" w:cs="Times New Roman"/>
            <w:color w:val="000000"/>
            <w:lang w:val="ru-RU"/>
          </w:rPr>
          <w:t xml:space="preserve"> </w:t>
        </w:r>
      </w:ins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Формирование базовых умений в области начальной туристской подготовки </w:t>
      </w:r>
      <w:r>
        <w:rPr>
          <w:rFonts w:cs="Times New Roman"/>
          <w:color w:val="FF0000"/>
        </w:rPr>
        <w:t>и оказания первой помощи.</w:t>
      </w:r>
    </w:p>
    <w:p>
      <w:pPr>
        <w:numPr>
          <w:ilvl w:val="0"/>
          <w:numId w:val="3"/>
        </w:numPr>
        <w:tabs>
          <w:tab w:val="left" w:pos="567"/>
          <w:tab w:val="left" w:pos="1134"/>
        </w:tabs>
        <w:spacing w:line="360" w:lineRule="auto"/>
        <w:jc w:val="both"/>
        <w:rPr>
          <w:ins w:id="464" w:author="google1599737165" w:date="2022-01-25T08:56:21Z"/>
          <w:rFonts w:cs="Times New Roman"/>
        </w:rPr>
      </w:pPr>
      <w:r>
        <w:rPr>
          <w:rFonts w:cs="Times New Roman"/>
        </w:rPr>
        <w:t>Формирование у учащихся навыка научного исследования: грамотный сбор и обработка материала</w:t>
      </w:r>
      <w:ins w:id="465" w:author="google1599737165" w:date="2022-01-25T08:56:16Z">
        <w:r>
          <w:rPr>
            <w:rFonts w:hint="default" w:cs="Times New Roman"/>
            <w:lang w:val="ru-RU"/>
          </w:rPr>
          <w:t>.</w:t>
        </w:r>
      </w:ins>
    </w:p>
    <w:p>
      <w:pPr>
        <w:numPr>
          <w:ilvl w:val="-1"/>
          <w:numId w:val="0"/>
        </w:numPr>
        <w:tabs>
          <w:tab w:val="left" w:pos="567"/>
          <w:tab w:val="left" w:pos="1134"/>
        </w:tabs>
        <w:spacing w:line="360" w:lineRule="auto"/>
        <w:ind w:left="360" w:firstLine="0"/>
        <w:jc w:val="both"/>
        <w:rPr>
          <w:rFonts w:cs="Times New Roman"/>
        </w:rPr>
        <w:pPrChange w:id="466" w:author="google1599737165" w:date="2022-01-25T08:56:22Z">
          <w:pPr>
            <w:numPr>
              <w:ilvl w:val="0"/>
              <w:numId w:val="3"/>
            </w:numPr>
            <w:tabs>
              <w:tab w:val="left" w:pos="567"/>
              <w:tab w:val="left" w:pos="1134"/>
            </w:tabs>
            <w:spacing w:line="360" w:lineRule="auto"/>
            <w:jc w:val="both"/>
          </w:pPr>
        </w:pPrChange>
      </w:pPr>
      <w:r>
        <w:rPr>
          <w:rFonts w:cs="Times New Roman"/>
        </w:rPr>
        <w:t xml:space="preserve">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  <w:i/>
        </w:rPr>
        <w:t>Развивающие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Развитие </w:t>
      </w:r>
      <w:r>
        <w:t xml:space="preserve">внимания, памяти, логического мышления, формирование </w:t>
      </w:r>
      <w:r>
        <w:rPr>
          <w:rFonts w:cs="Times New Roman"/>
        </w:rPr>
        <w:t xml:space="preserve">экологического мышления, 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ins w:id="467" w:author="google1599737165" w:date="2022-01-25T08:56:38Z"/>
          <w:rFonts w:cs="Times New Roman"/>
        </w:rPr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numPr>
          <w:ilvl w:val="-1"/>
          <w:numId w:val="0"/>
        </w:numPr>
        <w:shd w:val="clear" w:color="auto" w:fill="FFFFFF"/>
        <w:tabs>
          <w:tab w:val="left" w:pos="1134"/>
        </w:tabs>
        <w:spacing w:line="360" w:lineRule="auto"/>
        <w:ind w:left="709" w:firstLine="0"/>
        <w:jc w:val="both"/>
        <w:rPr>
          <w:rFonts w:cs="Times New Roman"/>
        </w:rPr>
        <w:pPrChange w:id="468" w:author="google1599737165" w:date="2022-01-25T08:56:44Z">
          <w:pPr>
            <w:numPr>
              <w:ilvl w:val="0"/>
              <w:numId w:val="4"/>
            </w:numPr>
            <w:shd w:val="clear" w:color="auto" w:fill="FFFFFF"/>
            <w:tabs>
              <w:tab w:val="left" w:pos="1134"/>
              <w:tab w:val="clear" w:pos="720"/>
            </w:tabs>
            <w:spacing w:line="360" w:lineRule="auto"/>
            <w:ind w:left="0" w:firstLine="709"/>
            <w:jc w:val="both"/>
          </w:pPr>
        </w:pPrChange>
      </w:pPr>
    </w:p>
    <w:p>
      <w:pPr>
        <w:shd w:val="clear" w:color="auto" w:fill="FFFFFF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  <w:i/>
        </w:rPr>
        <w:t>Воспитательные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Воспитание у учащихся бережного отношения к окружающему миру и к окружающей среде в целом через приобщение и изучение </w:t>
      </w:r>
      <w:del w:id="469" w:author="google1599737165" w:date="2022-01-25T08:56:55Z">
        <w:r>
          <w:rPr>
            <w:rFonts w:cs="Times New Roman"/>
          </w:rPr>
          <w:delText>различных сообществ</w:delText>
        </w:r>
      </w:del>
      <w:ins w:id="470" w:author="google1599737165" w:date="2022-01-25T08:56:55Z">
        <w:r>
          <w:rPr>
            <w:rFonts w:cs="Times New Roman"/>
            <w:lang w:val="ru-RU"/>
          </w:rPr>
          <w:t>приро</w:t>
        </w:r>
      </w:ins>
      <w:ins w:id="471" w:author="google1599737165" w:date="2022-01-25T08:56:56Z">
        <w:r>
          <w:rPr>
            <w:rFonts w:cs="Times New Roman"/>
            <w:lang w:val="ru-RU"/>
          </w:rPr>
          <w:t>дного</w:t>
        </w:r>
      </w:ins>
      <w:ins w:id="472" w:author="google1599737165" w:date="2022-01-25T08:56:56Z">
        <w:r>
          <w:rPr>
            <w:rFonts w:hint="default" w:cs="Times New Roman"/>
            <w:lang w:val="ru-RU"/>
          </w:rPr>
          <w:t xml:space="preserve"> </w:t>
        </w:r>
      </w:ins>
      <w:ins w:id="473" w:author="google1599737165" w:date="2022-01-25T08:56:57Z">
        <w:r>
          <w:rPr>
            <w:rFonts w:hint="default" w:cs="Times New Roman"/>
            <w:lang w:val="ru-RU"/>
          </w:rPr>
          <w:t xml:space="preserve">мира </w:t>
        </w:r>
      </w:ins>
      <w:del w:id="474" w:author="google1599737165" w:date="2022-01-25T08:56:59Z">
        <w:r>
          <w:rPr>
            <w:rFonts w:cs="Times New Roman"/>
          </w:rPr>
          <w:delText xml:space="preserve"> </w:delText>
        </w:r>
      </w:del>
      <w:r>
        <w:rPr>
          <w:rFonts w:cs="Times New Roman"/>
        </w:rPr>
        <w:t xml:space="preserve">России, а также комплексное изучение посещаемых мест </w:t>
      </w:r>
      <w:del w:id="475" w:author="google1599737165" w:date="2022-01-25T08:57:13Z">
        <w:r>
          <w:rPr>
            <w:rFonts w:cs="Times New Roman"/>
          </w:rPr>
          <w:delText>р</w:delText>
        </w:r>
      </w:del>
      <w:ins w:id="476" w:author="google1599737165" w:date="2022-01-25T08:57:13Z">
        <w:r>
          <w:rPr>
            <w:rFonts w:cs="Times New Roman"/>
            <w:lang w:val="ru-RU"/>
          </w:rPr>
          <w:t>Р</w:t>
        </w:r>
      </w:ins>
      <w:r>
        <w:rPr>
          <w:rFonts w:cs="Times New Roman"/>
        </w:rPr>
        <w:t>одины.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Формирование основ экологической культуры, воспитание у учащихся привычки к здоровому образу жизни через участие в </w:t>
      </w:r>
      <w:del w:id="477" w:author="google1599737165" w:date="2022-01-25T08:57:32Z">
        <w:r>
          <w:rPr>
            <w:rFonts w:cs="Times New Roman"/>
          </w:rPr>
          <w:delText xml:space="preserve">экскурсиях, </w:delText>
        </w:r>
      </w:del>
      <w:r>
        <w:rPr>
          <w:rFonts w:cs="Times New Roman"/>
        </w:rPr>
        <w:t>полевых выездах.</w:t>
      </w:r>
    </w:p>
    <w:p>
      <w:pPr>
        <w:spacing w:line="360" w:lineRule="auto"/>
        <w:jc w:val="center"/>
        <w:rPr>
          <w:ins w:id="478" w:author="google1599737165" w:date="2022-01-25T08:57:34Z"/>
          <w:b/>
        </w:rPr>
      </w:pPr>
    </w:p>
    <w:p>
      <w:pPr>
        <w:spacing w:line="360" w:lineRule="auto"/>
        <w:jc w:val="center"/>
        <w:rPr>
          <w:b/>
        </w:rPr>
      </w:pPr>
      <w:r>
        <w:rPr>
          <w:b/>
        </w:rPr>
        <w:t>Организационно-педагогические условия реализации дополнительной общеобразовательной программы:</w:t>
      </w:r>
    </w:p>
    <w:p>
      <w:pPr>
        <w:spacing w:line="360" w:lineRule="auto"/>
        <w:ind w:firstLine="851"/>
        <w:rPr>
          <w:b/>
          <w:bCs/>
        </w:rPr>
      </w:pPr>
      <w:r>
        <w:rPr>
          <w:b/>
        </w:rPr>
        <w:t>Условия приема на первый год обучения:</w:t>
      </w:r>
    </w:p>
    <w:p>
      <w:pPr>
        <w:pStyle w:val="961"/>
        <w:numPr>
          <w:ilvl w:val="0"/>
          <w:numId w:val="6"/>
        </w:numPr>
        <w:spacing w:line="360" w:lineRule="auto"/>
        <w:ind w:left="0" w:firstLine="927"/>
        <w:contextualSpacing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>условия набора в коллектив:</w:t>
      </w:r>
      <w:r>
        <w:rPr>
          <w:rFonts w:cs="Times New Roman"/>
          <w:bCs/>
          <w:szCs w:val="24"/>
        </w:rPr>
        <w:t xml:space="preserve"> наукоориентированный подход программы обуславливает набор в группу школьников 5-11 классов (11-18 лет). Группа формируется</w:t>
      </w:r>
      <w:ins w:id="479" w:author="google1599737165" w:date="2022-01-25T09:00:04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480" w:author="google1599737165" w:date="2022-01-25T09:00:42Z">
        <w:r>
          <w:rPr>
            <w:rFonts w:hint="default" w:cs="Times New Roman"/>
            <w:bCs/>
            <w:szCs w:val="24"/>
            <w:lang w:val="ru-RU"/>
          </w:rPr>
          <w:t>н</w:t>
        </w:r>
      </w:ins>
      <w:ins w:id="481" w:author="google1599737165" w:date="2022-01-25T09:00:43Z">
        <w:r>
          <w:rPr>
            <w:rFonts w:hint="default" w:cs="Times New Roman"/>
            <w:bCs/>
            <w:szCs w:val="24"/>
            <w:lang w:val="ru-RU"/>
          </w:rPr>
          <w:t>е мене</w:t>
        </w:r>
      </w:ins>
      <w:ins w:id="482" w:author="google1599737165" w:date="2022-01-25T09:00:44Z">
        <w:r>
          <w:rPr>
            <w:rFonts w:hint="default" w:cs="Times New Roman"/>
            <w:bCs/>
            <w:szCs w:val="24"/>
            <w:lang w:val="ru-RU"/>
          </w:rPr>
          <w:t xml:space="preserve">е </w:t>
        </w:r>
      </w:ins>
      <w:ins w:id="483" w:author="google1599737165" w:date="2022-01-25T09:00:45Z">
        <w:r>
          <w:rPr>
            <w:rFonts w:hint="default" w:cs="Times New Roman"/>
            <w:bCs/>
            <w:szCs w:val="24"/>
            <w:lang w:val="ru-RU"/>
          </w:rPr>
          <w:t>ч</w:t>
        </w:r>
      </w:ins>
      <w:ins w:id="484" w:author="google1599737165" w:date="2022-01-25T09:00:46Z">
        <w:r>
          <w:rPr>
            <w:rFonts w:hint="default" w:cs="Times New Roman"/>
            <w:bCs/>
            <w:szCs w:val="24"/>
            <w:lang w:val="ru-RU"/>
          </w:rPr>
          <w:t>ем за</w:t>
        </w:r>
      </w:ins>
      <w:ins w:id="485" w:author="google1599737165" w:date="2022-01-25T09:00:47Z">
        <w:r>
          <w:rPr>
            <w:rFonts w:hint="default" w:cs="Times New Roman"/>
            <w:bCs/>
            <w:szCs w:val="24"/>
            <w:lang w:val="ru-RU"/>
          </w:rPr>
          <w:t xml:space="preserve"> мес</w:t>
        </w:r>
      </w:ins>
      <w:ins w:id="486" w:author="google1599737165" w:date="2022-01-25T09:00:48Z">
        <w:r>
          <w:rPr>
            <w:rFonts w:hint="default" w:cs="Times New Roman"/>
            <w:bCs/>
            <w:szCs w:val="24"/>
            <w:lang w:val="ru-RU"/>
          </w:rPr>
          <w:t>яц</w:t>
        </w:r>
      </w:ins>
      <w:ins w:id="487" w:author="google1599737165" w:date="2022-01-25T09:00:49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488" w:author="google1599737165" w:date="2022-01-25T09:00:51Z">
        <w:r>
          <w:rPr>
            <w:rFonts w:hint="default" w:cs="Times New Roman"/>
            <w:bCs/>
            <w:szCs w:val="24"/>
            <w:lang w:val="ru-RU"/>
          </w:rPr>
          <w:t xml:space="preserve">до </w:t>
        </w:r>
      </w:ins>
      <w:ins w:id="489" w:author="google1599737165" w:date="2022-01-25T09:00:55Z">
        <w:r>
          <w:rPr>
            <w:rFonts w:hint="default" w:cs="Times New Roman"/>
            <w:bCs/>
            <w:szCs w:val="24"/>
            <w:lang w:val="ru-RU"/>
          </w:rPr>
          <w:t>ре</w:t>
        </w:r>
      </w:ins>
      <w:ins w:id="490" w:author="google1599737165" w:date="2022-01-25T09:00:57Z">
        <w:r>
          <w:rPr>
            <w:rFonts w:hint="default" w:cs="Times New Roman"/>
            <w:bCs/>
            <w:szCs w:val="24"/>
            <w:lang w:val="ru-RU"/>
          </w:rPr>
          <w:t>ализ</w:t>
        </w:r>
      </w:ins>
      <w:ins w:id="491" w:author="google1599737165" w:date="2022-01-25T09:00:58Z">
        <w:r>
          <w:rPr>
            <w:rFonts w:hint="default" w:cs="Times New Roman"/>
            <w:bCs/>
            <w:szCs w:val="24"/>
            <w:lang w:val="ru-RU"/>
          </w:rPr>
          <w:t>ации</w:t>
        </w:r>
      </w:ins>
      <w:ins w:id="492" w:author="google1599737165" w:date="2022-01-25T09:00:59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493" w:author="google1599737165" w:date="2022-01-25T09:01:00Z">
        <w:r>
          <w:rPr>
            <w:rFonts w:hint="default" w:cs="Times New Roman"/>
            <w:bCs/>
            <w:szCs w:val="24"/>
            <w:lang w:val="ru-RU"/>
          </w:rPr>
          <w:t>поле</w:t>
        </w:r>
      </w:ins>
      <w:ins w:id="494" w:author="google1599737165" w:date="2022-01-25T09:01:01Z">
        <w:r>
          <w:rPr>
            <w:rFonts w:hint="default" w:cs="Times New Roman"/>
            <w:bCs/>
            <w:szCs w:val="24"/>
            <w:lang w:val="ru-RU"/>
          </w:rPr>
          <w:t xml:space="preserve">вого </w:t>
        </w:r>
      </w:ins>
      <w:ins w:id="495" w:author="google1599737165" w:date="2022-01-25T09:01:02Z">
        <w:r>
          <w:rPr>
            <w:rFonts w:hint="default" w:cs="Times New Roman"/>
            <w:bCs/>
            <w:szCs w:val="24"/>
            <w:lang w:val="ru-RU"/>
          </w:rPr>
          <w:t>выез</w:t>
        </w:r>
      </w:ins>
      <w:ins w:id="496" w:author="google1599737165" w:date="2022-01-25T09:01:03Z">
        <w:r>
          <w:rPr>
            <w:rFonts w:hint="default" w:cs="Times New Roman"/>
            <w:bCs/>
            <w:szCs w:val="24"/>
            <w:lang w:val="ru-RU"/>
          </w:rPr>
          <w:t xml:space="preserve">да. </w:t>
        </w:r>
      </w:ins>
      <w:ins w:id="497" w:author="google1599737165" w:date="2022-01-25T09:01:24Z">
        <w:r>
          <w:rPr>
            <w:rFonts w:hint="default" w:cs="Times New Roman"/>
            <w:bCs/>
            <w:szCs w:val="24"/>
            <w:lang w:val="ru-RU"/>
          </w:rPr>
          <w:t>В</w:t>
        </w:r>
      </w:ins>
      <w:ins w:id="498" w:author="google1599737165" w:date="2022-01-25T09:01:25Z">
        <w:r>
          <w:rPr>
            <w:rFonts w:hint="default" w:cs="Times New Roman"/>
            <w:bCs/>
            <w:szCs w:val="24"/>
            <w:lang w:val="ru-RU"/>
          </w:rPr>
          <w:t xml:space="preserve"> числ</w:t>
        </w:r>
      </w:ins>
      <w:ins w:id="499" w:author="google1599737165" w:date="2022-01-25T09:01:26Z">
        <w:r>
          <w:rPr>
            <w:rFonts w:hint="default" w:cs="Times New Roman"/>
            <w:bCs/>
            <w:szCs w:val="24"/>
            <w:lang w:val="ru-RU"/>
          </w:rPr>
          <w:t xml:space="preserve">о </w:t>
        </w:r>
      </w:ins>
      <w:ins w:id="500" w:author="google1599737165" w:date="2022-01-25T09:01:27Z">
        <w:r>
          <w:rPr>
            <w:rFonts w:hint="default" w:cs="Times New Roman"/>
            <w:bCs/>
            <w:szCs w:val="24"/>
            <w:lang w:val="ru-RU"/>
          </w:rPr>
          <w:t>у</w:t>
        </w:r>
      </w:ins>
      <w:ins w:id="501" w:author="google1599737165" w:date="2022-01-25T09:01:28Z">
        <w:r>
          <w:rPr>
            <w:rFonts w:hint="default" w:cs="Times New Roman"/>
            <w:bCs/>
            <w:szCs w:val="24"/>
            <w:lang w:val="ru-RU"/>
          </w:rPr>
          <w:t>частн</w:t>
        </w:r>
      </w:ins>
      <w:ins w:id="502" w:author="google1599737165" w:date="2022-01-25T09:01:29Z">
        <w:r>
          <w:rPr>
            <w:rFonts w:hint="default" w:cs="Times New Roman"/>
            <w:bCs/>
            <w:szCs w:val="24"/>
            <w:lang w:val="ru-RU"/>
          </w:rPr>
          <w:t xml:space="preserve">иков </w:t>
        </w:r>
      </w:ins>
      <w:ins w:id="503" w:author="google1599737165" w:date="2022-01-25T09:01:33Z">
        <w:r>
          <w:rPr>
            <w:rFonts w:hint="default" w:cs="Times New Roman"/>
            <w:bCs/>
            <w:szCs w:val="24"/>
            <w:lang w:val="ru-RU"/>
          </w:rPr>
          <w:t>вые</w:t>
        </w:r>
      </w:ins>
      <w:ins w:id="504" w:author="google1599737165" w:date="2022-01-25T09:01:34Z">
        <w:r>
          <w:rPr>
            <w:rFonts w:hint="default" w:cs="Times New Roman"/>
            <w:bCs/>
            <w:szCs w:val="24"/>
            <w:lang w:val="ru-RU"/>
          </w:rPr>
          <w:t xml:space="preserve">зда </w:t>
        </w:r>
      </w:ins>
      <w:ins w:id="505" w:author="google1599737165" w:date="2022-01-25T09:01:35Z">
        <w:r>
          <w:rPr>
            <w:rFonts w:hint="default" w:cs="Times New Roman"/>
            <w:bCs/>
            <w:szCs w:val="24"/>
            <w:lang w:val="ru-RU"/>
          </w:rPr>
          <w:t>мог</w:t>
        </w:r>
      </w:ins>
      <w:ins w:id="506" w:author="google1599737165" w:date="2022-01-25T09:01:37Z">
        <w:r>
          <w:rPr>
            <w:rFonts w:hint="default" w:cs="Times New Roman"/>
            <w:bCs/>
            <w:szCs w:val="24"/>
            <w:lang w:val="ru-RU"/>
          </w:rPr>
          <w:t>ут во</w:t>
        </w:r>
      </w:ins>
      <w:ins w:id="507" w:author="google1599737165" w:date="2022-01-25T09:01:38Z">
        <w:r>
          <w:rPr>
            <w:rFonts w:hint="default" w:cs="Times New Roman"/>
            <w:bCs/>
            <w:szCs w:val="24"/>
            <w:lang w:val="ru-RU"/>
          </w:rPr>
          <w:t>йт</w:t>
        </w:r>
      </w:ins>
      <w:ins w:id="508" w:author="google1599737165" w:date="2022-01-25T09:01:42Z">
        <w:r>
          <w:rPr>
            <w:rFonts w:hint="default" w:cs="Times New Roman"/>
            <w:bCs/>
            <w:szCs w:val="24"/>
            <w:lang w:val="ru-RU"/>
          </w:rPr>
          <w:t>и т</w:t>
        </w:r>
      </w:ins>
      <w:ins w:id="509" w:author="google1599737165" w:date="2022-01-25T09:01:43Z">
        <w:r>
          <w:rPr>
            <w:rFonts w:hint="default" w:cs="Times New Roman"/>
            <w:bCs/>
            <w:szCs w:val="24"/>
            <w:lang w:val="ru-RU"/>
          </w:rPr>
          <w:t>оль</w:t>
        </w:r>
      </w:ins>
      <w:ins w:id="510" w:author="google1599737165" w:date="2022-01-25T09:01:44Z">
        <w:r>
          <w:rPr>
            <w:rFonts w:hint="default" w:cs="Times New Roman"/>
            <w:bCs/>
            <w:szCs w:val="24"/>
            <w:lang w:val="ru-RU"/>
          </w:rPr>
          <w:t xml:space="preserve">ко </w:t>
        </w:r>
      </w:ins>
      <w:r>
        <w:rPr>
          <w:rFonts w:cs="Times New Roman"/>
          <w:bCs/>
          <w:szCs w:val="24"/>
        </w:rPr>
        <w:t xml:space="preserve"> </w:t>
      </w:r>
      <w:ins w:id="511" w:author="google1599737165" w:date="2022-01-25T08:58:12Z">
        <w:r>
          <w:rPr>
            <w:rFonts w:hint="default" w:cs="Times New Roman"/>
            <w:bCs/>
            <w:szCs w:val="24"/>
            <w:lang w:val="ru-RU"/>
          </w:rPr>
          <w:t>уч</w:t>
        </w:r>
      </w:ins>
      <w:ins w:id="512" w:author="google1599737165" w:date="2022-01-25T08:58:13Z">
        <w:r>
          <w:rPr>
            <w:rFonts w:hint="default" w:cs="Times New Roman"/>
            <w:bCs/>
            <w:szCs w:val="24"/>
            <w:lang w:val="ru-RU"/>
          </w:rPr>
          <w:t>а</w:t>
        </w:r>
      </w:ins>
      <w:ins w:id="513" w:author="google1599737165" w:date="2022-01-25T08:58:15Z">
        <w:r>
          <w:rPr>
            <w:rFonts w:hint="default" w:cs="Times New Roman"/>
            <w:bCs/>
            <w:szCs w:val="24"/>
            <w:lang w:val="ru-RU"/>
          </w:rPr>
          <w:t>щи</w:t>
        </w:r>
      </w:ins>
      <w:ins w:id="514" w:author="google1599737165" w:date="2022-01-25T09:01:51Z">
        <w:r>
          <w:rPr>
            <w:rFonts w:hint="default" w:cs="Times New Roman"/>
            <w:bCs/>
            <w:szCs w:val="24"/>
            <w:lang w:val="ru-RU"/>
          </w:rPr>
          <w:t>е</w:t>
        </w:r>
      </w:ins>
      <w:ins w:id="515" w:author="google1599737165" w:date="2022-01-25T09:01:52Z">
        <w:r>
          <w:rPr>
            <w:rFonts w:hint="default" w:cs="Times New Roman"/>
            <w:bCs/>
            <w:szCs w:val="24"/>
            <w:lang w:val="ru-RU"/>
          </w:rPr>
          <w:t>ся</w:t>
        </w:r>
      </w:ins>
      <w:ins w:id="516" w:author="google1599737165" w:date="2022-01-25T08:58:17Z">
        <w:r>
          <w:rPr>
            <w:rFonts w:hint="default" w:cs="Times New Roman"/>
            <w:bCs/>
            <w:szCs w:val="24"/>
            <w:lang w:val="ru-RU"/>
          </w:rPr>
          <w:t xml:space="preserve"> усп</w:t>
        </w:r>
      </w:ins>
      <w:ins w:id="517" w:author="google1599737165" w:date="2022-01-25T08:58:18Z">
        <w:r>
          <w:rPr>
            <w:rFonts w:hint="default" w:cs="Times New Roman"/>
            <w:bCs/>
            <w:szCs w:val="24"/>
            <w:lang w:val="ru-RU"/>
          </w:rPr>
          <w:t>еш</w:t>
        </w:r>
      </w:ins>
      <w:ins w:id="518" w:author="google1599737165" w:date="2022-01-25T08:58:19Z">
        <w:r>
          <w:rPr>
            <w:rFonts w:hint="default" w:cs="Times New Roman"/>
            <w:bCs/>
            <w:szCs w:val="24"/>
            <w:lang w:val="ru-RU"/>
          </w:rPr>
          <w:t>но о</w:t>
        </w:r>
      </w:ins>
      <w:ins w:id="519" w:author="google1599737165" w:date="2022-01-25T08:58:20Z">
        <w:r>
          <w:rPr>
            <w:rFonts w:hint="default" w:cs="Times New Roman"/>
            <w:bCs/>
            <w:szCs w:val="24"/>
            <w:lang w:val="ru-RU"/>
          </w:rPr>
          <w:t>свои</w:t>
        </w:r>
      </w:ins>
      <w:ins w:id="520" w:author="google1599737165" w:date="2022-01-25T08:58:21Z">
        <w:r>
          <w:rPr>
            <w:rFonts w:hint="default" w:cs="Times New Roman"/>
            <w:bCs/>
            <w:szCs w:val="24"/>
            <w:lang w:val="ru-RU"/>
          </w:rPr>
          <w:t>вш</w:t>
        </w:r>
      </w:ins>
      <w:ins w:id="521" w:author="google1599737165" w:date="2022-01-25T08:58:22Z">
        <w:r>
          <w:rPr>
            <w:rFonts w:hint="default" w:cs="Times New Roman"/>
            <w:bCs/>
            <w:szCs w:val="24"/>
            <w:lang w:val="ru-RU"/>
          </w:rPr>
          <w:t>и</w:t>
        </w:r>
      </w:ins>
      <w:ins w:id="522" w:author="google1599737165" w:date="2022-01-25T09:02:00Z">
        <w:r>
          <w:rPr>
            <w:rFonts w:hint="default" w:cs="Times New Roman"/>
            <w:bCs/>
            <w:szCs w:val="24"/>
            <w:lang w:val="ru-RU"/>
          </w:rPr>
          <w:t>е</w:t>
        </w:r>
      </w:ins>
      <w:ins w:id="523" w:author="google1599737165" w:date="2022-01-25T08:58:22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524" w:author="google1599737165" w:date="2022-01-25T08:58:23Z">
        <w:r>
          <w:rPr>
            <w:rFonts w:hint="default" w:cs="Times New Roman"/>
            <w:bCs/>
            <w:szCs w:val="24"/>
            <w:lang w:val="ru-RU"/>
          </w:rPr>
          <w:t>п</w:t>
        </w:r>
      </w:ins>
      <w:ins w:id="525" w:author="google1599737165" w:date="2022-01-25T08:58:24Z">
        <w:r>
          <w:rPr>
            <w:rFonts w:hint="default" w:cs="Times New Roman"/>
            <w:bCs/>
            <w:szCs w:val="24"/>
            <w:lang w:val="ru-RU"/>
          </w:rPr>
          <w:t>рограмм</w:t>
        </w:r>
      </w:ins>
      <w:ins w:id="526" w:author="google1599737165" w:date="2022-01-25T08:58:25Z">
        <w:r>
          <w:rPr>
            <w:rFonts w:hint="default" w:cs="Times New Roman"/>
            <w:bCs/>
            <w:szCs w:val="24"/>
            <w:lang w:val="ru-RU"/>
          </w:rPr>
          <w:t xml:space="preserve">у </w:t>
        </w:r>
      </w:ins>
      <w:ins w:id="527" w:author="google1599737165" w:date="2022-01-25T08:58:26Z">
        <w:r>
          <w:rPr>
            <w:rFonts w:hint="default" w:cs="Times New Roman"/>
            <w:bCs/>
            <w:szCs w:val="24"/>
            <w:lang w:val="ru-RU"/>
          </w:rPr>
          <w:t>п</w:t>
        </w:r>
      </w:ins>
      <w:ins w:id="528" w:author="google1599737165" w:date="2022-01-25T08:58:27Z">
        <w:r>
          <w:rPr>
            <w:rFonts w:hint="default" w:cs="Times New Roman"/>
            <w:bCs/>
            <w:szCs w:val="24"/>
            <w:lang w:val="ru-RU"/>
          </w:rPr>
          <w:t xml:space="preserve">ервого </w:t>
        </w:r>
      </w:ins>
      <w:ins w:id="529" w:author="google1599737165" w:date="2022-01-25T08:58:28Z">
        <w:r>
          <w:rPr>
            <w:rFonts w:hint="default" w:cs="Times New Roman"/>
            <w:bCs/>
            <w:szCs w:val="24"/>
            <w:lang w:val="ru-RU"/>
          </w:rPr>
          <w:t>г</w:t>
        </w:r>
      </w:ins>
      <w:ins w:id="530" w:author="google1599737165" w:date="2022-01-25T08:58:29Z">
        <w:r>
          <w:rPr>
            <w:rFonts w:hint="default" w:cs="Times New Roman"/>
            <w:bCs/>
            <w:szCs w:val="24"/>
            <w:lang w:val="ru-RU"/>
          </w:rPr>
          <w:t>ода об</w:t>
        </w:r>
      </w:ins>
      <w:ins w:id="531" w:author="google1599737165" w:date="2022-01-25T08:58:30Z">
        <w:r>
          <w:rPr>
            <w:rFonts w:hint="default" w:cs="Times New Roman"/>
            <w:bCs/>
            <w:szCs w:val="24"/>
            <w:lang w:val="ru-RU"/>
          </w:rPr>
          <w:t>учен</w:t>
        </w:r>
      </w:ins>
      <w:ins w:id="532" w:author="google1599737165" w:date="2022-01-25T08:58:31Z">
        <w:r>
          <w:rPr>
            <w:rFonts w:hint="default" w:cs="Times New Roman"/>
            <w:bCs/>
            <w:szCs w:val="24"/>
            <w:lang w:val="ru-RU"/>
          </w:rPr>
          <w:t xml:space="preserve">ия </w:t>
        </w:r>
      </w:ins>
      <w:ins w:id="533" w:author="google1599737165" w:date="2022-01-25T08:58:38Z">
        <w:r>
          <w:rPr>
            <w:rFonts w:hint="default" w:cs="Times New Roman"/>
            <w:bCs/>
            <w:szCs w:val="24"/>
            <w:lang w:val="ru-RU"/>
          </w:rPr>
          <w:t>лю</w:t>
        </w:r>
      </w:ins>
      <w:ins w:id="534" w:author="google1599737165" w:date="2022-01-25T08:58:40Z">
        <w:r>
          <w:rPr>
            <w:rFonts w:hint="default" w:cs="Times New Roman"/>
            <w:bCs/>
            <w:szCs w:val="24"/>
            <w:lang w:val="ru-RU"/>
          </w:rPr>
          <w:t>бо</w:t>
        </w:r>
      </w:ins>
      <w:ins w:id="535" w:author="google1599737165" w:date="2022-01-25T08:58:41Z">
        <w:r>
          <w:rPr>
            <w:rFonts w:hint="default" w:cs="Times New Roman"/>
            <w:bCs/>
            <w:szCs w:val="24"/>
            <w:lang w:val="ru-RU"/>
          </w:rPr>
          <w:t xml:space="preserve">й из </w:t>
        </w:r>
      </w:ins>
      <w:ins w:id="536" w:author="google1599737165" w:date="2022-01-25T08:58:42Z">
        <w:r>
          <w:rPr>
            <w:rFonts w:hint="default" w:cs="Times New Roman"/>
            <w:bCs/>
            <w:szCs w:val="24"/>
            <w:lang w:val="ru-RU"/>
          </w:rPr>
          <w:t>о</w:t>
        </w:r>
      </w:ins>
      <w:ins w:id="537" w:author="google1599737165" w:date="2022-01-25T08:58:43Z">
        <w:r>
          <w:rPr>
            <w:rFonts w:hint="default" w:cs="Times New Roman"/>
            <w:bCs/>
            <w:szCs w:val="24"/>
            <w:lang w:val="ru-RU"/>
          </w:rPr>
          <w:t>браз</w:t>
        </w:r>
      </w:ins>
      <w:ins w:id="538" w:author="google1599737165" w:date="2022-01-25T08:58:44Z">
        <w:r>
          <w:rPr>
            <w:rFonts w:hint="default" w:cs="Times New Roman"/>
            <w:bCs/>
            <w:szCs w:val="24"/>
            <w:lang w:val="ru-RU"/>
          </w:rPr>
          <w:t>овате</w:t>
        </w:r>
      </w:ins>
      <w:ins w:id="539" w:author="google1599737165" w:date="2022-01-25T08:58:45Z">
        <w:r>
          <w:rPr>
            <w:rFonts w:hint="default" w:cs="Times New Roman"/>
            <w:bCs/>
            <w:szCs w:val="24"/>
            <w:lang w:val="ru-RU"/>
          </w:rPr>
          <w:t xml:space="preserve">льных </w:t>
        </w:r>
      </w:ins>
      <w:ins w:id="540" w:author="google1599737165" w:date="2022-01-25T08:58:46Z">
        <w:r>
          <w:rPr>
            <w:rFonts w:hint="default" w:cs="Times New Roman"/>
            <w:bCs/>
            <w:szCs w:val="24"/>
            <w:lang w:val="ru-RU"/>
          </w:rPr>
          <w:t>програм</w:t>
        </w:r>
      </w:ins>
      <w:ins w:id="541" w:author="google1599737165" w:date="2022-01-25T08:58:47Z">
        <w:r>
          <w:rPr>
            <w:rFonts w:hint="default" w:cs="Times New Roman"/>
            <w:bCs/>
            <w:szCs w:val="24"/>
            <w:lang w:val="ru-RU"/>
          </w:rPr>
          <w:t xml:space="preserve">м </w:t>
        </w:r>
      </w:ins>
      <w:ins w:id="542" w:author="google1599737165" w:date="2022-01-25T08:58:59Z">
        <w:r>
          <w:rPr>
            <w:rFonts w:hint="default" w:cs="Times New Roman"/>
            <w:bCs/>
            <w:szCs w:val="24"/>
            <w:lang w:val="ru-RU"/>
          </w:rPr>
          <w:t>турис</w:t>
        </w:r>
      </w:ins>
      <w:ins w:id="543" w:author="google1599737165" w:date="2022-01-25T08:59:00Z">
        <w:r>
          <w:rPr>
            <w:rFonts w:hint="default" w:cs="Times New Roman"/>
            <w:bCs/>
            <w:szCs w:val="24"/>
            <w:lang w:val="ru-RU"/>
          </w:rPr>
          <w:t>т</w:t>
        </w:r>
      </w:ins>
      <w:ins w:id="544" w:author="google1599737165" w:date="2022-01-25T08:59:02Z">
        <w:r>
          <w:rPr>
            <w:rFonts w:hint="default" w:cs="Times New Roman"/>
            <w:bCs/>
            <w:szCs w:val="24"/>
            <w:lang w:val="ru-RU"/>
          </w:rPr>
          <w:t>ск</w:t>
        </w:r>
      </w:ins>
      <w:ins w:id="545" w:author="google1599737165" w:date="2022-01-25T08:59:03Z">
        <w:r>
          <w:rPr>
            <w:rFonts w:hint="default" w:cs="Times New Roman"/>
            <w:bCs/>
            <w:szCs w:val="24"/>
            <w:lang w:val="ru-RU"/>
          </w:rPr>
          <w:t>о-</w:t>
        </w:r>
      </w:ins>
      <w:ins w:id="546" w:author="google1599737165" w:date="2022-01-25T08:59:04Z">
        <w:r>
          <w:rPr>
            <w:rFonts w:hint="default" w:cs="Times New Roman"/>
            <w:bCs/>
            <w:szCs w:val="24"/>
            <w:lang w:val="ru-RU"/>
          </w:rPr>
          <w:t>кра</w:t>
        </w:r>
      </w:ins>
      <w:ins w:id="547" w:author="google1599737165" w:date="2022-01-25T08:59:05Z">
        <w:r>
          <w:rPr>
            <w:rFonts w:hint="default" w:cs="Times New Roman"/>
            <w:bCs/>
            <w:szCs w:val="24"/>
            <w:lang w:val="ru-RU"/>
          </w:rPr>
          <w:t>е</w:t>
        </w:r>
      </w:ins>
      <w:ins w:id="548" w:author="google1599737165" w:date="2022-01-25T08:59:06Z">
        <w:r>
          <w:rPr>
            <w:rFonts w:hint="default" w:cs="Times New Roman"/>
            <w:bCs/>
            <w:szCs w:val="24"/>
            <w:lang w:val="ru-RU"/>
          </w:rPr>
          <w:t>в</w:t>
        </w:r>
      </w:ins>
      <w:ins w:id="549" w:author="google1599737165" w:date="2022-01-25T08:59:07Z">
        <w:r>
          <w:rPr>
            <w:rFonts w:hint="default" w:cs="Times New Roman"/>
            <w:bCs/>
            <w:szCs w:val="24"/>
            <w:lang w:val="ru-RU"/>
          </w:rPr>
          <w:t>ед</w:t>
        </w:r>
      </w:ins>
      <w:ins w:id="550" w:author="google1599737165" w:date="2022-01-25T08:59:08Z">
        <w:r>
          <w:rPr>
            <w:rFonts w:hint="default" w:cs="Times New Roman"/>
            <w:bCs/>
            <w:szCs w:val="24"/>
            <w:lang w:val="ru-RU"/>
          </w:rPr>
          <w:t>ческо</w:t>
        </w:r>
      </w:ins>
      <w:ins w:id="551" w:author="google1599737165" w:date="2022-01-25T08:59:13Z">
        <w:r>
          <w:rPr>
            <w:rFonts w:hint="default" w:cs="Times New Roman"/>
            <w:bCs/>
            <w:szCs w:val="24"/>
            <w:lang w:val="ru-RU"/>
          </w:rPr>
          <w:t>й ил</w:t>
        </w:r>
      </w:ins>
      <w:ins w:id="552" w:author="google1599737165" w:date="2022-01-25T08:59:14Z">
        <w:r>
          <w:rPr>
            <w:rFonts w:hint="default" w:cs="Times New Roman"/>
            <w:bCs/>
            <w:szCs w:val="24"/>
            <w:lang w:val="ru-RU"/>
          </w:rPr>
          <w:t xml:space="preserve">и </w:t>
        </w:r>
      </w:ins>
      <w:ins w:id="553" w:author="google1599737165" w:date="2022-01-25T08:59:16Z">
        <w:r>
          <w:rPr>
            <w:rFonts w:hint="default" w:cs="Times New Roman"/>
            <w:bCs/>
            <w:szCs w:val="24"/>
            <w:lang w:val="ru-RU"/>
          </w:rPr>
          <w:t>е</w:t>
        </w:r>
      </w:ins>
      <w:ins w:id="554" w:author="google1599737165" w:date="2022-01-25T08:59:17Z">
        <w:r>
          <w:rPr>
            <w:rFonts w:hint="default" w:cs="Times New Roman"/>
            <w:bCs/>
            <w:szCs w:val="24"/>
            <w:lang w:val="ru-RU"/>
          </w:rPr>
          <w:t>ст</w:t>
        </w:r>
      </w:ins>
      <w:ins w:id="555" w:author="google1599737165" w:date="2022-01-25T08:59:18Z">
        <w:r>
          <w:rPr>
            <w:rFonts w:hint="default" w:cs="Times New Roman"/>
            <w:bCs/>
            <w:szCs w:val="24"/>
            <w:lang w:val="ru-RU"/>
          </w:rPr>
          <w:t>ест</w:t>
        </w:r>
      </w:ins>
      <w:ins w:id="556" w:author="google1599737165" w:date="2022-01-25T08:59:19Z">
        <w:r>
          <w:rPr>
            <w:rFonts w:hint="default" w:cs="Times New Roman"/>
            <w:bCs/>
            <w:szCs w:val="24"/>
            <w:lang w:val="ru-RU"/>
          </w:rPr>
          <w:t>венн</w:t>
        </w:r>
      </w:ins>
      <w:ins w:id="557" w:author="google1599737165" w:date="2022-01-25T08:59:20Z">
        <w:r>
          <w:rPr>
            <w:rFonts w:hint="default" w:cs="Times New Roman"/>
            <w:bCs/>
            <w:szCs w:val="24"/>
            <w:lang w:val="ru-RU"/>
          </w:rPr>
          <w:t>о</w:t>
        </w:r>
      </w:ins>
      <w:ins w:id="558" w:author="google1599737165" w:date="2022-01-25T08:59:21Z">
        <w:r>
          <w:rPr>
            <w:rFonts w:hint="default" w:cs="Times New Roman"/>
            <w:bCs/>
            <w:szCs w:val="24"/>
            <w:lang w:val="ru-RU"/>
          </w:rPr>
          <w:t>-на</w:t>
        </w:r>
      </w:ins>
      <w:ins w:id="559" w:author="google1599737165" w:date="2022-01-25T08:59:22Z">
        <w:r>
          <w:rPr>
            <w:rFonts w:hint="default" w:cs="Times New Roman"/>
            <w:bCs/>
            <w:szCs w:val="24"/>
            <w:lang w:val="ru-RU"/>
          </w:rPr>
          <w:t>учно</w:t>
        </w:r>
      </w:ins>
      <w:ins w:id="560" w:author="google1599737165" w:date="2022-01-25T08:59:23Z">
        <w:r>
          <w:rPr>
            <w:rFonts w:hint="default" w:cs="Times New Roman"/>
            <w:bCs/>
            <w:szCs w:val="24"/>
            <w:lang w:val="ru-RU"/>
          </w:rPr>
          <w:t xml:space="preserve">й </w:t>
        </w:r>
      </w:ins>
      <w:ins w:id="561" w:author="google1599737165" w:date="2022-01-25T08:59:27Z">
        <w:r>
          <w:rPr>
            <w:rFonts w:hint="default" w:cs="Times New Roman"/>
            <w:bCs/>
            <w:szCs w:val="24"/>
            <w:lang w:val="ru-RU"/>
          </w:rPr>
          <w:t>напр</w:t>
        </w:r>
      </w:ins>
      <w:ins w:id="562" w:author="google1599737165" w:date="2022-01-25T08:59:28Z">
        <w:r>
          <w:rPr>
            <w:rFonts w:hint="default" w:cs="Times New Roman"/>
            <w:bCs/>
            <w:szCs w:val="24"/>
            <w:lang w:val="ru-RU"/>
          </w:rPr>
          <w:t>авленн</w:t>
        </w:r>
      </w:ins>
      <w:ins w:id="563" w:author="google1599737165" w:date="2022-01-25T08:59:29Z">
        <w:r>
          <w:rPr>
            <w:rFonts w:hint="default" w:cs="Times New Roman"/>
            <w:bCs/>
            <w:szCs w:val="24"/>
            <w:lang w:val="ru-RU"/>
          </w:rPr>
          <w:t>ости</w:t>
        </w:r>
      </w:ins>
      <w:ins w:id="564" w:author="google1599737165" w:date="2022-01-25T08:59:32Z">
        <w:r>
          <w:rPr>
            <w:rFonts w:hint="default" w:cs="Times New Roman"/>
            <w:bCs/>
            <w:szCs w:val="24"/>
            <w:lang w:val="ru-RU"/>
          </w:rPr>
          <w:t>, ре</w:t>
        </w:r>
      </w:ins>
      <w:ins w:id="565" w:author="google1599737165" w:date="2022-01-25T08:59:33Z">
        <w:r>
          <w:rPr>
            <w:rFonts w:hint="default" w:cs="Times New Roman"/>
            <w:bCs/>
            <w:szCs w:val="24"/>
            <w:lang w:val="ru-RU"/>
          </w:rPr>
          <w:t>ализу</w:t>
        </w:r>
      </w:ins>
      <w:ins w:id="566" w:author="google1599737165" w:date="2022-01-25T08:59:34Z">
        <w:r>
          <w:rPr>
            <w:rFonts w:hint="default" w:cs="Times New Roman"/>
            <w:bCs/>
            <w:szCs w:val="24"/>
            <w:lang w:val="ru-RU"/>
          </w:rPr>
          <w:t>емы</w:t>
        </w:r>
      </w:ins>
      <w:ins w:id="567" w:author="google1599737165" w:date="2022-01-25T08:59:35Z">
        <w:r>
          <w:rPr>
            <w:rFonts w:hint="default" w:cs="Times New Roman"/>
            <w:bCs/>
            <w:szCs w:val="24"/>
            <w:lang w:val="ru-RU"/>
          </w:rPr>
          <w:t xml:space="preserve">х </w:t>
        </w:r>
      </w:ins>
      <w:ins w:id="568" w:author="google1599737165" w:date="2022-01-25T08:59:36Z">
        <w:r>
          <w:rPr>
            <w:rFonts w:hint="default" w:cs="Times New Roman"/>
            <w:bCs/>
            <w:szCs w:val="24"/>
            <w:lang w:val="ru-RU"/>
          </w:rPr>
          <w:t>на</w:t>
        </w:r>
      </w:ins>
      <w:ins w:id="569" w:author="google1599737165" w:date="2022-01-25T08:59:37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570" w:author="google1599737165" w:date="2022-01-25T08:59:42Z">
        <w:r>
          <w:rPr>
            <w:rFonts w:hint="default" w:cs="Times New Roman"/>
            <w:bCs/>
            <w:szCs w:val="24"/>
            <w:lang w:val="ru-RU"/>
          </w:rPr>
          <w:t xml:space="preserve">базе </w:t>
        </w:r>
      </w:ins>
      <w:ins w:id="571" w:author="google1599737165" w:date="2022-01-25T08:59:43Z">
        <w:r>
          <w:rPr>
            <w:rFonts w:hint="default" w:cs="Times New Roman"/>
            <w:bCs/>
            <w:szCs w:val="24"/>
            <w:lang w:val="ru-RU"/>
          </w:rPr>
          <w:t>Э</w:t>
        </w:r>
      </w:ins>
      <w:ins w:id="572" w:author="google1599737165" w:date="2022-01-25T08:59:44Z">
        <w:r>
          <w:rPr>
            <w:rFonts w:hint="default" w:cs="Times New Roman"/>
            <w:bCs/>
            <w:szCs w:val="24"/>
            <w:lang w:val="ru-RU"/>
          </w:rPr>
          <w:t>БЦ</w:t>
        </w:r>
      </w:ins>
      <w:ins w:id="573" w:author="google1599737165" w:date="2022-01-25T08:59:45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574" w:author="google1599737165" w:date="2022-01-25T08:59:46Z">
        <w:r>
          <w:rPr>
            <w:rFonts w:hint="default" w:cs="Times New Roman"/>
            <w:bCs/>
            <w:szCs w:val="24"/>
            <w:lang w:val="ru-RU"/>
          </w:rPr>
          <w:t>«</w:t>
        </w:r>
      </w:ins>
      <w:ins w:id="575" w:author="google1599737165" w:date="2022-01-25T08:59:47Z">
        <w:r>
          <w:rPr>
            <w:rFonts w:hint="default" w:cs="Times New Roman"/>
            <w:bCs/>
            <w:szCs w:val="24"/>
            <w:lang w:val="ru-RU"/>
          </w:rPr>
          <w:t>Крестов</w:t>
        </w:r>
      </w:ins>
      <w:ins w:id="576" w:author="google1599737165" w:date="2022-01-25T08:59:48Z">
        <w:r>
          <w:rPr>
            <w:rFonts w:hint="default" w:cs="Times New Roman"/>
            <w:bCs/>
            <w:szCs w:val="24"/>
            <w:lang w:val="ru-RU"/>
          </w:rPr>
          <w:t xml:space="preserve">ский </w:t>
        </w:r>
      </w:ins>
      <w:ins w:id="577" w:author="google1599737165" w:date="2022-01-25T08:59:49Z">
        <w:r>
          <w:rPr>
            <w:rFonts w:hint="default" w:cs="Times New Roman"/>
            <w:bCs/>
            <w:szCs w:val="24"/>
            <w:lang w:val="ru-RU"/>
          </w:rPr>
          <w:t>остров</w:t>
        </w:r>
      </w:ins>
      <w:ins w:id="578" w:author="google1599737165" w:date="2022-01-25T08:59:50Z">
        <w:r>
          <w:rPr>
            <w:rFonts w:hint="default" w:cs="Times New Roman"/>
            <w:bCs/>
            <w:szCs w:val="24"/>
            <w:lang w:val="ru-RU"/>
          </w:rPr>
          <w:t>»</w:t>
        </w:r>
      </w:ins>
      <w:ins w:id="579" w:author="google1599737165" w:date="2022-01-25T08:59:52Z">
        <w:r>
          <w:rPr>
            <w:rFonts w:hint="default" w:cs="Times New Roman"/>
            <w:bCs/>
            <w:szCs w:val="24"/>
            <w:lang w:val="ru-RU"/>
          </w:rPr>
          <w:t>.</w:t>
        </w:r>
      </w:ins>
      <w:ins w:id="580" w:author="google1599737165" w:date="2022-01-25T08:59:29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581" w:author="google1599737165" w:date="2022-01-25T09:02:15Z">
        <w:r>
          <w:rPr>
            <w:rFonts w:hint="default" w:cs="Times New Roman"/>
            <w:bCs/>
            <w:szCs w:val="24"/>
            <w:lang w:val="ru-RU"/>
          </w:rPr>
          <w:t>З</w:t>
        </w:r>
      </w:ins>
      <w:ins w:id="582" w:author="google1599737165" w:date="2022-01-25T09:02:16Z">
        <w:r>
          <w:rPr>
            <w:rFonts w:hint="default" w:cs="Times New Roman"/>
            <w:bCs/>
            <w:szCs w:val="24"/>
            <w:lang w:val="ru-RU"/>
          </w:rPr>
          <w:t>апис</w:t>
        </w:r>
      </w:ins>
      <w:ins w:id="583" w:author="google1599737165" w:date="2022-01-25T09:02:17Z">
        <w:r>
          <w:rPr>
            <w:rFonts w:hint="default" w:cs="Times New Roman"/>
            <w:bCs/>
            <w:szCs w:val="24"/>
            <w:lang w:val="ru-RU"/>
          </w:rPr>
          <w:t xml:space="preserve">ь </w:t>
        </w:r>
      </w:ins>
      <w:ins w:id="584" w:author="google1599737165" w:date="2022-01-25T09:02:18Z">
        <w:r>
          <w:rPr>
            <w:rFonts w:hint="default" w:cs="Times New Roman"/>
            <w:bCs/>
            <w:szCs w:val="24"/>
            <w:lang w:val="ru-RU"/>
          </w:rPr>
          <w:t xml:space="preserve">на </w:t>
        </w:r>
      </w:ins>
      <w:ins w:id="585" w:author="google1599737165" w:date="2022-01-25T09:02:21Z">
        <w:r>
          <w:rPr>
            <w:rFonts w:hint="default" w:cs="Times New Roman"/>
            <w:bCs/>
            <w:szCs w:val="24"/>
            <w:lang w:val="ru-RU"/>
          </w:rPr>
          <w:t>уча</w:t>
        </w:r>
      </w:ins>
      <w:ins w:id="586" w:author="google1599737165" w:date="2022-01-25T09:02:22Z">
        <w:r>
          <w:rPr>
            <w:rFonts w:hint="default" w:cs="Times New Roman"/>
            <w:bCs/>
            <w:szCs w:val="24"/>
            <w:lang w:val="ru-RU"/>
          </w:rPr>
          <w:t xml:space="preserve">стие в </w:t>
        </w:r>
      </w:ins>
      <w:ins w:id="587" w:author="google1599737165" w:date="2022-01-25T09:02:23Z">
        <w:r>
          <w:rPr>
            <w:rFonts w:hint="default" w:cs="Times New Roman"/>
            <w:bCs/>
            <w:szCs w:val="24"/>
            <w:lang w:val="ru-RU"/>
          </w:rPr>
          <w:t>програм</w:t>
        </w:r>
      </w:ins>
      <w:ins w:id="588" w:author="google1599737165" w:date="2022-01-25T09:02:24Z">
        <w:r>
          <w:rPr>
            <w:rFonts w:hint="default" w:cs="Times New Roman"/>
            <w:bCs/>
            <w:szCs w:val="24"/>
            <w:lang w:val="ru-RU"/>
          </w:rPr>
          <w:t>ме о</w:t>
        </w:r>
      </w:ins>
      <w:ins w:id="589" w:author="google1599737165" w:date="2022-01-25T09:02:25Z">
        <w:r>
          <w:rPr>
            <w:rFonts w:hint="default" w:cs="Times New Roman"/>
            <w:bCs/>
            <w:szCs w:val="24"/>
            <w:lang w:val="ru-RU"/>
          </w:rPr>
          <w:t>су</w:t>
        </w:r>
      </w:ins>
      <w:ins w:id="590" w:author="google1599737165" w:date="2022-01-25T09:02:26Z">
        <w:r>
          <w:rPr>
            <w:rFonts w:hint="default" w:cs="Times New Roman"/>
            <w:bCs/>
            <w:szCs w:val="24"/>
            <w:lang w:val="ru-RU"/>
          </w:rPr>
          <w:t>ществ</w:t>
        </w:r>
      </w:ins>
      <w:ins w:id="591" w:author="google1599737165" w:date="2022-01-25T09:02:27Z">
        <w:r>
          <w:rPr>
            <w:rFonts w:hint="default" w:cs="Times New Roman"/>
            <w:bCs/>
            <w:szCs w:val="24"/>
            <w:lang w:val="ru-RU"/>
          </w:rPr>
          <w:t>ляетс</w:t>
        </w:r>
      </w:ins>
      <w:ins w:id="592" w:author="google1599737165" w:date="2022-01-25T09:02:28Z">
        <w:r>
          <w:rPr>
            <w:rFonts w:hint="default" w:cs="Times New Roman"/>
            <w:bCs/>
            <w:szCs w:val="24"/>
            <w:lang w:val="ru-RU"/>
          </w:rPr>
          <w:t xml:space="preserve">я </w:t>
        </w:r>
      </w:ins>
      <w:ins w:id="593" w:author="google1599737165" w:date="2022-01-25T09:05:04Z">
        <w:r>
          <w:rPr>
            <w:rFonts w:hint="default" w:cs="Times New Roman"/>
            <w:bCs/>
            <w:szCs w:val="24"/>
            <w:lang w:val="ru-RU"/>
          </w:rPr>
          <w:t>только</w:t>
        </w:r>
      </w:ins>
      <w:ins w:id="594" w:author="google1599737165" w:date="2022-01-25T09:05:05Z">
        <w:r>
          <w:rPr>
            <w:rFonts w:hint="default" w:cs="Times New Roman"/>
            <w:bCs/>
            <w:szCs w:val="24"/>
            <w:lang w:val="ru-RU"/>
          </w:rPr>
          <w:t xml:space="preserve"> после</w:t>
        </w:r>
      </w:ins>
      <w:ins w:id="595" w:author="google1599737165" w:date="2022-01-25T09:05:06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596" w:author="google1599737165" w:date="2022-01-25T09:05:08Z">
        <w:r>
          <w:rPr>
            <w:rFonts w:hint="default" w:cs="Times New Roman"/>
            <w:bCs/>
            <w:szCs w:val="24"/>
            <w:lang w:val="ru-RU"/>
          </w:rPr>
          <w:t>со</w:t>
        </w:r>
      </w:ins>
      <w:ins w:id="597" w:author="google1599737165" w:date="2022-01-25T09:05:09Z">
        <w:r>
          <w:rPr>
            <w:rFonts w:hint="default" w:cs="Times New Roman"/>
            <w:bCs/>
            <w:szCs w:val="24"/>
            <w:lang w:val="ru-RU"/>
          </w:rPr>
          <w:t>бесед</w:t>
        </w:r>
      </w:ins>
      <w:ins w:id="598" w:author="google1599737165" w:date="2022-01-25T09:05:10Z">
        <w:r>
          <w:rPr>
            <w:rFonts w:hint="default" w:cs="Times New Roman"/>
            <w:bCs/>
            <w:szCs w:val="24"/>
            <w:lang w:val="ru-RU"/>
          </w:rPr>
          <w:t>овани</w:t>
        </w:r>
      </w:ins>
      <w:ins w:id="599" w:author="google1599737165" w:date="2022-01-25T09:05:11Z">
        <w:r>
          <w:rPr>
            <w:rFonts w:hint="default" w:cs="Times New Roman"/>
            <w:bCs/>
            <w:szCs w:val="24"/>
            <w:lang w:val="ru-RU"/>
          </w:rPr>
          <w:t>я</w:t>
        </w:r>
      </w:ins>
      <w:ins w:id="600" w:author="google1599737165" w:date="2022-01-25T09:05:46Z">
        <w:r>
          <w:rPr>
            <w:rFonts w:hint="default" w:cs="Times New Roman"/>
            <w:bCs/>
            <w:szCs w:val="24"/>
            <w:lang w:val="ru-RU"/>
          </w:rPr>
          <w:t xml:space="preserve"> пре</w:t>
        </w:r>
      </w:ins>
      <w:ins w:id="601" w:author="google1599737165" w:date="2022-01-25T09:05:47Z">
        <w:r>
          <w:rPr>
            <w:rFonts w:hint="default" w:cs="Times New Roman"/>
            <w:bCs/>
            <w:szCs w:val="24"/>
            <w:lang w:val="ru-RU"/>
          </w:rPr>
          <w:t>те</w:t>
        </w:r>
      </w:ins>
      <w:ins w:id="602" w:author="google1599737165" w:date="2022-01-25T09:05:48Z">
        <w:r>
          <w:rPr>
            <w:rFonts w:hint="default" w:cs="Times New Roman"/>
            <w:bCs/>
            <w:szCs w:val="24"/>
            <w:lang w:val="ru-RU"/>
          </w:rPr>
          <w:t>нде</w:t>
        </w:r>
      </w:ins>
      <w:ins w:id="603" w:author="google1599737165" w:date="2022-01-25T09:05:49Z">
        <w:r>
          <w:rPr>
            <w:rFonts w:hint="default" w:cs="Times New Roman"/>
            <w:bCs/>
            <w:szCs w:val="24"/>
            <w:lang w:val="ru-RU"/>
          </w:rPr>
          <w:t xml:space="preserve">нтов </w:t>
        </w:r>
      </w:ins>
      <w:ins w:id="604" w:author="google1599737165" w:date="2022-01-25T09:05:50Z">
        <w:r>
          <w:rPr>
            <w:rFonts w:hint="default" w:cs="Times New Roman"/>
            <w:bCs/>
            <w:szCs w:val="24"/>
            <w:lang w:val="ru-RU"/>
          </w:rPr>
          <w:t xml:space="preserve">и </w:t>
        </w:r>
      </w:ins>
      <w:ins w:id="605" w:author="google1599737165" w:date="2022-01-25T09:05:51Z">
        <w:r>
          <w:rPr>
            <w:rFonts w:hint="default" w:cs="Times New Roman"/>
            <w:bCs/>
            <w:szCs w:val="24"/>
            <w:lang w:val="ru-RU"/>
          </w:rPr>
          <w:t>их ро</w:t>
        </w:r>
      </w:ins>
      <w:ins w:id="606" w:author="google1599737165" w:date="2022-01-25T09:05:52Z">
        <w:r>
          <w:rPr>
            <w:rFonts w:hint="default" w:cs="Times New Roman"/>
            <w:bCs/>
            <w:szCs w:val="24"/>
            <w:lang w:val="ru-RU"/>
          </w:rPr>
          <w:t>дителе</w:t>
        </w:r>
      </w:ins>
      <w:ins w:id="607" w:author="google1599737165" w:date="2022-01-25T09:05:53Z">
        <w:r>
          <w:rPr>
            <w:rFonts w:hint="default" w:cs="Times New Roman"/>
            <w:bCs/>
            <w:szCs w:val="24"/>
            <w:lang w:val="ru-RU"/>
          </w:rPr>
          <w:t>й</w:t>
        </w:r>
      </w:ins>
      <w:ins w:id="608" w:author="google1599737165" w:date="2022-01-25T09:05:14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09" w:author="google1599737165" w:date="2022-01-25T09:05:17Z">
        <w:r>
          <w:rPr>
            <w:rFonts w:hint="default" w:cs="Times New Roman"/>
            <w:bCs/>
            <w:szCs w:val="24"/>
            <w:lang w:val="ru-RU"/>
          </w:rPr>
          <w:t xml:space="preserve">с </w:t>
        </w:r>
      </w:ins>
      <w:ins w:id="610" w:author="google1599737165" w:date="2022-01-25T09:05:21Z">
        <w:r>
          <w:rPr>
            <w:rFonts w:hint="default" w:cs="Times New Roman"/>
            <w:bCs/>
            <w:szCs w:val="24"/>
            <w:lang w:val="ru-RU"/>
          </w:rPr>
          <w:t>пед</w:t>
        </w:r>
      </w:ins>
      <w:ins w:id="611" w:author="google1599737165" w:date="2022-01-25T09:05:22Z">
        <w:r>
          <w:rPr>
            <w:rFonts w:hint="default" w:cs="Times New Roman"/>
            <w:bCs/>
            <w:szCs w:val="24"/>
            <w:lang w:val="ru-RU"/>
          </w:rPr>
          <w:t>агого</w:t>
        </w:r>
      </w:ins>
      <w:ins w:id="612" w:author="google1599737165" w:date="2022-01-25T09:05:23Z">
        <w:r>
          <w:rPr>
            <w:rFonts w:hint="default" w:cs="Times New Roman"/>
            <w:bCs/>
            <w:szCs w:val="24"/>
            <w:lang w:val="ru-RU"/>
          </w:rPr>
          <w:t>м,</w:t>
        </w:r>
      </w:ins>
      <w:ins w:id="613" w:author="google1599737165" w:date="2022-01-25T09:05:24Z">
        <w:r>
          <w:rPr>
            <w:rFonts w:hint="default" w:cs="Times New Roman"/>
            <w:bCs/>
            <w:szCs w:val="24"/>
            <w:lang w:val="ru-RU"/>
          </w:rPr>
          <w:t xml:space="preserve"> о</w:t>
        </w:r>
      </w:ins>
      <w:ins w:id="614" w:author="google1599737165" w:date="2022-01-25T09:05:25Z">
        <w:r>
          <w:rPr>
            <w:rFonts w:hint="default" w:cs="Times New Roman"/>
            <w:bCs/>
            <w:szCs w:val="24"/>
            <w:lang w:val="ru-RU"/>
          </w:rPr>
          <w:t>рганиз</w:t>
        </w:r>
      </w:ins>
      <w:ins w:id="615" w:author="google1599737165" w:date="2022-01-25T09:05:26Z">
        <w:r>
          <w:rPr>
            <w:rFonts w:hint="default" w:cs="Times New Roman"/>
            <w:bCs/>
            <w:szCs w:val="24"/>
            <w:lang w:val="ru-RU"/>
          </w:rPr>
          <w:t>у</w:t>
        </w:r>
      </w:ins>
      <w:ins w:id="616" w:author="google1599737165" w:date="2022-01-25T09:05:27Z">
        <w:r>
          <w:rPr>
            <w:rFonts w:hint="default" w:cs="Times New Roman"/>
            <w:bCs/>
            <w:szCs w:val="24"/>
            <w:lang w:val="ru-RU"/>
          </w:rPr>
          <w:t>ющ</w:t>
        </w:r>
      </w:ins>
      <w:ins w:id="617" w:author="google1599737165" w:date="2022-01-25T09:05:28Z">
        <w:r>
          <w:rPr>
            <w:rFonts w:hint="default" w:cs="Times New Roman"/>
            <w:bCs/>
            <w:szCs w:val="24"/>
            <w:lang w:val="ru-RU"/>
          </w:rPr>
          <w:t xml:space="preserve">им </w:t>
        </w:r>
      </w:ins>
      <w:ins w:id="618" w:author="google1599737165" w:date="2022-01-25T09:05:30Z">
        <w:r>
          <w:rPr>
            <w:rFonts w:hint="default" w:cs="Times New Roman"/>
            <w:bCs/>
            <w:szCs w:val="24"/>
            <w:lang w:val="ru-RU"/>
          </w:rPr>
          <w:t>в</w:t>
        </w:r>
      </w:ins>
      <w:ins w:id="619" w:author="google1599737165" w:date="2022-01-25T09:05:31Z">
        <w:r>
          <w:rPr>
            <w:rFonts w:hint="default" w:cs="Times New Roman"/>
            <w:bCs/>
            <w:szCs w:val="24"/>
            <w:lang w:val="ru-RU"/>
          </w:rPr>
          <w:t>ыезд</w:t>
        </w:r>
      </w:ins>
      <w:ins w:id="620" w:author="google1599737165" w:date="2022-01-25T09:05:58Z">
        <w:r>
          <w:rPr>
            <w:rFonts w:hint="default" w:cs="Times New Roman"/>
            <w:bCs/>
            <w:szCs w:val="24"/>
            <w:lang w:val="ru-RU"/>
          </w:rPr>
          <w:t>.</w:t>
        </w:r>
      </w:ins>
      <w:ins w:id="621" w:author="google1599737165" w:date="2022-01-25T09:05:59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22" w:author="google1599737165" w:date="2022-01-25T09:06:00Z">
        <w:r>
          <w:rPr>
            <w:rFonts w:hint="default" w:cs="Times New Roman"/>
            <w:bCs/>
            <w:szCs w:val="24"/>
            <w:lang w:val="ru-RU"/>
          </w:rPr>
          <w:t>Н</w:t>
        </w:r>
      </w:ins>
      <w:ins w:id="623" w:author="google1599737165" w:date="2022-01-25T09:06:01Z">
        <w:r>
          <w:rPr>
            <w:rFonts w:hint="default" w:cs="Times New Roman"/>
            <w:bCs/>
            <w:szCs w:val="24"/>
            <w:lang w:val="ru-RU"/>
          </w:rPr>
          <w:t>ео</w:t>
        </w:r>
      </w:ins>
      <w:ins w:id="624" w:author="google1599737165" w:date="2022-01-25T09:06:02Z">
        <w:r>
          <w:rPr>
            <w:rFonts w:hint="default" w:cs="Times New Roman"/>
            <w:bCs/>
            <w:szCs w:val="24"/>
            <w:lang w:val="ru-RU"/>
          </w:rPr>
          <w:t>бх</w:t>
        </w:r>
      </w:ins>
      <w:ins w:id="625" w:author="google1599737165" w:date="2022-01-25T09:06:03Z">
        <w:r>
          <w:rPr>
            <w:rFonts w:hint="default" w:cs="Times New Roman"/>
            <w:bCs/>
            <w:szCs w:val="24"/>
            <w:lang w:val="ru-RU"/>
          </w:rPr>
          <w:t>одимы</w:t>
        </w:r>
      </w:ins>
      <w:ins w:id="626" w:author="google1599737165" w:date="2022-01-25T09:06:04Z">
        <w:r>
          <w:rPr>
            <w:rFonts w:hint="default" w:cs="Times New Roman"/>
            <w:bCs/>
            <w:szCs w:val="24"/>
            <w:lang w:val="ru-RU"/>
          </w:rPr>
          <w:t xml:space="preserve">м </w:t>
        </w:r>
      </w:ins>
      <w:ins w:id="627" w:author="google1599737165" w:date="2022-01-25T09:06:05Z">
        <w:r>
          <w:rPr>
            <w:rFonts w:hint="default" w:cs="Times New Roman"/>
            <w:bCs/>
            <w:szCs w:val="24"/>
            <w:lang w:val="ru-RU"/>
          </w:rPr>
          <w:t>услов</w:t>
        </w:r>
      </w:ins>
      <w:ins w:id="628" w:author="google1599737165" w:date="2022-01-25T09:06:06Z">
        <w:r>
          <w:rPr>
            <w:rFonts w:hint="default" w:cs="Times New Roman"/>
            <w:bCs/>
            <w:szCs w:val="24"/>
            <w:lang w:val="ru-RU"/>
          </w:rPr>
          <w:t xml:space="preserve">ием </w:t>
        </w:r>
      </w:ins>
      <w:ins w:id="629" w:author="google1599737165" w:date="2022-01-25T09:06:07Z">
        <w:r>
          <w:rPr>
            <w:rFonts w:hint="default" w:cs="Times New Roman"/>
            <w:bCs/>
            <w:szCs w:val="24"/>
            <w:lang w:val="ru-RU"/>
          </w:rPr>
          <w:t>д</w:t>
        </w:r>
      </w:ins>
      <w:ins w:id="630" w:author="google1599737165" w:date="2022-01-25T09:06:08Z">
        <w:r>
          <w:rPr>
            <w:rFonts w:hint="default" w:cs="Times New Roman"/>
            <w:bCs/>
            <w:szCs w:val="24"/>
            <w:lang w:val="ru-RU"/>
          </w:rPr>
          <w:t>ля в</w:t>
        </w:r>
      </w:ins>
      <w:ins w:id="631" w:author="google1599737165" w:date="2022-01-25T09:06:09Z">
        <w:r>
          <w:rPr>
            <w:rFonts w:hint="default" w:cs="Times New Roman"/>
            <w:bCs/>
            <w:szCs w:val="24"/>
            <w:lang w:val="ru-RU"/>
          </w:rPr>
          <w:t>ключ</w:t>
        </w:r>
      </w:ins>
      <w:ins w:id="632" w:author="google1599737165" w:date="2022-01-25T09:06:10Z">
        <w:r>
          <w:rPr>
            <w:rFonts w:hint="default" w:cs="Times New Roman"/>
            <w:bCs/>
            <w:szCs w:val="24"/>
            <w:lang w:val="ru-RU"/>
          </w:rPr>
          <w:t xml:space="preserve">ения </w:t>
        </w:r>
      </w:ins>
      <w:ins w:id="633" w:author="google1599737165" w:date="2022-01-25T09:06:11Z">
        <w:r>
          <w:rPr>
            <w:rFonts w:hint="default" w:cs="Times New Roman"/>
            <w:bCs/>
            <w:szCs w:val="24"/>
            <w:lang w:val="ru-RU"/>
          </w:rPr>
          <w:t xml:space="preserve">в </w:t>
        </w:r>
      </w:ins>
      <w:ins w:id="634" w:author="google1599737165" w:date="2022-01-25T09:06:12Z">
        <w:r>
          <w:rPr>
            <w:rFonts w:hint="default" w:cs="Times New Roman"/>
            <w:bCs/>
            <w:szCs w:val="24"/>
            <w:lang w:val="ru-RU"/>
          </w:rPr>
          <w:t xml:space="preserve">состав </w:t>
        </w:r>
      </w:ins>
      <w:ins w:id="635" w:author="google1599737165" w:date="2022-01-25T09:06:14Z">
        <w:r>
          <w:rPr>
            <w:rFonts w:hint="default" w:cs="Times New Roman"/>
            <w:bCs/>
            <w:szCs w:val="24"/>
            <w:lang w:val="ru-RU"/>
          </w:rPr>
          <w:t>у</w:t>
        </w:r>
      </w:ins>
      <w:ins w:id="636" w:author="google1599737165" w:date="2022-01-25T09:06:15Z">
        <w:r>
          <w:rPr>
            <w:rFonts w:hint="default" w:cs="Times New Roman"/>
            <w:bCs/>
            <w:szCs w:val="24"/>
            <w:lang w:val="ru-RU"/>
          </w:rPr>
          <w:t>чащ</w:t>
        </w:r>
      </w:ins>
      <w:ins w:id="637" w:author="google1599737165" w:date="2022-01-25T09:06:16Z">
        <w:r>
          <w:rPr>
            <w:rFonts w:hint="default" w:cs="Times New Roman"/>
            <w:bCs/>
            <w:szCs w:val="24"/>
            <w:lang w:val="ru-RU"/>
          </w:rPr>
          <w:t>ихся</w:t>
        </w:r>
      </w:ins>
      <w:ins w:id="638" w:author="google1599737165" w:date="2022-01-25T09:06:17Z">
        <w:r>
          <w:rPr>
            <w:rFonts w:hint="default" w:cs="Times New Roman"/>
            <w:bCs/>
            <w:szCs w:val="24"/>
            <w:lang w:val="ru-RU"/>
          </w:rPr>
          <w:t xml:space="preserve">, </w:t>
        </w:r>
      </w:ins>
      <w:ins w:id="639" w:author="google1599737165" w:date="2022-01-25T09:06:18Z">
        <w:r>
          <w:rPr>
            <w:rFonts w:hint="default" w:cs="Times New Roman"/>
            <w:bCs/>
            <w:szCs w:val="24"/>
            <w:lang w:val="ru-RU"/>
          </w:rPr>
          <w:t>осв</w:t>
        </w:r>
      </w:ins>
      <w:ins w:id="640" w:author="google1599737165" w:date="2022-01-25T09:06:19Z">
        <w:r>
          <w:rPr>
            <w:rFonts w:hint="default" w:cs="Times New Roman"/>
            <w:bCs/>
            <w:szCs w:val="24"/>
            <w:lang w:val="ru-RU"/>
          </w:rPr>
          <w:t>аив</w:t>
        </w:r>
      </w:ins>
      <w:ins w:id="641" w:author="google1599737165" w:date="2022-01-25T09:06:20Z">
        <w:r>
          <w:rPr>
            <w:rFonts w:hint="default" w:cs="Times New Roman"/>
            <w:bCs/>
            <w:szCs w:val="24"/>
            <w:lang w:val="ru-RU"/>
          </w:rPr>
          <w:t>ающ</w:t>
        </w:r>
      </w:ins>
      <w:ins w:id="642" w:author="google1599737165" w:date="2022-01-25T09:06:21Z">
        <w:r>
          <w:rPr>
            <w:rFonts w:hint="default" w:cs="Times New Roman"/>
            <w:bCs/>
            <w:szCs w:val="24"/>
            <w:lang w:val="ru-RU"/>
          </w:rPr>
          <w:t>и</w:t>
        </w:r>
      </w:ins>
      <w:ins w:id="643" w:author="google1599737165" w:date="2022-01-25T09:06:22Z">
        <w:r>
          <w:rPr>
            <w:rFonts w:hint="default" w:cs="Times New Roman"/>
            <w:bCs/>
            <w:szCs w:val="24"/>
            <w:lang w:val="ru-RU"/>
          </w:rPr>
          <w:t>х пр</w:t>
        </w:r>
      </w:ins>
      <w:ins w:id="644" w:author="google1599737165" w:date="2022-01-25T09:06:23Z">
        <w:r>
          <w:rPr>
            <w:rFonts w:hint="default" w:cs="Times New Roman"/>
            <w:bCs/>
            <w:szCs w:val="24"/>
            <w:lang w:val="ru-RU"/>
          </w:rPr>
          <w:t>ограмм</w:t>
        </w:r>
      </w:ins>
      <w:ins w:id="645" w:author="google1599737165" w:date="2022-01-25T09:06:24Z">
        <w:r>
          <w:rPr>
            <w:rFonts w:hint="default" w:cs="Times New Roman"/>
            <w:bCs/>
            <w:szCs w:val="24"/>
            <w:lang w:val="ru-RU"/>
          </w:rPr>
          <w:t xml:space="preserve">у, </w:t>
        </w:r>
      </w:ins>
      <w:ins w:id="646" w:author="google1599737165" w:date="2022-01-25T09:06:26Z">
        <w:r>
          <w:rPr>
            <w:rFonts w:hint="default" w:cs="Times New Roman"/>
            <w:bCs/>
            <w:szCs w:val="24"/>
            <w:lang w:val="ru-RU"/>
          </w:rPr>
          <w:t>являе</w:t>
        </w:r>
      </w:ins>
      <w:ins w:id="647" w:author="google1599737165" w:date="2022-01-25T09:06:27Z">
        <w:r>
          <w:rPr>
            <w:rFonts w:hint="default" w:cs="Times New Roman"/>
            <w:bCs/>
            <w:szCs w:val="24"/>
            <w:lang w:val="ru-RU"/>
          </w:rPr>
          <w:t xml:space="preserve">тся </w:t>
        </w:r>
      </w:ins>
      <w:del w:id="648" w:author="google1599737165" w:date="2022-01-25T09:06:30Z">
        <w:r>
          <w:rPr>
            <w:rFonts w:cs="Times New Roman"/>
            <w:bCs/>
            <w:szCs w:val="24"/>
          </w:rPr>
          <w:delText xml:space="preserve">в порядке записи и </w:delText>
        </w:r>
      </w:del>
      <w:r>
        <w:rPr>
          <w:rFonts w:cs="Times New Roman"/>
          <w:bCs/>
          <w:szCs w:val="24"/>
        </w:rPr>
        <w:t>предоставлени</w:t>
      </w:r>
      <w:ins w:id="649" w:author="google1599737165" w:date="2022-01-25T09:06:33Z">
        <w:r>
          <w:rPr>
            <w:rFonts w:cs="Times New Roman"/>
            <w:bCs/>
            <w:szCs w:val="24"/>
            <w:lang w:val="ru-RU"/>
          </w:rPr>
          <w:t>е</w:t>
        </w:r>
      </w:ins>
      <w:del w:id="650" w:author="google1599737165" w:date="2022-01-25T09:06:33Z">
        <w:r>
          <w:rPr>
            <w:rFonts w:cs="Times New Roman"/>
            <w:bCs/>
            <w:szCs w:val="24"/>
          </w:rPr>
          <w:delText>я</w:delText>
        </w:r>
      </w:del>
      <w:r>
        <w:rPr>
          <w:rFonts w:cs="Times New Roman"/>
          <w:bCs/>
          <w:szCs w:val="24"/>
        </w:rPr>
        <w:t xml:space="preserve"> </w:t>
      </w:r>
      <w:ins w:id="651" w:author="google1599737165" w:date="2022-01-25T09:08:03Z">
        <w:r>
          <w:rPr>
            <w:rFonts w:cs="Times New Roman"/>
            <w:bCs/>
            <w:szCs w:val="24"/>
            <w:lang w:val="ru-RU"/>
          </w:rPr>
          <w:t>им</w:t>
        </w:r>
      </w:ins>
      <w:ins w:id="652" w:author="google1599737165" w:date="2022-01-25T09:08:04Z">
        <w:r>
          <w:rPr>
            <w:rFonts w:cs="Times New Roman"/>
            <w:bCs/>
            <w:szCs w:val="24"/>
            <w:lang w:val="ru-RU"/>
          </w:rPr>
          <w:t>и</w:t>
        </w:r>
      </w:ins>
      <w:ins w:id="653" w:author="google1599737165" w:date="2022-01-25T09:08:04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del w:id="654" w:author="google1599737165" w:date="2022-01-25T09:06:40Z">
        <w:r>
          <w:rPr>
            <w:rFonts w:cs="Times New Roman"/>
            <w:bCs/>
            <w:szCs w:val="24"/>
          </w:rPr>
          <w:delText xml:space="preserve">учащимися </w:delText>
        </w:r>
      </w:del>
      <w:r>
        <w:rPr>
          <w:rFonts w:cs="Times New Roman"/>
          <w:bCs/>
          <w:szCs w:val="24"/>
        </w:rPr>
        <w:t xml:space="preserve">готовых документов, подтверждающих </w:t>
      </w:r>
      <w:ins w:id="655" w:author="google1599737165" w:date="2022-01-25T09:08:16Z">
        <w:r>
          <w:rPr>
            <w:rFonts w:cs="Times New Roman"/>
            <w:bCs/>
            <w:szCs w:val="24"/>
            <w:lang w:val="ru-RU"/>
          </w:rPr>
          <w:t>год</w:t>
        </w:r>
      </w:ins>
      <w:ins w:id="656" w:author="google1599737165" w:date="2022-01-25T09:08:17Z">
        <w:r>
          <w:rPr>
            <w:rFonts w:cs="Times New Roman"/>
            <w:bCs/>
            <w:szCs w:val="24"/>
            <w:lang w:val="ru-RU"/>
          </w:rPr>
          <w:t>ность</w:t>
        </w:r>
      </w:ins>
      <w:ins w:id="657" w:author="google1599737165" w:date="2022-01-25T09:08:17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58" w:author="google1599737165" w:date="2022-01-25T09:08:18Z">
        <w:r>
          <w:rPr>
            <w:rFonts w:hint="default" w:cs="Times New Roman"/>
            <w:bCs/>
            <w:szCs w:val="24"/>
            <w:lang w:val="ru-RU"/>
          </w:rPr>
          <w:t>к мн</w:t>
        </w:r>
      </w:ins>
      <w:ins w:id="659" w:author="google1599737165" w:date="2022-01-25T09:08:19Z">
        <w:r>
          <w:rPr>
            <w:rFonts w:hint="default" w:cs="Times New Roman"/>
            <w:bCs/>
            <w:szCs w:val="24"/>
            <w:lang w:val="ru-RU"/>
          </w:rPr>
          <w:t>о</w:t>
        </w:r>
      </w:ins>
      <w:ins w:id="660" w:author="google1599737165" w:date="2022-01-25T09:08:24Z">
        <w:r>
          <w:rPr>
            <w:rFonts w:hint="default" w:cs="Times New Roman"/>
            <w:bCs/>
            <w:szCs w:val="24"/>
            <w:lang w:val="ru-RU"/>
          </w:rPr>
          <w:t>го</w:t>
        </w:r>
      </w:ins>
      <w:ins w:id="661" w:author="google1599737165" w:date="2022-01-25T09:08:27Z">
        <w:r>
          <w:rPr>
            <w:rFonts w:hint="default" w:cs="Times New Roman"/>
            <w:bCs/>
            <w:szCs w:val="24"/>
            <w:lang w:val="ru-RU"/>
          </w:rPr>
          <w:t>дневн</w:t>
        </w:r>
      </w:ins>
      <w:ins w:id="662" w:author="google1599737165" w:date="2022-01-25T09:08:28Z">
        <w:r>
          <w:rPr>
            <w:rFonts w:hint="default" w:cs="Times New Roman"/>
            <w:bCs/>
            <w:szCs w:val="24"/>
            <w:lang w:val="ru-RU"/>
          </w:rPr>
          <w:t xml:space="preserve">ым </w:t>
        </w:r>
      </w:ins>
      <w:ins w:id="663" w:author="google1599737165" w:date="2022-01-25T09:08:34Z">
        <w:r>
          <w:rPr>
            <w:rFonts w:hint="default" w:cs="Times New Roman"/>
            <w:bCs/>
            <w:szCs w:val="24"/>
            <w:lang w:val="ru-RU"/>
          </w:rPr>
          <w:t>по</w:t>
        </w:r>
      </w:ins>
      <w:ins w:id="664" w:author="google1599737165" w:date="2022-01-25T09:08:35Z">
        <w:r>
          <w:rPr>
            <w:rFonts w:hint="default" w:cs="Times New Roman"/>
            <w:bCs/>
            <w:szCs w:val="24"/>
            <w:lang w:val="ru-RU"/>
          </w:rPr>
          <w:t>хода</w:t>
        </w:r>
      </w:ins>
      <w:ins w:id="665" w:author="google1599737165" w:date="2022-01-25T09:08:36Z">
        <w:r>
          <w:rPr>
            <w:rFonts w:hint="default" w:cs="Times New Roman"/>
            <w:bCs/>
            <w:szCs w:val="24"/>
            <w:lang w:val="ru-RU"/>
          </w:rPr>
          <w:t xml:space="preserve">м </w:t>
        </w:r>
      </w:ins>
      <w:ins w:id="666" w:author="google1599737165" w:date="2022-01-25T09:08:37Z">
        <w:r>
          <w:rPr>
            <w:rFonts w:hint="default" w:cs="Times New Roman"/>
            <w:bCs/>
            <w:szCs w:val="24"/>
            <w:lang w:val="ru-RU"/>
          </w:rPr>
          <w:t xml:space="preserve">по </w:t>
        </w:r>
      </w:ins>
      <w:r>
        <w:rPr>
          <w:rFonts w:cs="Times New Roman"/>
          <w:bCs/>
          <w:szCs w:val="24"/>
        </w:rPr>
        <w:t>состояни</w:t>
      </w:r>
      <w:ins w:id="667" w:author="google1599737165" w:date="2022-01-25T09:08:41Z">
        <w:r>
          <w:rPr>
            <w:rFonts w:cs="Times New Roman"/>
            <w:bCs/>
            <w:szCs w:val="24"/>
            <w:lang w:val="ru-RU"/>
          </w:rPr>
          <w:t>ю</w:t>
        </w:r>
      </w:ins>
      <w:del w:id="668" w:author="google1599737165" w:date="2022-01-25T09:08:40Z">
        <w:r>
          <w:rPr>
            <w:rFonts w:cs="Times New Roman"/>
            <w:bCs/>
            <w:szCs w:val="24"/>
          </w:rPr>
          <w:delText>е</w:delText>
        </w:r>
      </w:del>
      <w:r>
        <w:rPr>
          <w:rFonts w:cs="Times New Roman"/>
          <w:bCs/>
          <w:szCs w:val="24"/>
        </w:rPr>
        <w:t xml:space="preserve"> здоровья, наличие </w:t>
      </w:r>
      <w:del w:id="669" w:author="google1599737165" w:date="2022-01-25T09:06:52Z">
        <w:r>
          <w:rPr>
            <w:rFonts w:cs="Times New Roman"/>
            <w:bCs/>
            <w:szCs w:val="24"/>
          </w:rPr>
          <w:delText>прививочного сертификата</w:delText>
        </w:r>
      </w:del>
      <w:ins w:id="670" w:author="google1599737165" w:date="2022-01-25T09:06:59Z">
        <w:r>
          <w:rPr>
            <w:rFonts w:cs="Times New Roman"/>
            <w:bCs/>
            <w:szCs w:val="24"/>
            <w:lang w:val="ru-RU"/>
          </w:rPr>
          <w:t>доку</w:t>
        </w:r>
      </w:ins>
      <w:ins w:id="671" w:author="google1599737165" w:date="2022-01-25T09:07:00Z">
        <w:r>
          <w:rPr>
            <w:rFonts w:cs="Times New Roman"/>
            <w:bCs/>
            <w:szCs w:val="24"/>
            <w:lang w:val="ru-RU"/>
          </w:rPr>
          <w:t>ментов</w:t>
        </w:r>
      </w:ins>
      <w:ins w:id="672" w:author="google1599737165" w:date="2022-01-25T09:07:01Z">
        <w:r>
          <w:rPr>
            <w:rFonts w:hint="default" w:cs="Times New Roman"/>
            <w:bCs/>
            <w:szCs w:val="24"/>
            <w:lang w:val="ru-RU"/>
          </w:rPr>
          <w:t xml:space="preserve">, </w:t>
        </w:r>
      </w:ins>
      <w:ins w:id="673" w:author="google1599737165" w:date="2022-01-25T09:07:02Z">
        <w:r>
          <w:rPr>
            <w:rFonts w:hint="default" w:cs="Times New Roman"/>
            <w:bCs/>
            <w:szCs w:val="24"/>
            <w:lang w:val="ru-RU"/>
          </w:rPr>
          <w:t>подтв</w:t>
        </w:r>
      </w:ins>
      <w:ins w:id="674" w:author="google1599737165" w:date="2022-01-25T09:07:03Z">
        <w:r>
          <w:rPr>
            <w:rFonts w:hint="default" w:cs="Times New Roman"/>
            <w:bCs/>
            <w:szCs w:val="24"/>
            <w:lang w:val="ru-RU"/>
          </w:rPr>
          <w:t>ержда</w:t>
        </w:r>
      </w:ins>
      <w:ins w:id="675" w:author="google1599737165" w:date="2022-01-25T09:07:04Z">
        <w:r>
          <w:rPr>
            <w:rFonts w:hint="default" w:cs="Times New Roman"/>
            <w:bCs/>
            <w:szCs w:val="24"/>
            <w:lang w:val="ru-RU"/>
          </w:rPr>
          <w:t xml:space="preserve">ющих </w:t>
        </w:r>
      </w:ins>
      <w:ins w:id="676" w:author="google1599737165" w:date="2022-01-25T09:07:23Z">
        <w:r>
          <w:rPr>
            <w:rFonts w:hint="default" w:cs="Times New Roman"/>
            <w:bCs/>
            <w:szCs w:val="24"/>
            <w:lang w:val="ru-RU"/>
          </w:rPr>
          <w:t>прох</w:t>
        </w:r>
      </w:ins>
      <w:ins w:id="677" w:author="google1599737165" w:date="2022-01-25T09:07:24Z">
        <w:r>
          <w:rPr>
            <w:rFonts w:hint="default" w:cs="Times New Roman"/>
            <w:bCs/>
            <w:szCs w:val="24"/>
            <w:lang w:val="ru-RU"/>
          </w:rPr>
          <w:t>ожде</w:t>
        </w:r>
      </w:ins>
      <w:ins w:id="678" w:author="google1599737165" w:date="2022-01-25T09:07:25Z">
        <w:r>
          <w:rPr>
            <w:rFonts w:hint="default" w:cs="Times New Roman"/>
            <w:bCs/>
            <w:szCs w:val="24"/>
            <w:lang w:val="ru-RU"/>
          </w:rPr>
          <w:t xml:space="preserve">ние </w:t>
        </w:r>
      </w:ins>
      <w:ins w:id="679" w:author="google1599737165" w:date="2022-01-25T09:07:28Z">
        <w:r>
          <w:rPr>
            <w:rFonts w:hint="default" w:cs="Times New Roman"/>
            <w:bCs/>
            <w:szCs w:val="24"/>
            <w:lang w:val="ru-RU"/>
          </w:rPr>
          <w:t>уста</w:t>
        </w:r>
      </w:ins>
      <w:ins w:id="680" w:author="google1599737165" w:date="2022-01-25T09:07:29Z">
        <w:r>
          <w:rPr>
            <w:rFonts w:hint="default" w:cs="Times New Roman"/>
            <w:bCs/>
            <w:szCs w:val="24"/>
            <w:lang w:val="ru-RU"/>
          </w:rPr>
          <w:t>новленн</w:t>
        </w:r>
      </w:ins>
      <w:ins w:id="681" w:author="google1599737165" w:date="2022-01-25T09:07:30Z">
        <w:r>
          <w:rPr>
            <w:rFonts w:hint="default" w:cs="Times New Roman"/>
            <w:bCs/>
            <w:szCs w:val="24"/>
            <w:lang w:val="ru-RU"/>
          </w:rPr>
          <w:t xml:space="preserve">ых </w:t>
        </w:r>
      </w:ins>
      <w:ins w:id="682" w:author="google1599737165" w:date="2022-01-25T09:07:31Z">
        <w:r>
          <w:rPr>
            <w:rFonts w:hint="default" w:cs="Times New Roman"/>
            <w:bCs/>
            <w:szCs w:val="24"/>
            <w:lang w:val="ru-RU"/>
          </w:rPr>
          <w:t>за</w:t>
        </w:r>
      </w:ins>
      <w:ins w:id="683" w:author="google1599737165" w:date="2022-01-25T09:07:32Z">
        <w:r>
          <w:rPr>
            <w:rFonts w:hint="default" w:cs="Times New Roman"/>
            <w:bCs/>
            <w:szCs w:val="24"/>
            <w:lang w:val="ru-RU"/>
          </w:rPr>
          <w:t xml:space="preserve">коном </w:t>
        </w:r>
      </w:ins>
      <w:ins w:id="684" w:author="google1599737165" w:date="2022-01-25T09:07:34Z">
        <w:r>
          <w:rPr>
            <w:rFonts w:hint="default" w:cs="Times New Roman"/>
            <w:bCs/>
            <w:szCs w:val="24"/>
            <w:lang w:val="ru-RU"/>
          </w:rPr>
          <w:t>схе</w:t>
        </w:r>
      </w:ins>
      <w:ins w:id="685" w:author="google1599737165" w:date="2022-01-25T09:07:35Z">
        <w:r>
          <w:rPr>
            <w:rFonts w:hint="default" w:cs="Times New Roman"/>
            <w:bCs/>
            <w:szCs w:val="24"/>
            <w:lang w:val="ru-RU"/>
          </w:rPr>
          <w:t>м</w:t>
        </w:r>
      </w:ins>
      <w:ins w:id="686" w:author="google1599737165" w:date="2022-01-25T09:07:36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87" w:author="google1599737165" w:date="2022-01-25T09:07:11Z">
        <w:r>
          <w:rPr>
            <w:rFonts w:hint="default" w:cs="Times New Roman"/>
            <w:bCs/>
            <w:szCs w:val="24"/>
            <w:lang w:val="ru-RU"/>
          </w:rPr>
          <w:t>ва</w:t>
        </w:r>
      </w:ins>
      <w:ins w:id="688" w:author="google1599737165" w:date="2022-01-25T09:07:12Z">
        <w:r>
          <w:rPr>
            <w:rFonts w:hint="default" w:cs="Times New Roman"/>
            <w:bCs/>
            <w:szCs w:val="24"/>
            <w:lang w:val="ru-RU"/>
          </w:rPr>
          <w:t>кцин</w:t>
        </w:r>
      </w:ins>
      <w:ins w:id="689" w:author="google1599737165" w:date="2022-01-25T09:07:13Z">
        <w:r>
          <w:rPr>
            <w:rFonts w:hint="default" w:cs="Times New Roman"/>
            <w:bCs/>
            <w:szCs w:val="24"/>
            <w:lang w:val="ru-RU"/>
          </w:rPr>
          <w:t>аци</w:t>
        </w:r>
      </w:ins>
      <w:ins w:id="690" w:author="google1599737165" w:date="2022-01-25T09:07:41Z">
        <w:r>
          <w:rPr>
            <w:rFonts w:hint="default" w:cs="Times New Roman"/>
            <w:bCs/>
            <w:szCs w:val="24"/>
            <w:lang w:val="ru-RU"/>
          </w:rPr>
          <w:t>и</w:t>
        </w:r>
      </w:ins>
      <w:ins w:id="691" w:author="google1599737165" w:date="2022-01-25T09:07:48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92" w:author="google1599737165" w:date="2022-01-25T09:07:49Z">
        <w:r>
          <w:rPr>
            <w:rFonts w:hint="default" w:cs="Times New Roman"/>
            <w:bCs/>
            <w:szCs w:val="24"/>
            <w:lang w:val="ru-RU"/>
          </w:rPr>
          <w:t>и</w:t>
        </w:r>
      </w:ins>
      <w:del w:id="693" w:author="google1599737165" w:date="2022-01-25T09:07:48Z">
        <w:r>
          <w:rPr>
            <w:rFonts w:cs="Times New Roman"/>
            <w:bCs/>
            <w:szCs w:val="24"/>
          </w:rPr>
          <w:delText>,</w:delText>
        </w:r>
      </w:del>
      <w:r>
        <w:rPr>
          <w:rFonts w:cs="Times New Roman"/>
          <w:bCs/>
          <w:szCs w:val="24"/>
        </w:rPr>
        <w:t xml:space="preserve"> разрешение от законных представителей на участие в полевой</w:t>
      </w:r>
      <w:del w:id="694" w:author="google1599737165" w:date="2022-01-25T09:08:55Z">
        <w:r>
          <w:rPr>
            <w:rFonts w:hint="default" w:cs="Times New Roman"/>
            <w:bCs/>
            <w:szCs w:val="24"/>
            <w:lang w:val="en-US"/>
          </w:rPr>
          <w:delText xml:space="preserve"> практике</w:delText>
        </w:r>
      </w:del>
      <w:ins w:id="695" w:author="google1599737165" w:date="2022-01-25T09:08:55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696" w:author="google1599737165" w:date="2022-01-25T09:08:56Z">
        <w:r>
          <w:rPr>
            <w:rFonts w:hint="default" w:cs="Times New Roman"/>
            <w:bCs/>
            <w:szCs w:val="24"/>
            <w:lang w:val="ru-RU"/>
          </w:rPr>
          <w:t>выез</w:t>
        </w:r>
      </w:ins>
      <w:ins w:id="697" w:author="google1599737165" w:date="2022-01-25T09:08:57Z">
        <w:r>
          <w:rPr>
            <w:rFonts w:hint="default" w:cs="Times New Roman"/>
            <w:bCs/>
            <w:szCs w:val="24"/>
            <w:lang w:val="ru-RU"/>
          </w:rPr>
          <w:t>де</w:t>
        </w:r>
      </w:ins>
      <w:r>
        <w:rPr>
          <w:rFonts w:cs="Times New Roman"/>
          <w:bCs/>
          <w:szCs w:val="24"/>
        </w:rPr>
        <w:t>.</w:t>
      </w:r>
    </w:p>
    <w:p>
      <w:pPr>
        <w:pStyle w:val="961"/>
        <w:numPr>
          <w:ilvl w:val="0"/>
          <w:numId w:val="6"/>
        </w:numPr>
        <w:spacing w:line="360" w:lineRule="auto"/>
        <w:ind w:left="0" w:firstLine="927"/>
        <w:contextualSpacing/>
        <w:jc w:val="both"/>
        <w:rPr>
          <w:ins w:id="698" w:author="google1599737165" w:date="2022-01-25T09:09:11Z"/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>условия формирования групп</w:t>
      </w:r>
      <w:r>
        <w:rPr>
          <w:rFonts w:cs="Times New Roman"/>
          <w:szCs w:val="24"/>
        </w:rPr>
        <w:t>: к</w:t>
      </w:r>
      <w:r>
        <w:rPr>
          <w:rFonts w:cs="Times New Roman"/>
          <w:bCs/>
          <w:szCs w:val="24"/>
        </w:rPr>
        <w:t xml:space="preserve">оличество учащихся в группе может </w:t>
      </w:r>
      <w:r>
        <w:rPr>
          <w:rFonts w:cs="Times New Roman"/>
          <w:szCs w:val="24"/>
        </w:rPr>
        <w:t>варьировать в зависимости от количества педагогов, реализующих программу (не более 20 на двух педагогов, не более 30 человек на трёх педагогов), группы разновозрастные.</w:t>
      </w:r>
    </w:p>
    <w:p>
      <w:pPr>
        <w:pStyle w:val="961"/>
        <w:numPr>
          <w:ilvl w:val="-1"/>
          <w:numId w:val="0"/>
        </w:numPr>
        <w:spacing w:line="360" w:lineRule="auto"/>
        <w:ind w:left="927" w:firstLine="0"/>
        <w:contextualSpacing/>
        <w:jc w:val="both"/>
        <w:rPr>
          <w:rFonts w:cs="Times New Roman"/>
          <w:b/>
          <w:bCs/>
          <w:szCs w:val="24"/>
        </w:rPr>
        <w:pPrChange w:id="699" w:author="google1599737165" w:date="2022-01-25T09:09:16Z">
          <w:pPr>
            <w:pStyle w:val="961"/>
            <w:numPr>
              <w:ilvl w:val="0"/>
              <w:numId w:val="6"/>
            </w:numPr>
            <w:spacing w:line="360" w:lineRule="auto"/>
            <w:ind w:left="0" w:firstLine="927"/>
            <w:contextualSpacing/>
            <w:jc w:val="both"/>
          </w:pPr>
        </w:pPrChange>
      </w:pPr>
    </w:p>
    <w:p>
      <w:pPr>
        <w:pStyle w:val="985"/>
        <w:spacing w:line="360" w:lineRule="auto"/>
        <w:ind w:firstLine="709"/>
        <w:rPr>
          <w:b/>
          <w:color w:val="auto"/>
        </w:rPr>
      </w:pPr>
      <w:r>
        <w:rPr>
          <w:b/>
          <w:color w:val="auto"/>
        </w:rPr>
        <w:t xml:space="preserve">Возможность дополнительного приёма на обучение. 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709"/>
        <w:jc w:val="both"/>
        <w:rPr>
          <w:del w:id="700" w:author="google1599737165" w:date="2022-01-25T09:09:31Z"/>
        </w:rPr>
      </w:pPr>
      <w:del w:id="701" w:author="google1599737165" w:date="2022-01-25T09:09:31Z">
        <w:r>
          <w:rPr>
            <w:rFonts w:cs="Times New Roman"/>
            <w:bCs/>
          </w:rPr>
          <w:delText>отсутствует</w:delText>
        </w:r>
      </w:del>
    </w:p>
    <w:p>
      <w:pPr>
        <w:spacing w:line="360" w:lineRule="auto"/>
        <w:ind w:firstLine="709"/>
        <w:jc w:val="both"/>
        <w:rPr>
          <w:ins w:id="702" w:author="google1599737165" w:date="2022-01-25T09:12:34Z"/>
          <w:rFonts w:hint="default" w:cs="Times New Roman"/>
          <w:bCs/>
          <w:lang w:val="ru-RU"/>
        </w:rPr>
      </w:pPr>
      <w:ins w:id="703" w:author="google1599737165" w:date="2022-01-25T09:09:31Z">
        <w:r>
          <w:rPr>
            <w:rFonts w:cs="Times New Roman"/>
            <w:bCs/>
            <w:lang w:val="ru-RU"/>
          </w:rPr>
          <w:t>Д</w:t>
        </w:r>
      </w:ins>
      <w:ins w:id="704" w:author="google1599737165" w:date="2022-01-25T09:09:32Z">
        <w:r>
          <w:rPr>
            <w:rFonts w:cs="Times New Roman"/>
            <w:bCs/>
            <w:lang w:val="ru-RU"/>
          </w:rPr>
          <w:t>опол</w:t>
        </w:r>
      </w:ins>
      <w:ins w:id="705" w:author="google1599737165" w:date="2022-01-25T09:09:33Z">
        <w:r>
          <w:rPr>
            <w:rFonts w:cs="Times New Roman"/>
            <w:bCs/>
            <w:lang w:val="ru-RU"/>
          </w:rPr>
          <w:t>нит</w:t>
        </w:r>
      </w:ins>
      <w:ins w:id="706" w:author="google1599737165" w:date="2022-01-25T09:09:39Z">
        <w:r>
          <w:rPr>
            <w:rFonts w:cs="Times New Roman"/>
            <w:bCs/>
            <w:lang w:val="ru-RU"/>
          </w:rPr>
          <w:t>е</w:t>
        </w:r>
      </w:ins>
      <w:ins w:id="707" w:author="google1599737165" w:date="2022-01-25T09:09:33Z">
        <w:r>
          <w:rPr>
            <w:rFonts w:cs="Times New Roman"/>
            <w:bCs/>
            <w:lang w:val="ru-RU"/>
          </w:rPr>
          <w:t>ль</w:t>
        </w:r>
      </w:ins>
      <w:ins w:id="708" w:author="google1599737165" w:date="2022-01-25T09:09:34Z">
        <w:r>
          <w:rPr>
            <w:rFonts w:cs="Times New Roman"/>
            <w:bCs/>
            <w:lang w:val="ru-RU"/>
          </w:rPr>
          <w:t>ный</w:t>
        </w:r>
      </w:ins>
      <w:ins w:id="709" w:author="google1599737165" w:date="2022-01-25T09:09:57Z">
        <w:r>
          <w:rPr>
            <w:rFonts w:hint="default" w:cs="Times New Roman"/>
            <w:bCs/>
            <w:lang w:val="ru-RU"/>
          </w:rPr>
          <w:t xml:space="preserve"> </w:t>
        </w:r>
      </w:ins>
      <w:ins w:id="710" w:author="google1599737165" w:date="2022-01-25T09:11:32Z">
        <w:r>
          <w:rPr>
            <w:rFonts w:hint="default" w:cs="Times New Roman"/>
            <w:bCs/>
            <w:lang w:val="ru-RU"/>
          </w:rPr>
          <w:t>н</w:t>
        </w:r>
      </w:ins>
      <w:ins w:id="711" w:author="google1599737165" w:date="2022-01-25T09:11:33Z">
        <w:r>
          <w:rPr>
            <w:rFonts w:hint="default" w:cs="Times New Roman"/>
            <w:bCs/>
            <w:lang w:val="ru-RU"/>
          </w:rPr>
          <w:t>абор</w:t>
        </w:r>
      </w:ins>
      <w:ins w:id="712" w:author="google1599737165" w:date="2022-01-25T09:11:34Z">
        <w:r>
          <w:rPr>
            <w:rFonts w:hint="default" w:cs="Times New Roman"/>
            <w:bCs/>
            <w:lang w:val="ru-RU"/>
          </w:rPr>
          <w:t xml:space="preserve"> о</w:t>
        </w:r>
      </w:ins>
      <w:ins w:id="713" w:author="google1599737165" w:date="2022-01-25T09:11:35Z">
        <w:r>
          <w:rPr>
            <w:rFonts w:hint="default" w:cs="Times New Roman"/>
            <w:bCs/>
            <w:lang w:val="ru-RU"/>
          </w:rPr>
          <w:t>сущ</w:t>
        </w:r>
      </w:ins>
      <w:ins w:id="714" w:author="google1599737165" w:date="2022-01-25T09:11:36Z">
        <w:r>
          <w:rPr>
            <w:rFonts w:hint="default" w:cs="Times New Roman"/>
            <w:bCs/>
            <w:lang w:val="ru-RU"/>
          </w:rPr>
          <w:t>ествл</w:t>
        </w:r>
      </w:ins>
      <w:ins w:id="715" w:author="google1599737165" w:date="2022-01-25T09:11:37Z">
        <w:r>
          <w:rPr>
            <w:rFonts w:hint="default" w:cs="Times New Roman"/>
            <w:bCs/>
            <w:lang w:val="ru-RU"/>
          </w:rPr>
          <w:t xml:space="preserve">яется </w:t>
        </w:r>
      </w:ins>
      <w:ins w:id="716" w:author="google1599737165" w:date="2022-01-25T09:11:38Z">
        <w:r>
          <w:rPr>
            <w:rFonts w:hint="default" w:cs="Times New Roman"/>
            <w:bCs/>
            <w:lang w:val="ru-RU"/>
          </w:rPr>
          <w:t>толь</w:t>
        </w:r>
      </w:ins>
      <w:ins w:id="717" w:author="google1599737165" w:date="2022-01-25T09:11:39Z">
        <w:r>
          <w:rPr>
            <w:rFonts w:hint="default" w:cs="Times New Roman"/>
            <w:bCs/>
            <w:lang w:val="ru-RU"/>
          </w:rPr>
          <w:t>ко п</w:t>
        </w:r>
      </w:ins>
      <w:ins w:id="718" w:author="google1599737165" w:date="2022-01-25T09:11:40Z">
        <w:r>
          <w:rPr>
            <w:rFonts w:hint="default" w:cs="Times New Roman"/>
            <w:bCs/>
            <w:lang w:val="ru-RU"/>
          </w:rPr>
          <w:t xml:space="preserve">ри </w:t>
        </w:r>
      </w:ins>
      <w:ins w:id="719" w:author="google1599737165" w:date="2022-01-25T09:11:48Z">
        <w:r>
          <w:rPr>
            <w:rFonts w:hint="default" w:cs="Times New Roman"/>
            <w:bCs/>
            <w:lang w:val="ru-RU"/>
          </w:rPr>
          <w:t>по</w:t>
        </w:r>
      </w:ins>
      <w:ins w:id="720" w:author="google1599737165" w:date="2022-01-25T09:11:49Z">
        <w:r>
          <w:rPr>
            <w:rFonts w:hint="default" w:cs="Times New Roman"/>
            <w:bCs/>
            <w:lang w:val="ru-RU"/>
          </w:rPr>
          <w:t>явлен</w:t>
        </w:r>
      </w:ins>
      <w:ins w:id="721" w:author="google1599737165" w:date="2022-01-25T09:11:50Z">
        <w:r>
          <w:rPr>
            <w:rFonts w:hint="default" w:cs="Times New Roman"/>
            <w:bCs/>
            <w:lang w:val="ru-RU"/>
          </w:rPr>
          <w:t xml:space="preserve">ии </w:t>
        </w:r>
      </w:ins>
      <w:ins w:id="722" w:author="google1599737165" w:date="2022-01-25T09:11:51Z">
        <w:r>
          <w:rPr>
            <w:rFonts w:hint="default" w:cs="Times New Roman"/>
            <w:bCs/>
            <w:lang w:val="ru-RU"/>
          </w:rPr>
          <w:t>ва</w:t>
        </w:r>
      </w:ins>
      <w:ins w:id="723" w:author="google1599737165" w:date="2022-01-25T09:11:52Z">
        <w:r>
          <w:rPr>
            <w:rFonts w:hint="default" w:cs="Times New Roman"/>
            <w:bCs/>
            <w:lang w:val="ru-RU"/>
          </w:rPr>
          <w:t>кан</w:t>
        </w:r>
      </w:ins>
      <w:ins w:id="724" w:author="google1599737165" w:date="2022-01-25T09:11:53Z">
        <w:r>
          <w:rPr>
            <w:rFonts w:hint="default" w:cs="Times New Roman"/>
            <w:bCs/>
            <w:lang w:val="ru-RU"/>
          </w:rPr>
          <w:t xml:space="preserve">сий </w:t>
        </w:r>
      </w:ins>
      <w:ins w:id="725" w:author="google1599737165" w:date="2022-01-25T09:11:55Z">
        <w:r>
          <w:rPr>
            <w:rFonts w:hint="default" w:cs="Times New Roman"/>
            <w:bCs/>
            <w:lang w:val="ru-RU"/>
          </w:rPr>
          <w:t xml:space="preserve">в </w:t>
        </w:r>
      </w:ins>
      <w:ins w:id="726" w:author="google1599737165" w:date="2022-01-25T09:13:42Z">
        <w:r>
          <w:rPr>
            <w:rFonts w:hint="default" w:cs="Times New Roman"/>
            <w:bCs/>
            <w:lang w:val="ru-RU"/>
          </w:rPr>
          <w:t>списк</w:t>
        </w:r>
      </w:ins>
      <w:ins w:id="727" w:author="google1599737165" w:date="2022-01-25T09:13:43Z">
        <w:r>
          <w:rPr>
            <w:rFonts w:hint="default" w:cs="Times New Roman"/>
            <w:bCs/>
            <w:lang w:val="ru-RU"/>
          </w:rPr>
          <w:t xml:space="preserve">е </w:t>
        </w:r>
      </w:ins>
      <w:ins w:id="728" w:author="google1599737165" w:date="2022-01-25T09:11:59Z">
        <w:r>
          <w:rPr>
            <w:rFonts w:hint="default" w:cs="Times New Roman"/>
            <w:bCs/>
            <w:lang w:val="ru-RU"/>
          </w:rPr>
          <w:t>участ</w:t>
        </w:r>
      </w:ins>
      <w:ins w:id="729" w:author="google1599737165" w:date="2022-01-25T09:12:00Z">
        <w:r>
          <w:rPr>
            <w:rFonts w:hint="default" w:cs="Times New Roman"/>
            <w:bCs/>
            <w:lang w:val="ru-RU"/>
          </w:rPr>
          <w:t>нико</w:t>
        </w:r>
      </w:ins>
      <w:ins w:id="730" w:author="google1599737165" w:date="2022-01-25T09:12:01Z">
        <w:r>
          <w:rPr>
            <w:rFonts w:hint="default" w:cs="Times New Roman"/>
            <w:bCs/>
            <w:lang w:val="ru-RU"/>
          </w:rPr>
          <w:t>в</w:t>
        </w:r>
      </w:ins>
      <w:ins w:id="731" w:author="google1599737165" w:date="2022-01-25T09:12:10Z">
        <w:r>
          <w:rPr>
            <w:rFonts w:hint="default" w:cs="Times New Roman"/>
            <w:bCs/>
            <w:lang w:val="ru-RU"/>
          </w:rPr>
          <w:t xml:space="preserve">, </w:t>
        </w:r>
      </w:ins>
      <w:ins w:id="732" w:author="google1599737165" w:date="2022-01-25T09:12:11Z">
        <w:r>
          <w:rPr>
            <w:rFonts w:hint="default" w:cs="Times New Roman"/>
            <w:bCs/>
            <w:lang w:val="ru-RU"/>
          </w:rPr>
          <w:t>связа</w:t>
        </w:r>
      </w:ins>
      <w:ins w:id="733" w:author="google1599737165" w:date="2022-01-25T09:12:12Z">
        <w:r>
          <w:rPr>
            <w:rFonts w:hint="default" w:cs="Times New Roman"/>
            <w:bCs/>
            <w:lang w:val="ru-RU"/>
          </w:rPr>
          <w:t>нн</w:t>
        </w:r>
      </w:ins>
      <w:ins w:id="734" w:author="google1599737165" w:date="2022-01-25T09:12:15Z">
        <w:r>
          <w:rPr>
            <w:rFonts w:hint="default" w:cs="Times New Roman"/>
            <w:bCs/>
            <w:lang w:val="ru-RU"/>
          </w:rPr>
          <w:t>о</w:t>
        </w:r>
      </w:ins>
      <w:ins w:id="735" w:author="google1599737165" w:date="2022-01-25T09:12:16Z">
        <w:r>
          <w:rPr>
            <w:rFonts w:hint="default" w:cs="Times New Roman"/>
            <w:bCs/>
            <w:lang w:val="ru-RU"/>
          </w:rPr>
          <w:t xml:space="preserve">го с </w:t>
        </w:r>
      </w:ins>
      <w:ins w:id="736" w:author="google1599737165" w:date="2022-01-25T09:12:18Z">
        <w:r>
          <w:rPr>
            <w:rFonts w:hint="default" w:cs="Times New Roman"/>
            <w:bCs/>
            <w:lang w:val="ru-RU"/>
          </w:rPr>
          <w:t>нево</w:t>
        </w:r>
      </w:ins>
      <w:ins w:id="737" w:author="google1599737165" w:date="2022-01-25T09:12:19Z">
        <w:r>
          <w:rPr>
            <w:rFonts w:hint="default" w:cs="Times New Roman"/>
            <w:bCs/>
            <w:lang w:val="ru-RU"/>
          </w:rPr>
          <w:t>змож</w:t>
        </w:r>
      </w:ins>
      <w:ins w:id="738" w:author="google1599737165" w:date="2022-01-25T09:12:20Z">
        <w:r>
          <w:rPr>
            <w:rFonts w:hint="default" w:cs="Times New Roman"/>
            <w:bCs/>
            <w:lang w:val="ru-RU"/>
          </w:rPr>
          <w:t>ность</w:t>
        </w:r>
      </w:ins>
      <w:ins w:id="739" w:author="google1599737165" w:date="2022-01-25T09:12:21Z">
        <w:r>
          <w:rPr>
            <w:rFonts w:hint="default" w:cs="Times New Roman"/>
            <w:bCs/>
            <w:lang w:val="ru-RU"/>
          </w:rPr>
          <w:t>ю</w:t>
        </w:r>
      </w:ins>
      <w:ins w:id="740" w:author="google1599737165" w:date="2022-01-25T09:12:22Z">
        <w:r>
          <w:rPr>
            <w:rFonts w:hint="default" w:cs="Times New Roman"/>
            <w:bCs/>
            <w:lang w:val="ru-RU"/>
          </w:rPr>
          <w:t xml:space="preserve"> </w:t>
        </w:r>
      </w:ins>
      <w:ins w:id="741" w:author="google1599737165" w:date="2022-01-25T09:12:23Z">
        <w:r>
          <w:rPr>
            <w:rFonts w:hint="default" w:cs="Times New Roman"/>
            <w:bCs/>
            <w:lang w:val="ru-RU"/>
          </w:rPr>
          <w:t>уча</w:t>
        </w:r>
      </w:ins>
      <w:ins w:id="742" w:author="google1599737165" w:date="2022-01-25T09:12:24Z">
        <w:r>
          <w:rPr>
            <w:rFonts w:hint="default" w:cs="Times New Roman"/>
            <w:bCs/>
            <w:lang w:val="ru-RU"/>
          </w:rPr>
          <w:t>стия</w:t>
        </w:r>
      </w:ins>
      <w:ins w:id="743" w:author="google1599737165" w:date="2022-01-25T09:13:56Z">
        <w:r>
          <w:rPr>
            <w:rFonts w:hint="default" w:cs="Times New Roman"/>
            <w:bCs/>
            <w:lang w:val="ru-RU"/>
          </w:rPr>
          <w:t xml:space="preserve"> ка</w:t>
        </w:r>
      </w:ins>
      <w:ins w:id="744" w:author="google1599737165" w:date="2022-01-25T09:14:05Z">
        <w:r>
          <w:rPr>
            <w:rFonts w:hint="default" w:cs="Times New Roman"/>
            <w:bCs/>
            <w:lang w:val="ru-RU"/>
          </w:rPr>
          <w:t>н</w:t>
        </w:r>
      </w:ins>
      <w:ins w:id="745" w:author="google1599737165" w:date="2022-01-25T09:13:58Z">
        <w:r>
          <w:rPr>
            <w:rFonts w:hint="default" w:cs="Times New Roman"/>
            <w:bCs/>
            <w:lang w:val="ru-RU"/>
          </w:rPr>
          <w:t>дидата</w:t>
        </w:r>
      </w:ins>
      <w:ins w:id="746" w:author="google1599737165" w:date="2022-01-25T09:13:59Z">
        <w:r>
          <w:rPr>
            <w:rFonts w:hint="default" w:cs="Times New Roman"/>
            <w:bCs/>
            <w:lang w:val="ru-RU"/>
          </w:rPr>
          <w:t xml:space="preserve"> </w:t>
        </w:r>
      </w:ins>
      <w:ins w:id="747" w:author="google1599737165" w:date="2022-01-25T09:12:24Z">
        <w:r>
          <w:rPr>
            <w:rFonts w:hint="default" w:cs="Times New Roman"/>
            <w:bCs/>
            <w:lang w:val="ru-RU"/>
          </w:rPr>
          <w:t>в</w:t>
        </w:r>
      </w:ins>
      <w:ins w:id="748" w:author="google1599737165" w:date="2022-01-25T09:12:25Z">
        <w:r>
          <w:rPr>
            <w:rFonts w:hint="default" w:cs="Times New Roman"/>
            <w:bCs/>
            <w:lang w:val="ru-RU"/>
          </w:rPr>
          <w:t xml:space="preserve"> вы</w:t>
        </w:r>
      </w:ins>
      <w:ins w:id="749" w:author="google1599737165" w:date="2022-01-25T09:12:26Z">
        <w:r>
          <w:rPr>
            <w:rFonts w:hint="default" w:cs="Times New Roman"/>
            <w:bCs/>
            <w:lang w:val="ru-RU"/>
          </w:rPr>
          <w:t xml:space="preserve">езде </w:t>
        </w:r>
      </w:ins>
      <w:ins w:id="750" w:author="google1599737165" w:date="2022-01-25T09:12:27Z">
        <w:r>
          <w:rPr>
            <w:rFonts w:hint="default" w:cs="Times New Roman"/>
            <w:bCs/>
            <w:lang w:val="ru-RU"/>
          </w:rPr>
          <w:t xml:space="preserve">по </w:t>
        </w:r>
      </w:ins>
      <w:ins w:id="751" w:author="google1599737165" w:date="2022-01-25T09:12:28Z">
        <w:r>
          <w:rPr>
            <w:rFonts w:hint="default" w:cs="Times New Roman"/>
            <w:bCs/>
            <w:lang w:val="ru-RU"/>
          </w:rPr>
          <w:t>о</w:t>
        </w:r>
      </w:ins>
      <w:ins w:id="752" w:author="google1599737165" w:date="2022-01-25T09:12:29Z">
        <w:r>
          <w:rPr>
            <w:rFonts w:hint="default" w:cs="Times New Roman"/>
            <w:bCs/>
            <w:lang w:val="ru-RU"/>
          </w:rPr>
          <w:t>б</w:t>
        </w:r>
      </w:ins>
      <w:ins w:id="753" w:author="google1599737165" w:date="2022-01-25T09:12:30Z">
        <w:r>
          <w:rPr>
            <w:rFonts w:hint="default" w:cs="Times New Roman"/>
            <w:bCs/>
            <w:lang w:val="ru-RU"/>
          </w:rPr>
          <w:t>ъект</w:t>
        </w:r>
      </w:ins>
      <w:ins w:id="754" w:author="google1599737165" w:date="2022-01-25T09:12:31Z">
        <w:r>
          <w:rPr>
            <w:rFonts w:hint="default" w:cs="Times New Roman"/>
            <w:bCs/>
            <w:lang w:val="ru-RU"/>
          </w:rPr>
          <w:t>ивным</w:t>
        </w:r>
      </w:ins>
      <w:ins w:id="755" w:author="google1599737165" w:date="2022-01-25T09:12:32Z">
        <w:r>
          <w:rPr>
            <w:rFonts w:hint="default" w:cs="Times New Roman"/>
            <w:bCs/>
            <w:lang w:val="ru-RU"/>
          </w:rPr>
          <w:t xml:space="preserve"> причин</w:t>
        </w:r>
      </w:ins>
      <w:ins w:id="756" w:author="google1599737165" w:date="2022-01-25T09:12:33Z">
        <w:r>
          <w:rPr>
            <w:rFonts w:hint="default" w:cs="Times New Roman"/>
            <w:bCs/>
            <w:lang w:val="ru-RU"/>
          </w:rPr>
          <w:t>ам.</w:t>
        </w:r>
      </w:ins>
    </w:p>
    <w:p>
      <w:pPr>
        <w:spacing w:line="360" w:lineRule="auto"/>
        <w:ind w:firstLine="709"/>
        <w:jc w:val="both"/>
        <w:rPr>
          <w:ins w:id="757" w:author="google1599737165" w:date="2022-01-25T09:09:26Z"/>
          <w:rFonts w:hint="default"/>
          <w:b/>
          <w:bCs/>
          <w:highlight w:val="white"/>
          <w:lang w:val="ru-RU"/>
        </w:rPr>
      </w:pPr>
      <w:ins w:id="758" w:author="google1599737165" w:date="2022-01-25T09:09:34Z">
        <w:r>
          <w:rPr>
            <w:rFonts w:hint="default" w:cs="Times New Roman"/>
            <w:bCs/>
            <w:lang w:val="ru-RU"/>
          </w:rPr>
          <w:t xml:space="preserve"> </w:t>
        </w:r>
      </w:ins>
    </w:p>
    <w:p>
      <w:pPr>
        <w:spacing w:line="360" w:lineRule="auto"/>
        <w:ind w:firstLine="709"/>
        <w:jc w:val="both"/>
        <w:rPr>
          <w:rFonts w:cs="Times New Roman"/>
        </w:rPr>
      </w:pPr>
      <w:r>
        <w:rPr>
          <w:b/>
          <w:bCs/>
          <w:highlight w:val="white"/>
        </w:rPr>
        <w:t>Особенности организации образовательного процесса.</w:t>
      </w:r>
    </w:p>
    <w:p>
      <w:pPr>
        <w:widowControl/>
        <w:suppressAutoHyphens w:val="0"/>
        <w:spacing w:line="360" w:lineRule="auto"/>
        <w:rPr>
          <w:rFonts w:eastAsia="Times New Roman" w:cs="Times New Roman"/>
          <w:kern w:val="0"/>
          <w:lang w:eastAsia="ru-RU" w:bidi="ar-SA"/>
        </w:rPr>
      </w:pPr>
      <w:r>
        <w:rPr>
          <w:rStyle w:val="928"/>
          <w:rFonts w:cs="Times New Roman"/>
          <w:color w:val="000000"/>
          <w:highlight w:val="green"/>
          <w:rPrChange w:id="759" w:author="google1599737165" w:date="2022-01-25T09:14:28Z">
            <w:rPr>
              <w:rStyle w:val="928"/>
              <w:rFonts w:cs="Times New Roman"/>
              <w:color w:val="000000"/>
            </w:rPr>
          </w:rPrChange>
        </w:rPr>
        <w:t>1 год обучения: 36 часа – первый</w:t>
      </w:r>
      <w:ins w:id="760" w:author="google1599737165" w:date="2022-01-25T09:14:31Z">
        <w:r>
          <w:rPr>
            <w:rStyle w:val="928"/>
            <w:rFonts w:hint="default" w:cs="Times New Roman"/>
            <w:color w:val="000000"/>
            <w:highlight w:val="green"/>
            <w:lang w:val="ru-RU"/>
          </w:rPr>
          <w:t xml:space="preserve"> </w:t>
        </w:r>
      </w:ins>
      <w:ins w:id="761" w:author="google1599737165" w:date="2022-01-25T09:14:32Z">
        <w:r>
          <w:rPr>
            <w:rStyle w:val="928"/>
            <w:rFonts w:hint="default" w:cs="Times New Roman"/>
            <w:b/>
            <w:bCs/>
            <w:i/>
            <w:iCs/>
            <w:color w:val="000000"/>
            <w:highlight w:val="green"/>
            <w:lang w:val="ru-RU"/>
            <w:rPrChange w:id="762" w:author="google1599737165" w:date="2022-01-25T09:14:40Z">
              <w:rPr>
                <w:rStyle w:val="928"/>
                <w:rFonts w:hint="default" w:cs="Times New Roman"/>
                <w:color w:val="000000"/>
                <w:highlight w:val="green"/>
                <w:lang w:val="ru-RU"/>
              </w:rPr>
            </w:rPrChange>
          </w:rPr>
          <w:t>Ф</w:t>
        </w:r>
      </w:ins>
      <w:ins w:id="764" w:author="google1599737165" w:date="2022-01-25T09:14:33Z">
        <w:r>
          <w:rPr>
            <w:rStyle w:val="928"/>
            <w:rFonts w:hint="default" w:cs="Times New Roman"/>
            <w:b/>
            <w:bCs/>
            <w:i/>
            <w:iCs/>
            <w:color w:val="000000"/>
            <w:highlight w:val="green"/>
            <w:lang w:val="ru-RU"/>
            <w:rPrChange w:id="765" w:author="google1599737165" w:date="2022-01-25T09:14:40Z">
              <w:rPr>
                <w:rStyle w:val="928"/>
                <w:rFonts w:hint="default" w:cs="Times New Roman"/>
                <w:color w:val="000000"/>
                <w:highlight w:val="green"/>
                <w:lang w:val="ru-RU"/>
              </w:rPr>
            </w:rPrChange>
          </w:rPr>
          <w:t>ормул</w:t>
        </w:r>
      </w:ins>
      <w:ins w:id="767" w:author="google1599737165" w:date="2022-01-25T09:14:34Z">
        <w:r>
          <w:rPr>
            <w:rStyle w:val="928"/>
            <w:rFonts w:hint="default" w:cs="Times New Roman"/>
            <w:b/>
            <w:bCs/>
            <w:i/>
            <w:iCs/>
            <w:color w:val="000000"/>
            <w:highlight w:val="green"/>
            <w:lang w:val="ru-RU"/>
            <w:rPrChange w:id="768" w:author="google1599737165" w:date="2022-01-25T09:14:40Z">
              <w:rPr>
                <w:rStyle w:val="928"/>
                <w:rFonts w:hint="default" w:cs="Times New Roman"/>
                <w:color w:val="000000"/>
                <w:highlight w:val="green"/>
                <w:lang w:val="ru-RU"/>
              </w:rPr>
            </w:rPrChange>
          </w:rPr>
          <w:t>ировка</w:t>
        </w:r>
      </w:ins>
      <w:ins w:id="770" w:author="google1599737165" w:date="2022-01-25T09:14:35Z">
        <w:r>
          <w:rPr>
            <w:rStyle w:val="928"/>
            <w:rFonts w:hint="default" w:cs="Times New Roman"/>
            <w:b/>
            <w:bCs/>
            <w:i/>
            <w:iCs/>
            <w:color w:val="000000"/>
            <w:highlight w:val="green"/>
            <w:lang w:val="ru-RU"/>
            <w:rPrChange w:id="771" w:author="google1599737165" w:date="2022-01-25T09:14:40Z">
              <w:rPr>
                <w:rStyle w:val="928"/>
                <w:rFonts w:hint="default" w:cs="Times New Roman"/>
                <w:color w:val="000000"/>
                <w:highlight w:val="green"/>
                <w:lang w:val="ru-RU"/>
              </w:rPr>
            </w:rPrChange>
          </w:rPr>
          <w:t>?</w:t>
        </w:r>
      </w:ins>
      <w:r>
        <w:rPr>
          <w:rStyle w:val="928"/>
          <w:rFonts w:cs="Times New Roman"/>
          <w:color w:val="000000"/>
        </w:rPr>
        <w:t xml:space="preserve">. </w:t>
      </w:r>
      <w:r>
        <w:rPr>
          <w:rFonts w:cs="Times New Roman"/>
        </w:rPr>
        <w:t>З</w:t>
      </w:r>
      <w:r>
        <w:rPr>
          <w:rFonts w:cs="Times New Roman"/>
          <w:bCs/>
        </w:rPr>
        <w:t>анятия проводятся только в рамках полев</w:t>
      </w:r>
      <w:del w:id="773" w:author="google1599737165" w:date="2022-01-25T09:12:48Z">
        <w:r>
          <w:rPr>
            <w:rFonts w:cs="Times New Roman"/>
            <w:bCs/>
          </w:rPr>
          <w:delText>ой</w:delText>
        </w:r>
      </w:del>
      <w:ins w:id="774" w:author="google1599737165" w:date="2022-01-25T09:12:48Z">
        <w:r>
          <w:rPr>
            <w:rFonts w:cs="Times New Roman"/>
            <w:bCs/>
            <w:lang w:val="ru-RU"/>
          </w:rPr>
          <w:t>ых</w:t>
        </w:r>
      </w:ins>
      <w:ins w:id="775" w:author="google1599737165" w:date="2022-01-25T09:12:50Z">
        <w:r>
          <w:rPr>
            <w:rFonts w:hint="default" w:cs="Times New Roman"/>
            <w:bCs/>
            <w:lang w:val="ru-RU"/>
          </w:rPr>
          <w:t xml:space="preserve"> вые</w:t>
        </w:r>
      </w:ins>
      <w:ins w:id="776" w:author="google1599737165" w:date="2022-01-25T09:12:51Z">
        <w:r>
          <w:rPr>
            <w:rFonts w:hint="default" w:cs="Times New Roman"/>
            <w:bCs/>
            <w:lang w:val="ru-RU"/>
          </w:rPr>
          <w:t>зд</w:t>
        </w:r>
      </w:ins>
      <w:ins w:id="777" w:author="google1599737165" w:date="2022-01-25T09:12:52Z">
        <w:r>
          <w:rPr>
            <w:rFonts w:hint="default" w:cs="Times New Roman"/>
            <w:bCs/>
            <w:lang w:val="ru-RU"/>
          </w:rPr>
          <w:t xml:space="preserve">ов </w:t>
        </w:r>
      </w:ins>
      <w:del w:id="778" w:author="google1599737165" w:date="2022-01-25T09:13:01Z">
        <w:r>
          <w:rPr>
            <w:rFonts w:cs="Times New Roman"/>
            <w:bCs/>
          </w:rPr>
          <w:delText xml:space="preserve"> практики </w:delText>
        </w:r>
      </w:del>
      <w:r>
        <w:rPr>
          <w:rFonts w:cs="Times New Roman"/>
          <w:bCs/>
          <w:highlight w:val="yellow"/>
        </w:rPr>
        <w:t>за пределами городской среды</w:t>
      </w:r>
      <w:ins w:id="779" w:author="google1599737165" w:date="2022-01-25T09:15:45Z">
        <w:r>
          <w:rPr>
            <w:rFonts w:hint="default" w:cs="Times New Roman"/>
            <w:bCs/>
            <w:highlight w:val="yellow"/>
            <w:lang w:val="ru-RU"/>
          </w:rPr>
          <w:t>.</w:t>
        </w:r>
      </w:ins>
      <w:ins w:id="780" w:author="google1599737165" w:date="2022-01-25T09:14:51Z">
        <w:r>
          <w:rPr>
            <w:rFonts w:hint="default" w:cs="Times New Roman"/>
            <w:bCs/>
            <w:highlight w:val="yellow"/>
            <w:lang w:val="ru-RU"/>
          </w:rPr>
          <w:t xml:space="preserve"> </w:t>
        </w:r>
      </w:ins>
      <w:ins w:id="781" w:author="google1599737165" w:date="2022-01-25T09:15:53Z">
        <w:r>
          <w:rPr>
            <w:rFonts w:hint="default" w:cs="Times New Roman"/>
            <w:bCs/>
            <w:highlight w:val="green"/>
            <w:lang w:val="ru-RU"/>
            <w:rPrChange w:id="782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Реа</w:t>
        </w:r>
      </w:ins>
      <w:ins w:id="784" w:author="google1599737165" w:date="2022-01-25T09:15:54Z">
        <w:r>
          <w:rPr>
            <w:rFonts w:hint="default" w:cs="Times New Roman"/>
            <w:bCs/>
            <w:highlight w:val="green"/>
            <w:lang w:val="ru-RU"/>
            <w:rPrChange w:id="785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лиза</w:t>
        </w:r>
      </w:ins>
      <w:ins w:id="787" w:author="google1599737165" w:date="2022-01-25T09:15:55Z">
        <w:r>
          <w:rPr>
            <w:rFonts w:hint="default" w:cs="Times New Roman"/>
            <w:bCs/>
            <w:highlight w:val="green"/>
            <w:lang w:val="ru-RU"/>
            <w:rPrChange w:id="788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ци</w:t>
        </w:r>
      </w:ins>
      <w:ins w:id="790" w:author="google1599737165" w:date="2022-01-25T09:15:56Z">
        <w:r>
          <w:rPr>
            <w:rFonts w:hint="default" w:cs="Times New Roman"/>
            <w:bCs/>
            <w:highlight w:val="green"/>
            <w:lang w:val="ru-RU"/>
            <w:rPrChange w:id="791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я </w:t>
        </w:r>
      </w:ins>
      <w:ins w:id="793" w:author="google1599737165" w:date="2022-01-25T09:15:57Z">
        <w:r>
          <w:rPr>
            <w:rFonts w:hint="default" w:cs="Times New Roman"/>
            <w:bCs/>
            <w:highlight w:val="green"/>
            <w:lang w:val="ru-RU"/>
            <w:rPrChange w:id="794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програ</w:t>
        </w:r>
      </w:ins>
      <w:ins w:id="796" w:author="google1599737165" w:date="2022-01-25T09:15:58Z">
        <w:r>
          <w:rPr>
            <w:rFonts w:hint="default" w:cs="Times New Roman"/>
            <w:bCs/>
            <w:highlight w:val="green"/>
            <w:lang w:val="ru-RU"/>
            <w:rPrChange w:id="797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ммы </w:t>
        </w:r>
      </w:ins>
      <w:ins w:id="799" w:author="google1599737165" w:date="2022-01-25T09:16:01Z">
        <w:r>
          <w:rPr>
            <w:rFonts w:hint="default" w:cs="Times New Roman"/>
            <w:bCs/>
            <w:highlight w:val="green"/>
            <w:lang w:val="ru-RU"/>
            <w:rPrChange w:id="800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осу</w:t>
        </w:r>
      </w:ins>
      <w:ins w:id="802" w:author="google1599737165" w:date="2022-01-25T09:16:02Z">
        <w:r>
          <w:rPr>
            <w:rFonts w:hint="default" w:cs="Times New Roman"/>
            <w:bCs/>
            <w:highlight w:val="green"/>
            <w:lang w:val="ru-RU"/>
            <w:rPrChange w:id="803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ществ</w:t>
        </w:r>
      </w:ins>
      <w:ins w:id="805" w:author="google1599737165" w:date="2022-01-25T09:16:03Z">
        <w:r>
          <w:rPr>
            <w:rFonts w:hint="default" w:cs="Times New Roman"/>
            <w:bCs/>
            <w:highlight w:val="green"/>
            <w:lang w:val="ru-RU"/>
            <w:rPrChange w:id="806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ляется</w:t>
        </w:r>
      </w:ins>
      <w:ins w:id="808" w:author="google1599737165" w:date="2022-01-25T09:16:04Z">
        <w:r>
          <w:rPr>
            <w:rFonts w:hint="default" w:cs="Times New Roman"/>
            <w:bCs/>
            <w:highlight w:val="green"/>
            <w:lang w:val="ru-RU"/>
            <w:rPrChange w:id="809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 </w:t>
        </w:r>
      </w:ins>
      <w:ins w:id="811" w:author="google1599737165" w:date="2022-01-25T09:16:07Z">
        <w:r>
          <w:rPr>
            <w:rFonts w:hint="default" w:cs="Times New Roman"/>
            <w:bCs/>
            <w:highlight w:val="green"/>
            <w:lang w:val="ru-RU"/>
            <w:rPrChange w:id="812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в</w:t>
        </w:r>
      </w:ins>
      <w:ins w:id="814" w:author="google1599737165" w:date="2022-01-25T09:16:08Z">
        <w:r>
          <w:rPr>
            <w:rFonts w:hint="default" w:cs="Times New Roman"/>
            <w:bCs/>
            <w:highlight w:val="green"/>
            <w:lang w:val="ru-RU"/>
            <w:rPrChange w:id="815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 </w:t>
        </w:r>
      </w:ins>
      <w:ins w:id="817" w:author="google1599737165" w:date="2022-01-25T09:16:09Z">
        <w:r>
          <w:rPr>
            <w:rFonts w:hint="default" w:cs="Times New Roman"/>
            <w:bCs/>
            <w:highlight w:val="green"/>
            <w:lang w:val="ru-RU"/>
            <w:rPrChange w:id="818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своб</w:t>
        </w:r>
      </w:ins>
      <w:ins w:id="820" w:author="google1599737165" w:date="2022-01-25T09:16:10Z">
        <w:r>
          <w:rPr>
            <w:rFonts w:hint="default" w:cs="Times New Roman"/>
            <w:bCs/>
            <w:highlight w:val="green"/>
            <w:lang w:val="ru-RU"/>
            <w:rPrChange w:id="821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одно</w:t>
        </w:r>
      </w:ins>
      <w:ins w:id="823" w:author="google1599737165" w:date="2022-01-25T09:16:11Z">
        <w:r>
          <w:rPr>
            <w:rFonts w:hint="default" w:cs="Times New Roman"/>
            <w:bCs/>
            <w:highlight w:val="green"/>
            <w:lang w:val="ru-RU"/>
            <w:rPrChange w:id="824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е от </w:t>
        </w:r>
      </w:ins>
      <w:ins w:id="826" w:author="google1599737165" w:date="2022-01-25T09:16:14Z">
        <w:r>
          <w:rPr>
            <w:rFonts w:hint="default" w:cs="Times New Roman"/>
            <w:bCs/>
            <w:highlight w:val="green"/>
            <w:lang w:val="ru-RU"/>
            <w:rPrChange w:id="827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шко</w:t>
        </w:r>
      </w:ins>
      <w:ins w:id="829" w:author="google1599737165" w:date="2022-01-25T09:16:15Z">
        <w:r>
          <w:rPr>
            <w:rFonts w:hint="default" w:cs="Times New Roman"/>
            <w:bCs/>
            <w:highlight w:val="green"/>
            <w:lang w:val="ru-RU"/>
            <w:rPrChange w:id="830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льных</w:t>
        </w:r>
      </w:ins>
      <w:ins w:id="832" w:author="google1599737165" w:date="2022-01-25T09:16:16Z">
        <w:r>
          <w:rPr>
            <w:rFonts w:hint="default" w:cs="Times New Roman"/>
            <w:bCs/>
            <w:highlight w:val="green"/>
            <w:lang w:val="ru-RU"/>
            <w:rPrChange w:id="833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 за</w:t>
        </w:r>
      </w:ins>
      <w:ins w:id="835" w:author="google1599737165" w:date="2022-01-25T09:16:17Z">
        <w:r>
          <w:rPr>
            <w:rFonts w:hint="default" w:cs="Times New Roman"/>
            <w:bCs/>
            <w:highlight w:val="green"/>
            <w:lang w:val="ru-RU"/>
            <w:rPrChange w:id="836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нятий </w:t>
        </w:r>
      </w:ins>
      <w:ins w:id="838" w:author="google1599737165" w:date="2022-01-25T09:16:18Z">
        <w:r>
          <w:rPr>
            <w:rFonts w:hint="default" w:cs="Times New Roman"/>
            <w:bCs/>
            <w:highlight w:val="green"/>
            <w:lang w:val="ru-RU"/>
            <w:rPrChange w:id="839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вре</w:t>
        </w:r>
      </w:ins>
      <w:ins w:id="841" w:author="google1599737165" w:date="2022-01-25T09:16:19Z">
        <w:r>
          <w:rPr>
            <w:rFonts w:hint="default" w:cs="Times New Roman"/>
            <w:bCs/>
            <w:highlight w:val="green"/>
            <w:lang w:val="ru-RU"/>
            <w:rPrChange w:id="842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мя</w:t>
        </w:r>
      </w:ins>
      <w:ins w:id="844" w:author="google1599737165" w:date="2022-01-25T09:16:21Z">
        <w:r>
          <w:rPr>
            <w:rFonts w:hint="default" w:cs="Times New Roman"/>
            <w:bCs/>
            <w:highlight w:val="green"/>
            <w:lang w:val="ru-RU"/>
            <w:rPrChange w:id="845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 </w:t>
        </w:r>
      </w:ins>
      <w:ins w:id="847" w:author="google1599737165" w:date="2022-01-25T09:16:22Z">
        <w:r>
          <w:rPr>
            <w:rFonts w:hint="default" w:cs="Times New Roman"/>
            <w:bCs/>
            <w:highlight w:val="green"/>
            <w:lang w:val="ru-RU"/>
            <w:rPrChange w:id="848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(</w:t>
        </w:r>
      </w:ins>
      <w:ins w:id="850" w:author="google1599737165" w:date="2022-01-25T09:16:23Z">
        <w:r>
          <w:rPr>
            <w:rFonts w:hint="default" w:cs="Times New Roman"/>
            <w:bCs/>
            <w:highlight w:val="green"/>
            <w:lang w:val="ru-RU"/>
            <w:rPrChange w:id="851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ка</w:t>
        </w:r>
      </w:ins>
      <w:ins w:id="853" w:author="google1599737165" w:date="2022-01-25T09:16:24Z">
        <w:r>
          <w:rPr>
            <w:rFonts w:hint="default" w:cs="Times New Roman"/>
            <w:bCs/>
            <w:highlight w:val="green"/>
            <w:lang w:val="ru-RU"/>
            <w:rPrChange w:id="854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никул</w:t>
        </w:r>
      </w:ins>
      <w:ins w:id="856" w:author="google1599737165" w:date="2022-01-25T09:16:25Z">
        <w:r>
          <w:rPr>
            <w:rFonts w:hint="default" w:cs="Times New Roman"/>
            <w:bCs/>
            <w:highlight w:val="green"/>
            <w:lang w:val="ru-RU"/>
            <w:rPrChange w:id="857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ы, </w:t>
        </w:r>
      </w:ins>
      <w:ins w:id="859" w:author="google1599737165" w:date="2022-01-25T09:16:27Z">
        <w:r>
          <w:rPr>
            <w:rFonts w:hint="default" w:cs="Times New Roman"/>
            <w:bCs/>
            <w:highlight w:val="green"/>
            <w:lang w:val="ru-RU"/>
            <w:rPrChange w:id="860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го</w:t>
        </w:r>
      </w:ins>
      <w:ins w:id="862" w:author="google1599737165" w:date="2022-01-25T09:16:32Z">
        <w:r>
          <w:rPr>
            <w:rFonts w:hint="default" w:cs="Times New Roman"/>
            <w:bCs/>
            <w:highlight w:val="green"/>
            <w:lang w:val="ru-RU"/>
            <w:rPrChange w:id="863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суд</w:t>
        </w:r>
      </w:ins>
      <w:ins w:id="865" w:author="google1599737165" w:date="2022-01-25T09:16:33Z">
        <w:r>
          <w:rPr>
            <w:rFonts w:hint="default" w:cs="Times New Roman"/>
            <w:bCs/>
            <w:highlight w:val="green"/>
            <w:lang w:val="ru-RU"/>
            <w:rPrChange w:id="866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арстве</w:t>
        </w:r>
      </w:ins>
      <w:ins w:id="868" w:author="google1599737165" w:date="2022-01-25T09:16:34Z">
        <w:r>
          <w:rPr>
            <w:rFonts w:hint="default" w:cs="Times New Roman"/>
            <w:bCs/>
            <w:highlight w:val="green"/>
            <w:lang w:val="ru-RU"/>
            <w:rPrChange w:id="869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нные пр</w:t>
        </w:r>
      </w:ins>
      <w:ins w:id="871" w:author="google1599737165" w:date="2022-01-25T09:16:35Z">
        <w:r>
          <w:rPr>
            <w:rFonts w:hint="default" w:cs="Times New Roman"/>
            <w:bCs/>
            <w:highlight w:val="green"/>
            <w:lang w:val="ru-RU"/>
            <w:rPrChange w:id="872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азд</w:t>
        </w:r>
      </w:ins>
      <w:ins w:id="874" w:author="google1599737165" w:date="2022-01-25T09:16:36Z">
        <w:r>
          <w:rPr>
            <w:rFonts w:hint="default" w:cs="Times New Roman"/>
            <w:bCs/>
            <w:highlight w:val="green"/>
            <w:lang w:val="ru-RU"/>
            <w:rPrChange w:id="875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ники</w:t>
        </w:r>
      </w:ins>
      <w:ins w:id="877" w:author="google1599737165" w:date="2022-01-25T09:16:37Z">
        <w:r>
          <w:rPr>
            <w:rFonts w:hint="default" w:cs="Times New Roman"/>
            <w:bCs/>
            <w:highlight w:val="green"/>
            <w:lang w:val="ru-RU"/>
            <w:rPrChange w:id="878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>)</w:t>
        </w:r>
      </w:ins>
      <w:ins w:id="880" w:author="google1599737165" w:date="2022-01-25T09:16:47Z">
        <w:r>
          <w:rPr>
            <w:rFonts w:hint="default" w:cs="Times New Roman"/>
            <w:bCs/>
            <w:highlight w:val="green"/>
            <w:lang w:val="ru-RU"/>
            <w:rPrChange w:id="881" w:author="google1599737165" w:date="2022-01-25T09:17:13Z">
              <w:rPr>
                <w:rFonts w:hint="default" w:cs="Times New Roman"/>
                <w:bCs/>
                <w:highlight w:val="yellow"/>
                <w:lang w:val="ru-RU"/>
              </w:rPr>
            </w:rPrChange>
          </w:rPr>
          <w:t xml:space="preserve">. </w:t>
        </w:r>
      </w:ins>
      <w:del w:id="883" w:author="google1599737165" w:date="2022-01-25T09:17:01Z">
        <w:r>
          <w:rPr>
            <w:rFonts w:cs="Times New Roman"/>
            <w:bCs/>
          </w:rPr>
          <w:delText xml:space="preserve"> весной и летом. </w:delText>
        </w:r>
      </w:del>
      <w:r>
        <w:rPr>
          <w:rFonts w:cs="Times New Roman"/>
          <w:bCs/>
        </w:rPr>
        <w:t xml:space="preserve">По результатам полевой практики, </w:t>
      </w:r>
      <w:r>
        <w:rPr>
          <w:rFonts w:eastAsia="Times New Roman" w:cs="Times New Roman"/>
          <w:kern w:val="0"/>
          <w:lang w:eastAsia="ru-RU" w:bidi="ar-SA"/>
        </w:rPr>
        <w:t>обучающиеся получат знания, необходимые для работы в полевых условиях.</w:t>
      </w:r>
    </w:p>
    <w:p>
      <w:pPr>
        <w:pStyle w:val="17"/>
        <w:spacing w:after="0" w:line="360" w:lineRule="auto"/>
        <w:ind w:firstLine="709"/>
        <w:jc w:val="both"/>
        <w:rPr>
          <w:b/>
        </w:rPr>
      </w:pPr>
      <w:r>
        <w:rPr>
          <w:b/>
        </w:rPr>
        <w:t>Возможность реализации с применением ЭО и ДОТ.</w:t>
      </w:r>
      <w:r>
        <w:t xml:space="preserve"> Программа не позволяет применение электронного обучения и дистанционных образовательных технологий. </w:t>
      </w:r>
    </w:p>
    <w:p>
      <w:pPr>
        <w:pStyle w:val="17"/>
        <w:spacing w:after="0" w:line="360" w:lineRule="auto"/>
        <w:ind w:firstLine="709"/>
      </w:pPr>
      <w:r>
        <w:rPr>
          <w:b/>
        </w:rPr>
        <w:t>Формы проведения занятий.</w:t>
      </w:r>
    </w:p>
    <w:p>
      <w:pPr>
        <w:spacing w:line="360" w:lineRule="auto"/>
        <w:ind w:firstLine="709"/>
        <w:jc w:val="both"/>
        <w:rPr>
          <w:ins w:id="884" w:author="google1599737165" w:date="2022-01-25T09:17:59Z"/>
          <w:rFonts w:cs="Times New Roman"/>
          <w:bCs/>
        </w:rPr>
      </w:pPr>
      <w:r>
        <w:rPr>
          <w:rFonts w:cs="Times New Roman"/>
          <w:bCs/>
        </w:rPr>
        <w:t>Предполагаются следующие формы проведения занятий во время полев</w:t>
      </w:r>
      <w:del w:id="885" w:author="google1599737165" w:date="2022-01-25T09:17:44Z">
        <w:r>
          <w:rPr>
            <w:rFonts w:cs="Times New Roman"/>
            <w:bCs/>
          </w:rPr>
          <w:delText>ой</w:delText>
        </w:r>
      </w:del>
      <w:ins w:id="886" w:author="google1599737165" w:date="2022-01-25T09:17:44Z">
        <w:r>
          <w:rPr>
            <w:rFonts w:cs="Times New Roman"/>
            <w:bCs/>
            <w:lang w:val="ru-RU"/>
          </w:rPr>
          <w:t>ых</w:t>
        </w:r>
      </w:ins>
      <w:ins w:id="887" w:author="google1599737165" w:date="2022-01-25T09:17:45Z">
        <w:r>
          <w:rPr>
            <w:rFonts w:hint="default" w:cs="Times New Roman"/>
            <w:bCs/>
            <w:lang w:val="ru-RU"/>
          </w:rPr>
          <w:t xml:space="preserve"> </w:t>
        </w:r>
      </w:ins>
      <w:ins w:id="888" w:author="google1599737165" w:date="2022-01-25T09:17:46Z">
        <w:r>
          <w:rPr>
            <w:rFonts w:hint="default" w:cs="Times New Roman"/>
            <w:bCs/>
            <w:lang w:val="ru-RU"/>
          </w:rPr>
          <w:t>вые</w:t>
        </w:r>
      </w:ins>
      <w:ins w:id="889" w:author="google1599737165" w:date="2022-01-25T09:17:47Z">
        <w:r>
          <w:rPr>
            <w:rFonts w:hint="default" w:cs="Times New Roman"/>
            <w:bCs/>
            <w:lang w:val="ru-RU"/>
          </w:rPr>
          <w:t>здов</w:t>
        </w:r>
      </w:ins>
      <w:del w:id="890" w:author="google1599737165" w:date="2022-01-25T09:17:51Z">
        <w:r>
          <w:rPr>
            <w:rFonts w:cs="Times New Roman"/>
            <w:bCs/>
          </w:rPr>
          <w:delText xml:space="preserve"> </w:delText>
        </w:r>
      </w:del>
      <w:del w:id="891" w:author="google1599737165" w:date="2022-01-25T09:17:50Z">
        <w:r>
          <w:rPr>
            <w:rFonts w:cs="Times New Roman"/>
            <w:bCs/>
          </w:rPr>
          <w:delText>практики</w:delText>
        </w:r>
      </w:del>
      <w:r>
        <w:rPr>
          <w:rFonts w:cs="Times New Roman"/>
          <w:bCs/>
        </w:rPr>
        <w:t xml:space="preserve">: </w:t>
      </w:r>
    </w:p>
    <w:p>
      <w:pPr>
        <w:spacing w:line="360" w:lineRule="auto"/>
        <w:ind w:firstLine="709"/>
        <w:jc w:val="both"/>
        <w:rPr>
          <w:del w:id="892" w:author="google1599737165" w:date="2022-01-25T09:18:07Z"/>
          <w:rFonts w:hint="default" w:cs="Times New Roman"/>
          <w:bCs/>
          <w:lang w:val="ru-RU"/>
        </w:rPr>
      </w:pPr>
    </w:p>
    <w:p>
      <w:pPr>
        <w:pStyle w:val="961"/>
        <w:numPr>
          <w:ilvl w:val="0"/>
          <w:numId w:val="7"/>
        </w:numPr>
        <w:tabs>
          <w:tab w:val="left" w:pos="1134"/>
          <w:tab w:val="clear" w:pos="720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занятия в форме бесед, диалогов, </w:t>
      </w:r>
      <w:ins w:id="893" w:author="google1599737165" w:date="2022-01-25T09:18:13Z">
        <w:r>
          <w:rPr>
            <w:rFonts w:cs="Times New Roman"/>
            <w:szCs w:val="24"/>
            <w:lang w:val="ru-RU"/>
          </w:rPr>
          <w:t>ра</w:t>
        </w:r>
      </w:ins>
      <w:ins w:id="894" w:author="google1599737165" w:date="2022-01-25T09:18:14Z">
        <w:r>
          <w:rPr>
            <w:rFonts w:cs="Times New Roman"/>
            <w:szCs w:val="24"/>
            <w:lang w:val="ru-RU"/>
          </w:rPr>
          <w:t>диал</w:t>
        </w:r>
      </w:ins>
      <w:ins w:id="895" w:author="google1599737165" w:date="2022-01-25T09:18:15Z">
        <w:r>
          <w:rPr>
            <w:rFonts w:cs="Times New Roman"/>
            <w:szCs w:val="24"/>
            <w:lang w:val="ru-RU"/>
          </w:rPr>
          <w:t>ьных</w:t>
        </w:r>
      </w:ins>
      <w:ins w:id="896" w:author="google1599737165" w:date="2022-01-25T09:18:15Z">
        <w:r>
          <w:rPr>
            <w:rFonts w:hint="default" w:cs="Times New Roman"/>
            <w:szCs w:val="24"/>
            <w:lang w:val="ru-RU"/>
          </w:rPr>
          <w:t xml:space="preserve"> </w:t>
        </w:r>
      </w:ins>
      <w:r>
        <w:rPr>
          <w:rFonts w:cs="Times New Roman"/>
          <w:szCs w:val="24"/>
        </w:rPr>
        <w:t xml:space="preserve">экскурсий; </w:t>
      </w:r>
    </w:p>
    <w:p>
      <w:pPr>
        <w:pStyle w:val="961"/>
        <w:numPr>
          <w:ilvl w:val="0"/>
          <w:numId w:val="7"/>
        </w:numPr>
        <w:tabs>
          <w:tab w:val="left" w:pos="1134"/>
          <w:tab w:val="clear" w:pos="720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>занятия в виде викторин, игр по станциям;</w:t>
      </w:r>
    </w:p>
    <w:p>
      <w:pPr>
        <w:pStyle w:val="961"/>
        <w:numPr>
          <w:ilvl w:val="0"/>
          <w:numId w:val="7"/>
        </w:numPr>
        <w:tabs>
          <w:tab w:val="left" w:pos="1134"/>
          <w:tab w:val="clear" w:pos="720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практические занятия с использованием различного научного и полевого оборудования, учебно-наглядных пособий (таблицы, карты и др.), организационно-педагогических средств (карточки заданий, раздаточный материал); </w:t>
      </w:r>
    </w:p>
    <w:p>
      <w:pPr>
        <w:pStyle w:val="961"/>
        <w:numPr>
          <w:ilvl w:val="0"/>
          <w:numId w:val="7"/>
        </w:numPr>
        <w:tabs>
          <w:tab w:val="left" w:pos="1134"/>
          <w:tab w:val="clear" w:pos="720"/>
        </w:tabs>
        <w:spacing w:line="360" w:lineRule="auto"/>
        <w:jc w:val="both"/>
        <w:rPr>
          <w:ins w:id="897" w:author="google1599737165" w:date="2022-01-25T09:18:38Z"/>
        </w:rPr>
      </w:pPr>
      <w:r>
        <w:rPr>
          <w:rFonts w:cs="Times New Roman"/>
          <w:szCs w:val="24"/>
        </w:rPr>
        <w:t>коллективная творческая работа</w:t>
      </w:r>
      <w:r>
        <w:rPr>
          <w:rFonts w:cs="Times New Roman"/>
          <w:bCs/>
          <w:szCs w:val="24"/>
        </w:rPr>
        <w:t>.</w:t>
      </w:r>
    </w:p>
    <w:p>
      <w:pPr>
        <w:pStyle w:val="961"/>
        <w:numPr>
          <w:ilvl w:val="0"/>
          <w:numId w:val="7"/>
        </w:numPr>
        <w:tabs>
          <w:tab w:val="left" w:pos="1134"/>
          <w:tab w:val="clear" w:pos="720"/>
        </w:tabs>
        <w:spacing w:line="360" w:lineRule="auto"/>
        <w:jc w:val="both"/>
      </w:pPr>
      <w:ins w:id="898" w:author="google1599737165" w:date="2022-01-25T09:18:40Z">
        <w:r>
          <w:rPr>
            <w:rFonts w:cs="Times New Roman"/>
            <w:bCs/>
            <w:szCs w:val="24"/>
            <w:lang w:val="ru-RU"/>
          </w:rPr>
          <w:t>Ко</w:t>
        </w:r>
      </w:ins>
      <w:ins w:id="899" w:author="google1599737165" w:date="2022-01-25T09:18:41Z">
        <w:r>
          <w:rPr>
            <w:rFonts w:cs="Times New Roman"/>
            <w:bCs/>
            <w:szCs w:val="24"/>
            <w:lang w:val="ru-RU"/>
          </w:rPr>
          <w:t>лле</w:t>
        </w:r>
      </w:ins>
      <w:ins w:id="900" w:author="google1599737165" w:date="2022-01-25T09:18:42Z">
        <w:r>
          <w:rPr>
            <w:rFonts w:cs="Times New Roman"/>
            <w:bCs/>
            <w:szCs w:val="24"/>
            <w:lang w:val="ru-RU"/>
          </w:rPr>
          <w:t>ктив</w:t>
        </w:r>
      </w:ins>
      <w:ins w:id="901" w:author="google1599737165" w:date="2022-01-25T09:18:43Z">
        <w:r>
          <w:rPr>
            <w:rFonts w:cs="Times New Roman"/>
            <w:bCs/>
            <w:szCs w:val="24"/>
            <w:lang w:val="ru-RU"/>
          </w:rPr>
          <w:t>ная</w:t>
        </w:r>
      </w:ins>
      <w:ins w:id="902" w:author="google1599737165" w:date="2022-01-25T09:18:43Z">
        <w:r>
          <w:rPr>
            <w:rFonts w:hint="default" w:cs="Times New Roman"/>
            <w:bCs/>
            <w:szCs w:val="24"/>
            <w:lang w:val="ru-RU"/>
          </w:rPr>
          <w:t xml:space="preserve"> раб</w:t>
        </w:r>
      </w:ins>
      <w:ins w:id="903" w:author="google1599737165" w:date="2022-01-25T09:18:44Z">
        <w:r>
          <w:rPr>
            <w:rFonts w:hint="default" w:cs="Times New Roman"/>
            <w:bCs/>
            <w:szCs w:val="24"/>
            <w:lang w:val="ru-RU"/>
          </w:rPr>
          <w:t>ота по</w:t>
        </w:r>
      </w:ins>
      <w:ins w:id="904" w:author="google1599737165" w:date="2022-01-25T09:18:45Z">
        <w:r>
          <w:rPr>
            <w:rFonts w:hint="default" w:cs="Times New Roman"/>
            <w:bCs/>
            <w:szCs w:val="24"/>
            <w:lang w:val="ru-RU"/>
          </w:rPr>
          <w:t xml:space="preserve"> сбору</w:t>
        </w:r>
      </w:ins>
      <w:ins w:id="905" w:author="google1599737165" w:date="2022-01-25T09:18:46Z">
        <w:r>
          <w:rPr>
            <w:rFonts w:hint="default" w:cs="Times New Roman"/>
            <w:bCs/>
            <w:szCs w:val="24"/>
            <w:lang w:val="ru-RU"/>
          </w:rPr>
          <w:t xml:space="preserve"> </w:t>
        </w:r>
      </w:ins>
      <w:ins w:id="906" w:author="google1599737165" w:date="2022-01-25T09:18:49Z">
        <w:r>
          <w:rPr>
            <w:rFonts w:hint="default" w:cs="Times New Roman"/>
            <w:bCs/>
            <w:szCs w:val="24"/>
            <w:lang w:val="ru-RU"/>
          </w:rPr>
          <w:t>мат</w:t>
        </w:r>
      </w:ins>
      <w:ins w:id="907" w:author="google1599737165" w:date="2022-01-25T09:18:50Z">
        <w:r>
          <w:rPr>
            <w:rFonts w:hint="default" w:cs="Times New Roman"/>
            <w:bCs/>
            <w:szCs w:val="24"/>
            <w:lang w:val="ru-RU"/>
          </w:rPr>
          <w:t xml:space="preserve">ериала </w:t>
        </w:r>
      </w:ins>
      <w:ins w:id="908" w:author="google1599737165" w:date="2022-01-25T09:18:51Z">
        <w:r>
          <w:rPr>
            <w:rFonts w:hint="default" w:cs="Times New Roman"/>
            <w:bCs/>
            <w:szCs w:val="24"/>
            <w:lang w:val="ru-RU"/>
          </w:rPr>
          <w:t xml:space="preserve">для </w:t>
        </w:r>
      </w:ins>
      <w:ins w:id="909" w:author="google1599737165" w:date="2022-01-25T09:18:52Z">
        <w:r>
          <w:rPr>
            <w:rFonts w:hint="default" w:cs="Times New Roman"/>
            <w:bCs/>
            <w:szCs w:val="24"/>
            <w:lang w:val="ru-RU"/>
          </w:rPr>
          <w:t>на</w:t>
        </w:r>
      </w:ins>
      <w:ins w:id="910" w:author="google1599737165" w:date="2022-01-25T09:18:53Z">
        <w:r>
          <w:rPr>
            <w:rFonts w:hint="default" w:cs="Times New Roman"/>
            <w:bCs/>
            <w:szCs w:val="24"/>
            <w:lang w:val="ru-RU"/>
          </w:rPr>
          <w:t>учно</w:t>
        </w:r>
      </w:ins>
      <w:ins w:id="911" w:author="google1599737165" w:date="2022-01-25T09:18:54Z">
        <w:r>
          <w:rPr>
            <w:rFonts w:hint="default" w:cs="Times New Roman"/>
            <w:bCs/>
            <w:szCs w:val="24"/>
            <w:lang w:val="ru-RU"/>
          </w:rPr>
          <w:t>-</w:t>
        </w:r>
      </w:ins>
      <w:ins w:id="912" w:author="google1599737165" w:date="2022-01-25T09:18:55Z">
        <w:r>
          <w:rPr>
            <w:rFonts w:hint="default" w:cs="Times New Roman"/>
            <w:bCs/>
            <w:szCs w:val="24"/>
            <w:lang w:val="ru-RU"/>
          </w:rPr>
          <w:t>ис</w:t>
        </w:r>
      </w:ins>
      <w:ins w:id="913" w:author="google1599737165" w:date="2022-01-25T09:18:56Z">
        <w:r>
          <w:rPr>
            <w:rFonts w:hint="default" w:cs="Times New Roman"/>
            <w:bCs/>
            <w:szCs w:val="24"/>
            <w:lang w:val="ru-RU"/>
          </w:rPr>
          <w:t>лед</w:t>
        </w:r>
      </w:ins>
      <w:ins w:id="914" w:author="google1599737165" w:date="2022-01-25T09:18:57Z">
        <w:r>
          <w:rPr>
            <w:rFonts w:hint="default" w:cs="Times New Roman"/>
            <w:bCs/>
            <w:szCs w:val="24"/>
            <w:lang w:val="ru-RU"/>
          </w:rPr>
          <w:t>о</w:t>
        </w:r>
      </w:ins>
      <w:ins w:id="915" w:author="google1599737165" w:date="2022-01-25T09:18:58Z">
        <w:r>
          <w:rPr>
            <w:rFonts w:hint="default" w:cs="Times New Roman"/>
            <w:bCs/>
            <w:szCs w:val="24"/>
            <w:lang w:val="ru-RU"/>
          </w:rPr>
          <w:t>вател</w:t>
        </w:r>
      </w:ins>
      <w:ins w:id="916" w:author="google1599737165" w:date="2022-01-25T09:18:59Z">
        <w:r>
          <w:rPr>
            <w:rFonts w:hint="default" w:cs="Times New Roman"/>
            <w:bCs/>
            <w:szCs w:val="24"/>
            <w:lang w:val="ru-RU"/>
          </w:rPr>
          <w:t>ьских</w:t>
        </w:r>
      </w:ins>
      <w:ins w:id="917" w:author="google1599737165" w:date="2022-01-25T09:19:00Z">
        <w:r>
          <w:rPr>
            <w:rFonts w:hint="default" w:cs="Times New Roman"/>
            <w:bCs/>
            <w:szCs w:val="24"/>
            <w:lang w:val="ru-RU"/>
          </w:rPr>
          <w:t xml:space="preserve"> проект</w:t>
        </w:r>
      </w:ins>
      <w:ins w:id="918" w:author="google1599737165" w:date="2022-01-25T09:19:01Z">
        <w:r>
          <w:rPr>
            <w:rFonts w:hint="default" w:cs="Times New Roman"/>
            <w:bCs/>
            <w:szCs w:val="24"/>
            <w:lang w:val="ru-RU"/>
          </w:rPr>
          <w:t>ов</w:t>
        </w:r>
      </w:ins>
      <w:ins w:id="919" w:author="google1599737165" w:date="2022-01-25T09:19:02Z">
        <w:r>
          <w:rPr>
            <w:rFonts w:hint="default" w:cs="Times New Roman"/>
            <w:bCs/>
            <w:szCs w:val="24"/>
            <w:lang w:val="ru-RU"/>
          </w:rPr>
          <w:t>.</w:t>
        </w:r>
      </w:ins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Формы организации деятельности учащихся на занятии.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Формы организации деятельности учащихся на занятии: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  <w:pPrChange w:id="920" w:author="google1599737165" w:date="2022-01-25T09:27:27Z">
          <w:pPr>
            <w:numPr>
              <w:ilvl w:val="0"/>
              <w:numId w:val="8"/>
            </w:numPr>
            <w:tabs>
              <w:tab w:val="left" w:pos="1134"/>
            </w:tabs>
            <w:spacing w:line="360" w:lineRule="auto"/>
            <w:ind w:left="0" w:firstLine="709"/>
            <w:jc w:val="both"/>
          </w:pPr>
        </w:pPrChange>
      </w:pPr>
      <w:r>
        <w:rPr>
          <w:rFonts w:cs="Times New Roman"/>
          <w:lang w:eastAsia="ru-RU"/>
        </w:rPr>
        <w:t xml:space="preserve">фронтальная (применяется во время бесед, диалогов, семинаров);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  <w:pPrChange w:id="921" w:author="google1599737165" w:date="2022-01-25T09:27:27Z">
          <w:pPr>
            <w:numPr>
              <w:ilvl w:val="0"/>
              <w:numId w:val="8"/>
            </w:numPr>
            <w:tabs>
              <w:tab w:val="left" w:pos="1134"/>
            </w:tabs>
            <w:spacing w:line="360" w:lineRule="auto"/>
            <w:ind w:left="0" w:firstLine="709"/>
            <w:jc w:val="both"/>
          </w:pPr>
        </w:pPrChange>
      </w:pPr>
      <w:r>
        <w:rPr>
          <w:rFonts w:cs="Times New Roman"/>
          <w:lang w:eastAsia="ru-RU"/>
        </w:rPr>
        <w:t>коллективная (используется во время проведения игр, экскурсий);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  <w:pPrChange w:id="922" w:author="google1599737165" w:date="2022-01-25T09:27:27Z">
          <w:pPr>
            <w:numPr>
              <w:ilvl w:val="0"/>
              <w:numId w:val="8"/>
            </w:numPr>
            <w:tabs>
              <w:tab w:val="left" w:pos="1134"/>
            </w:tabs>
            <w:spacing w:line="360" w:lineRule="auto"/>
            <w:ind w:left="0" w:firstLine="709"/>
            <w:jc w:val="both"/>
          </w:pPr>
        </w:pPrChange>
      </w:pPr>
      <w:r>
        <w:rPr>
          <w:rFonts w:cs="Times New Roman"/>
          <w:lang w:eastAsia="ru-RU"/>
        </w:rPr>
        <w:t xml:space="preserve">групповая (применяется при выполнении практических занятий);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pPrChange w:id="923" w:author="google1599737165" w:date="2022-01-25T09:27:27Z">
          <w:pPr>
            <w:numPr>
              <w:ilvl w:val="0"/>
              <w:numId w:val="8"/>
            </w:numPr>
            <w:tabs>
              <w:tab w:val="left" w:pos="1134"/>
            </w:tabs>
            <w:spacing w:line="360" w:lineRule="auto"/>
            <w:ind w:left="0" w:firstLine="709"/>
            <w:jc w:val="both"/>
          </w:pPr>
        </w:pPrChange>
      </w:pPr>
      <w:r>
        <w:rPr>
          <w:rFonts w:cs="Times New Roman"/>
          <w:lang w:eastAsia="ru-RU"/>
        </w:rPr>
        <w:t>индивидуальная (зачёт, опрос).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Материально техническое обеспечение программы.</w:t>
      </w:r>
    </w:p>
    <w:p>
      <w:pPr>
        <w:spacing w:line="360" w:lineRule="auto"/>
        <w:ind w:firstLine="709"/>
        <w:jc w:val="both"/>
        <w:rPr>
          <w:ins w:id="924" w:author="google1599737165" w:date="2022-01-25T09:19:26Z"/>
          <w:rFonts w:cs="Times New Roman"/>
          <w:lang w:eastAsia="ru-RU"/>
        </w:rPr>
      </w:pPr>
      <w:r>
        <w:rPr>
          <w:rFonts w:cs="Times New Roman"/>
          <w:lang w:eastAsia="ru-RU"/>
        </w:rPr>
        <w:t>Материально-техническое оснащение программы включает учебно-наглядные пособия, полевое оборудование (подробнее – см. раздел «УМК»).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</w:p>
    <w:p>
      <w:pPr>
        <w:pStyle w:val="17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rFonts w:cs="Times New Roman"/>
          <w:i/>
          <w:highlight w:val="none"/>
          <w:rPrChange w:id="925" w:author="google1599737165" w:date="2022-01-25T09:22:07Z">
            <w:rPr>
              <w:rFonts w:cs="Times New Roman"/>
              <w:i/>
              <w:highlight w:val="yellow"/>
            </w:rPr>
          </w:rPrChange>
        </w:rPr>
      </w:pPr>
      <w:r>
        <w:rPr>
          <w:rFonts w:cs="Times New Roman"/>
          <w:b/>
          <w:highlight w:val="none"/>
          <w:rPrChange w:id="926" w:author="google1599737165" w:date="2022-01-25T09:22:07Z">
            <w:rPr>
              <w:rFonts w:cs="Times New Roman"/>
              <w:b/>
              <w:highlight w:val="yellow"/>
            </w:rPr>
          </w:rPrChange>
        </w:rPr>
        <w:t>Планируемые результаты</w:t>
      </w:r>
    </w:p>
    <w:p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highlight w:val="none"/>
          <w:rPrChange w:id="927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i/>
          <w:highlight w:val="none"/>
          <w:rPrChange w:id="928" w:author="google1599737165" w:date="2022-01-25T09:22:07Z">
            <w:rPr>
              <w:rFonts w:cs="Times New Roman"/>
              <w:i/>
              <w:highlight w:val="yellow"/>
            </w:rPr>
          </w:rPrChange>
        </w:rPr>
        <w:t>Предметные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929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930" w:author="google1599737165" w:date="2022-01-25T09:22:07Z">
            <w:rPr>
              <w:rFonts w:cs="Times New Roman"/>
              <w:highlight w:val="yellow"/>
            </w:rPr>
          </w:rPrChange>
        </w:rPr>
        <w:t xml:space="preserve">У учащихся сформирована система специальных теоретических знаний и практических умений в области </w:t>
      </w:r>
      <w:ins w:id="931" w:author="google1599737165" w:date="2022-01-25T09:19:48Z">
        <w:r>
          <w:rPr>
            <w:rFonts w:cs="Times New Roman"/>
            <w:highlight w:val="none"/>
            <w:lang w:val="ru-RU"/>
            <w:rPrChange w:id="932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зооло</w:t>
        </w:r>
      </w:ins>
      <w:ins w:id="934" w:author="google1599737165" w:date="2022-01-25T09:19:49Z">
        <w:r>
          <w:rPr>
            <w:rFonts w:cs="Times New Roman"/>
            <w:highlight w:val="none"/>
            <w:lang w:val="ru-RU"/>
            <w:rPrChange w:id="935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гии</w:t>
        </w:r>
      </w:ins>
      <w:ins w:id="937" w:author="google1599737165" w:date="2022-01-25T09:19:50Z">
        <w:r>
          <w:rPr>
            <w:rFonts w:hint="default" w:cs="Times New Roman"/>
            <w:highlight w:val="none"/>
            <w:lang w:val="ru-RU"/>
            <w:rPrChange w:id="938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,</w:t>
        </w:r>
      </w:ins>
      <w:ins w:id="940" w:author="google1599737165" w:date="2022-01-25T09:19:49Z">
        <w:r>
          <w:rPr>
            <w:rFonts w:hint="default" w:cs="Times New Roman"/>
            <w:highlight w:val="none"/>
            <w:lang w:val="ru-RU"/>
            <w:rPrChange w:id="941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</w:t>
        </w:r>
      </w:ins>
      <w:r>
        <w:rPr>
          <w:rFonts w:cs="Times New Roman"/>
          <w:highlight w:val="none"/>
          <w:rPrChange w:id="943" w:author="google1599737165" w:date="2022-01-25T09:22:07Z">
            <w:rPr>
              <w:rFonts w:cs="Times New Roman"/>
              <w:highlight w:val="yellow"/>
            </w:rPr>
          </w:rPrChange>
        </w:rPr>
        <w:t>ботаники</w:t>
      </w:r>
      <w:ins w:id="944" w:author="google1599737165" w:date="2022-01-25T09:20:01Z">
        <w:r>
          <w:rPr>
            <w:rFonts w:hint="default" w:cs="Times New Roman"/>
            <w:highlight w:val="none"/>
            <w:lang w:val="ru-RU"/>
            <w:rPrChange w:id="945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,</w:t>
        </w:r>
      </w:ins>
      <w:ins w:id="947" w:author="google1599737165" w:date="2022-01-25T09:20:02Z">
        <w:r>
          <w:rPr>
            <w:rFonts w:hint="default" w:cs="Times New Roman"/>
            <w:highlight w:val="none"/>
            <w:lang w:val="ru-RU"/>
            <w:rPrChange w:id="948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</w:t>
        </w:r>
      </w:ins>
      <w:ins w:id="950" w:author="google1599737165" w:date="2022-01-25T09:19:54Z">
        <w:r>
          <w:rPr>
            <w:rFonts w:hint="default" w:cs="Times New Roman"/>
            <w:highlight w:val="none"/>
            <w:lang w:val="ru-RU"/>
            <w:rPrChange w:id="951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эко</w:t>
        </w:r>
      </w:ins>
      <w:ins w:id="953" w:author="google1599737165" w:date="2022-01-25T09:19:55Z">
        <w:r>
          <w:rPr>
            <w:rFonts w:hint="default" w:cs="Times New Roman"/>
            <w:highlight w:val="none"/>
            <w:lang w:val="ru-RU"/>
            <w:rPrChange w:id="954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логии</w:t>
        </w:r>
      </w:ins>
      <w:del w:id="956" w:author="google1599737165" w:date="2022-01-25T09:20:06Z">
        <w:r>
          <w:rPr>
            <w:rFonts w:cs="Times New Roman"/>
            <w:highlight w:val="none"/>
            <w:rPrChange w:id="957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, геоботаники, биологии </w:delText>
        </w:r>
      </w:del>
      <w:ins w:id="959" w:author="google1599737165" w:date="2022-01-25T09:20:07Z">
        <w:r>
          <w:rPr>
            <w:rFonts w:hint="default" w:cs="Times New Roman"/>
            <w:highlight w:val="none"/>
            <w:lang w:val="ru-RU"/>
            <w:rPrChange w:id="960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</w:t>
        </w:r>
      </w:ins>
      <w:r>
        <w:rPr>
          <w:rFonts w:cs="Times New Roman"/>
          <w:highlight w:val="none"/>
          <w:rPrChange w:id="962" w:author="google1599737165" w:date="2022-01-25T09:22:07Z">
            <w:rPr>
              <w:rFonts w:cs="Times New Roman"/>
              <w:highlight w:val="yellow"/>
            </w:rPr>
          </w:rPrChange>
        </w:rPr>
        <w:t xml:space="preserve">и </w:t>
      </w:r>
      <w:del w:id="963" w:author="google1599737165" w:date="2022-01-25T09:20:09Z">
        <w:r>
          <w:rPr>
            <w:rFonts w:cs="Times New Roman"/>
            <w:highlight w:val="none"/>
            <w:rPrChange w:id="964" w:author="google1599737165" w:date="2022-01-25T09:22:07Z">
              <w:rPr>
                <w:rFonts w:cs="Times New Roman"/>
                <w:highlight w:val="yellow"/>
              </w:rPr>
            </w:rPrChange>
          </w:rPr>
          <w:delText>родственных</w:delText>
        </w:r>
      </w:del>
      <w:ins w:id="966" w:author="google1599737165" w:date="2022-01-25T09:20:09Z">
        <w:r>
          <w:rPr>
            <w:rFonts w:cs="Times New Roman"/>
            <w:highlight w:val="none"/>
            <w:lang w:val="ru-RU"/>
            <w:rPrChange w:id="967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с</w:t>
        </w:r>
      </w:ins>
      <w:ins w:id="969" w:author="google1599737165" w:date="2022-01-25T09:20:10Z">
        <w:r>
          <w:rPr>
            <w:rFonts w:cs="Times New Roman"/>
            <w:highlight w:val="none"/>
            <w:lang w:val="ru-RU"/>
            <w:rPrChange w:id="970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меж</w:t>
        </w:r>
      </w:ins>
      <w:ins w:id="972" w:author="google1599737165" w:date="2022-01-25T09:20:11Z">
        <w:r>
          <w:rPr>
            <w:rFonts w:cs="Times New Roman"/>
            <w:highlight w:val="none"/>
            <w:lang w:val="ru-RU"/>
            <w:rPrChange w:id="973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н</w:t>
        </w:r>
      </w:ins>
      <w:ins w:id="975" w:author="google1599737165" w:date="2022-01-25T09:20:12Z">
        <w:r>
          <w:rPr>
            <w:rFonts w:cs="Times New Roman"/>
            <w:highlight w:val="none"/>
            <w:lang w:val="ru-RU"/>
            <w:rPrChange w:id="976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ых</w:t>
        </w:r>
      </w:ins>
      <w:r>
        <w:rPr>
          <w:rFonts w:cs="Times New Roman"/>
          <w:highlight w:val="none"/>
          <w:rPrChange w:id="978" w:author="google1599737165" w:date="2022-01-25T09:22:07Z">
            <w:rPr>
              <w:rFonts w:cs="Times New Roman"/>
              <w:highlight w:val="yellow"/>
            </w:rPr>
          </w:rPrChange>
        </w:rPr>
        <w:t xml:space="preserve"> дисциплинах.</w:t>
      </w:r>
    </w:p>
    <w:p>
      <w:pPr>
        <w:numPr>
          <w:ilvl w:val="0"/>
          <w:numId w:val="9"/>
        </w:numPr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979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980" w:author="google1599737165" w:date="2022-01-25T09:22:07Z">
            <w:rPr>
              <w:rFonts w:cs="Times New Roman"/>
              <w:highlight w:val="yellow"/>
            </w:rPr>
          </w:rPrChange>
        </w:rPr>
        <w:t>Учащиеся понимают взаимосвяз</w:t>
      </w:r>
      <w:ins w:id="981" w:author="google1599737165" w:date="2022-01-25T09:20:21Z">
        <w:r>
          <w:rPr>
            <w:rFonts w:cs="Times New Roman"/>
            <w:highlight w:val="none"/>
            <w:lang w:val="ru-RU"/>
            <w:rPrChange w:id="982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ей</w:t>
        </w:r>
      </w:ins>
      <w:ins w:id="984" w:author="google1599737165" w:date="2022-01-25T09:20:21Z">
        <w:r>
          <w:rPr>
            <w:rFonts w:hint="default" w:cs="Times New Roman"/>
            <w:highlight w:val="none"/>
            <w:lang w:val="ru-RU"/>
            <w:rPrChange w:id="985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в </w:t>
        </w:r>
      </w:ins>
      <w:ins w:id="987" w:author="google1599737165" w:date="2022-01-25T09:20:23Z">
        <w:r>
          <w:rPr>
            <w:rFonts w:hint="default" w:cs="Times New Roman"/>
            <w:highlight w:val="none"/>
            <w:lang w:val="ru-RU"/>
            <w:rPrChange w:id="988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есте</w:t>
        </w:r>
      </w:ins>
      <w:ins w:id="990" w:author="google1599737165" w:date="2022-01-25T09:20:25Z">
        <w:r>
          <w:rPr>
            <w:rFonts w:hint="default" w:cs="Times New Roman"/>
            <w:highlight w:val="none"/>
            <w:lang w:val="ru-RU"/>
            <w:rPrChange w:id="991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>ств</w:t>
        </w:r>
      </w:ins>
      <w:ins w:id="993" w:author="google1599737165" w:date="2022-01-25T09:20:26Z">
        <w:r>
          <w:rPr>
            <w:rFonts w:hint="default" w:cs="Times New Roman"/>
            <w:highlight w:val="none"/>
            <w:lang w:val="ru-RU"/>
            <w:rPrChange w:id="994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енных </w:t>
        </w:r>
      </w:ins>
      <w:del w:id="996" w:author="google1599737165" w:date="2022-01-25T09:20:20Z">
        <w:r>
          <w:rPr>
            <w:rFonts w:cs="Times New Roman"/>
            <w:highlight w:val="none"/>
            <w:rPrChange w:id="997" w:author="google1599737165" w:date="2022-01-25T09:22:07Z">
              <w:rPr>
                <w:rFonts w:cs="Times New Roman"/>
                <w:highlight w:val="yellow"/>
              </w:rPr>
            </w:rPrChange>
          </w:rPr>
          <w:delText>и</w:delText>
        </w:r>
      </w:del>
      <w:del w:id="999" w:author="google1599737165" w:date="2022-01-25T09:20:19Z">
        <w:r>
          <w:rPr>
            <w:rFonts w:cs="Times New Roman"/>
            <w:highlight w:val="none"/>
            <w:rPrChange w:id="1000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 растительных </w:delText>
        </w:r>
      </w:del>
      <w:r>
        <w:rPr>
          <w:rFonts w:cs="Times New Roman"/>
          <w:highlight w:val="none"/>
          <w:rPrChange w:id="1002" w:author="google1599737165" w:date="2022-01-25T09:22:07Z">
            <w:rPr>
              <w:rFonts w:cs="Times New Roman"/>
              <w:highlight w:val="yellow"/>
            </w:rPr>
          </w:rPrChange>
        </w:rPr>
        <w:t>сообществ</w:t>
      </w:r>
      <w:ins w:id="1003" w:author="google1599737165" w:date="2022-01-25T09:20:30Z">
        <w:r>
          <w:rPr>
            <w:rFonts w:cs="Times New Roman"/>
            <w:highlight w:val="none"/>
            <w:lang w:val="ru-RU"/>
            <w:rPrChange w:id="1004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ах</w:t>
        </w:r>
      </w:ins>
      <w:r>
        <w:rPr>
          <w:rFonts w:cs="Times New Roman"/>
          <w:highlight w:val="none"/>
          <w:rPrChange w:id="1006" w:author="google1599737165" w:date="2022-01-25T09:22:07Z">
            <w:rPr>
              <w:rFonts w:cs="Times New Roman"/>
              <w:highlight w:val="yellow"/>
            </w:rPr>
          </w:rPrChange>
        </w:rPr>
        <w:t xml:space="preserve"> Земли, имеют четкое  представление о разнообразии и эволюции </w:t>
      </w:r>
      <w:del w:id="1007" w:author="google1599737165" w:date="2022-01-25T09:20:53Z">
        <w:r>
          <w:rPr>
            <w:rFonts w:cs="Times New Roman"/>
            <w:highlight w:val="none"/>
            <w:rPrChange w:id="1008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растительного </w:delText>
        </w:r>
      </w:del>
      <w:ins w:id="1010" w:author="google1599737165" w:date="2022-01-25T09:20:53Z">
        <w:r>
          <w:rPr>
            <w:rFonts w:cs="Times New Roman"/>
            <w:highlight w:val="none"/>
            <w:lang w:val="ru-RU"/>
            <w:rPrChange w:id="1011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окр</w:t>
        </w:r>
      </w:ins>
      <w:ins w:id="1013" w:author="google1599737165" w:date="2022-01-25T09:20:54Z">
        <w:r>
          <w:rPr>
            <w:rFonts w:cs="Times New Roman"/>
            <w:highlight w:val="none"/>
            <w:lang w:val="ru-RU"/>
            <w:rPrChange w:id="1014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ужаю</w:t>
        </w:r>
      </w:ins>
      <w:ins w:id="1016" w:author="google1599737165" w:date="2022-01-25T09:20:55Z">
        <w:r>
          <w:rPr>
            <w:rFonts w:cs="Times New Roman"/>
            <w:highlight w:val="none"/>
            <w:lang w:val="ru-RU"/>
            <w:rPrChange w:id="1017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щего</w:t>
        </w:r>
      </w:ins>
      <w:ins w:id="1019" w:author="google1599737165" w:date="2022-01-25T09:20:55Z">
        <w:r>
          <w:rPr>
            <w:rFonts w:hint="default" w:cs="Times New Roman"/>
            <w:highlight w:val="none"/>
            <w:lang w:val="ru-RU"/>
            <w:rPrChange w:id="1020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</w:t>
        </w:r>
      </w:ins>
      <w:r>
        <w:rPr>
          <w:rFonts w:cs="Times New Roman"/>
          <w:highlight w:val="none"/>
          <w:rPrChange w:id="1022" w:author="google1599737165" w:date="2022-01-25T09:22:07Z">
            <w:rPr>
              <w:rFonts w:cs="Times New Roman"/>
              <w:highlight w:val="yellow"/>
            </w:rPr>
          </w:rPrChange>
        </w:rPr>
        <w:t>мира</w:t>
      </w:r>
      <w:del w:id="1023" w:author="google1599737165" w:date="2022-01-25T09:21:10Z">
        <w:r>
          <w:rPr>
            <w:rFonts w:cs="Times New Roman"/>
            <w:highlight w:val="none"/>
            <w:rPrChange w:id="1024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, </w:delText>
        </w:r>
      </w:del>
      <w:del w:id="1026" w:author="google1599737165" w:date="2022-01-25T09:21:09Z">
        <w:r>
          <w:rPr>
            <w:rFonts w:cs="Times New Roman"/>
            <w:highlight w:val="none"/>
            <w:rPrChange w:id="1027" w:author="google1599737165" w:date="2022-01-25T09:22:07Z">
              <w:rPr>
                <w:rFonts w:cs="Times New Roman"/>
                <w:highlight w:val="yellow"/>
              </w:rPr>
            </w:rPrChange>
          </w:rPr>
          <w:delText>понимают значение и использование растений, имеют представление об их восстановлении и охране</w:delText>
        </w:r>
      </w:del>
      <w:r>
        <w:rPr>
          <w:rFonts w:cs="Times New Roman"/>
          <w:highlight w:val="none"/>
          <w:rPrChange w:id="1029" w:author="google1599737165" w:date="2022-01-25T09:22:07Z">
            <w:rPr>
              <w:rFonts w:cs="Times New Roman"/>
              <w:highlight w:val="yellow"/>
            </w:rPr>
          </w:rPrChange>
        </w:rPr>
        <w:t>.</w:t>
      </w:r>
    </w:p>
    <w:p>
      <w:pPr>
        <w:numPr>
          <w:ilvl w:val="0"/>
          <w:numId w:val="9"/>
        </w:numPr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30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1031" w:author="google1599737165" w:date="2022-01-25T09:22:07Z">
            <w:rPr>
              <w:rFonts w:cs="Times New Roman"/>
              <w:highlight w:val="yellow"/>
            </w:rPr>
          </w:rPrChange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32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1033" w:author="google1599737165" w:date="2022-01-25T09:22:07Z">
            <w:rPr>
              <w:rFonts w:cs="Times New Roman"/>
              <w:highlight w:val="yellow"/>
            </w:rPr>
          </w:rPrChange>
        </w:rPr>
        <w:t xml:space="preserve">У учащихся сформирован навык научного исследования: постановка целей и задач, грамотного сбора и обработки материала для </w:t>
      </w:r>
      <w:del w:id="1034" w:author="google1599737165" w:date="2022-01-25T09:21:32Z">
        <w:r>
          <w:rPr>
            <w:rFonts w:cs="Times New Roman"/>
            <w:highlight w:val="none"/>
            <w:rPrChange w:id="1035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ботанических и геоботанических </w:delText>
        </w:r>
      </w:del>
      <w:ins w:id="1037" w:author="google1599737165" w:date="2022-01-25T09:21:32Z">
        <w:r>
          <w:rPr>
            <w:rFonts w:cs="Times New Roman"/>
            <w:highlight w:val="none"/>
            <w:lang w:val="ru-RU"/>
            <w:rPrChange w:id="1038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био</w:t>
        </w:r>
      </w:ins>
      <w:ins w:id="1040" w:author="google1599737165" w:date="2022-01-25T09:21:33Z">
        <w:r>
          <w:rPr>
            <w:rFonts w:cs="Times New Roman"/>
            <w:highlight w:val="none"/>
            <w:lang w:val="ru-RU"/>
            <w:rPrChange w:id="1041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логи</w:t>
        </w:r>
      </w:ins>
      <w:ins w:id="1043" w:author="google1599737165" w:date="2022-01-25T09:21:36Z">
        <w:r>
          <w:rPr>
            <w:rFonts w:cs="Times New Roman"/>
            <w:highlight w:val="none"/>
            <w:lang w:val="ru-RU"/>
            <w:rPrChange w:id="1044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ческ</w:t>
        </w:r>
      </w:ins>
      <w:ins w:id="1046" w:author="google1599737165" w:date="2022-01-25T09:21:42Z">
        <w:r>
          <w:rPr>
            <w:rFonts w:cs="Times New Roman"/>
            <w:highlight w:val="none"/>
            <w:lang w:val="ru-RU"/>
            <w:rPrChange w:id="1047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и</w:t>
        </w:r>
      </w:ins>
      <w:ins w:id="1049" w:author="google1599737165" w:date="2022-01-25T09:21:43Z">
        <w:r>
          <w:rPr>
            <w:rFonts w:cs="Times New Roman"/>
            <w:highlight w:val="none"/>
            <w:lang w:val="ru-RU"/>
            <w:rPrChange w:id="1050" w:author="google1599737165" w:date="2022-01-25T09:22:07Z">
              <w:rPr>
                <w:rFonts w:cs="Times New Roman"/>
                <w:highlight w:val="yellow"/>
                <w:lang w:val="ru-RU"/>
              </w:rPr>
            </w:rPrChange>
          </w:rPr>
          <w:t>х</w:t>
        </w:r>
      </w:ins>
      <w:ins w:id="1052" w:author="google1599737165" w:date="2022-01-25T09:21:37Z">
        <w:r>
          <w:rPr>
            <w:rFonts w:hint="default" w:cs="Times New Roman"/>
            <w:highlight w:val="none"/>
            <w:lang w:val="ru-RU"/>
            <w:rPrChange w:id="1053" w:author="google1599737165" w:date="2022-01-25T09:22:07Z">
              <w:rPr>
                <w:rFonts w:hint="default" w:cs="Times New Roman"/>
                <w:highlight w:val="yellow"/>
                <w:lang w:val="ru-RU"/>
              </w:rPr>
            </w:rPrChange>
          </w:rPr>
          <w:t xml:space="preserve"> </w:t>
        </w:r>
      </w:ins>
      <w:r>
        <w:rPr>
          <w:rFonts w:cs="Times New Roman"/>
          <w:highlight w:val="none"/>
          <w:rPrChange w:id="1055" w:author="google1599737165" w:date="2022-01-25T09:22:07Z">
            <w:rPr>
              <w:rFonts w:cs="Times New Roman"/>
              <w:highlight w:val="yellow"/>
            </w:rPr>
          </w:rPrChange>
        </w:rPr>
        <w:t>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numPr>
          <w:ilvl w:val="0"/>
          <w:numId w:val="2"/>
        </w:numPr>
        <w:shd w:val="clear" w:color="auto" w:fill="FFFFFF"/>
        <w:tabs>
          <w:tab w:val="left" w:pos="1134"/>
          <w:tab w:val="clear" w:pos="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56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i/>
          <w:highlight w:val="none"/>
          <w:rPrChange w:id="1057" w:author="google1599737165" w:date="2022-01-25T09:22:07Z">
            <w:rPr>
              <w:rFonts w:cs="Times New Roman"/>
              <w:i/>
              <w:highlight w:val="yellow"/>
            </w:rPr>
          </w:rPrChange>
        </w:rPr>
        <w:t>Метапредметные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58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1059" w:author="google1599737165" w:date="2022-01-25T09:22:07Z">
            <w:rPr>
              <w:rFonts w:cs="Times New Roman"/>
              <w:highlight w:val="yellow"/>
            </w:rPr>
          </w:rPrChange>
        </w:rPr>
        <w:t>У учащихся развито экологическое мышление, а также умение применять его в познавательной, коммуникативной, социальной практике, учащиеся способны анализировать, сравнивать, классифицировать и обобщать факты и явления, находить взаимосвязи, строить логическое рассуждение, включающее установление причинно-следственных связей, осуществлять сравнение, самостоятельно выбирая основания и критерии для указанных логических операций, самостоятельно работать с различными источниками информации.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60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1061" w:author="google1599737165" w:date="2022-01-25T09:22:07Z">
            <w:rPr>
              <w:rFonts w:cs="Times New Roman"/>
              <w:highlight w:val="yellow"/>
            </w:rPr>
          </w:rPrChange>
        </w:rPr>
        <w:t>Учащиеся умеют ставить новые учебные задачи в сотрудничестве с педагогом, составлять план и последовательность действий, оценивать процесс и результат деятельности, самостоятельно искать альтернативные решения учебной задачи в рамках работы над проектом, учащиеся приобрели опыт разработки и презентации собственных исследовательских продуктов на тематических мероприятиях различного уровня.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  <w:tab w:val="clear" w:pos="720"/>
        </w:tabs>
        <w:spacing w:line="360" w:lineRule="auto"/>
        <w:ind w:left="0" w:firstLine="709"/>
        <w:jc w:val="both"/>
        <w:rPr>
          <w:rFonts w:cs="Times New Roman"/>
          <w:highlight w:val="none"/>
          <w:rPrChange w:id="1062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highlight w:val="none"/>
          <w:rPrChange w:id="1063" w:author="google1599737165" w:date="2022-01-25T09:22:07Z">
            <w:rPr>
              <w:rFonts w:cs="Times New Roman"/>
              <w:highlight w:val="yellow"/>
            </w:rPr>
          </w:rPrChange>
        </w:rPr>
        <w:t>Учащиеся проявляют познавательную активность, осознают потребность и готовность к самообразованию, мотивированы к научно-исследовательской деятельности и продолжению обучения в профильных учебных заведениях Санкт-Петербурга.</w:t>
      </w:r>
    </w:p>
    <w:p>
      <w:pPr>
        <w:numPr>
          <w:ilvl w:val="0"/>
          <w:numId w:val="2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highlight w:val="none"/>
          <w:rPrChange w:id="1064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cs="Times New Roman"/>
          <w:i/>
          <w:highlight w:val="none"/>
          <w:rPrChange w:id="1065" w:author="google1599737165" w:date="2022-01-25T09:22:07Z">
            <w:rPr>
              <w:rFonts w:cs="Times New Roman"/>
              <w:i/>
              <w:highlight w:val="yellow"/>
            </w:rPr>
          </w:rPrChange>
        </w:rPr>
        <w:t>Личностные</w:t>
      </w:r>
    </w:p>
    <w:p>
      <w:pPr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overflowPunct w:val="0"/>
        <w:autoSpaceDE w:val="0"/>
        <w:spacing w:line="360" w:lineRule="auto"/>
        <w:ind w:left="0" w:firstLine="709"/>
        <w:jc w:val="both"/>
        <w:textAlignment w:val="baseline"/>
        <w:rPr>
          <w:ins w:id="1066" w:author="google1599737165" w:date="2022-01-25T09:23:17Z"/>
          <w:rFonts w:cs="Times New Roman"/>
          <w:highlight w:val="none"/>
        </w:rPr>
      </w:pPr>
      <w:ins w:id="1067" w:author="google1599737165" w:date="2022-01-25T09:23:26Z">
        <w:r>
          <w:rPr>
            <w:rFonts w:eastAsia="Calibri" w:cs="Times New Roman"/>
            <w:highlight w:val="none"/>
            <w:lang w:eastAsia="en-US" w:bidi="ar-SA"/>
          </w:rPr>
          <w:t xml:space="preserve">Учащиеся </w:t>
        </w:r>
      </w:ins>
      <w:ins w:id="1068" w:author="google1599737165" w:date="2022-01-25T09:23:44Z">
        <w:r>
          <w:rPr>
            <w:rFonts w:eastAsia="Calibri" w:cs="Times New Roman"/>
            <w:highlight w:val="none"/>
            <w:lang w:val="ru-RU" w:eastAsia="en-US" w:bidi="ar-SA"/>
          </w:rPr>
          <w:t>пол</w:t>
        </w:r>
      </w:ins>
      <w:ins w:id="1069" w:author="google1599737165" w:date="2022-01-25T09:23:45Z">
        <w:r>
          <w:rPr>
            <w:rFonts w:eastAsia="Calibri" w:cs="Times New Roman"/>
            <w:highlight w:val="none"/>
            <w:lang w:val="ru-RU" w:eastAsia="en-US" w:bidi="ar-SA"/>
          </w:rPr>
          <w:t>учаю</w:t>
        </w:r>
      </w:ins>
      <w:ins w:id="1070" w:author="google1599737165" w:date="2022-01-25T09:23:47Z">
        <w:r>
          <w:rPr>
            <w:rFonts w:eastAsia="Calibri" w:cs="Times New Roman"/>
            <w:highlight w:val="none"/>
            <w:lang w:val="ru-RU" w:eastAsia="en-US" w:bidi="ar-SA"/>
          </w:rPr>
          <w:t>т</w:t>
        </w:r>
      </w:ins>
      <w:ins w:id="1071" w:author="google1599737165" w:date="2022-01-25T09:23:47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 </w:t>
        </w:r>
      </w:ins>
      <w:ins w:id="1072" w:author="google1599737165" w:date="2022-01-25T09:23:48Z">
        <w:r>
          <w:rPr>
            <w:rFonts w:hint="default" w:eastAsia="Calibri" w:cs="Times New Roman"/>
            <w:highlight w:val="none"/>
            <w:lang w:val="ru-RU" w:eastAsia="en-US" w:bidi="ar-SA"/>
          </w:rPr>
          <w:t>личны</w:t>
        </w:r>
      </w:ins>
      <w:ins w:id="1073" w:author="google1599737165" w:date="2022-01-25T09:23:49Z">
        <w:r>
          <w:rPr>
            <w:rFonts w:hint="default" w:eastAsia="Calibri" w:cs="Times New Roman"/>
            <w:highlight w:val="none"/>
            <w:lang w:val="ru-RU" w:eastAsia="en-US" w:bidi="ar-SA"/>
          </w:rPr>
          <w:t>й оп</w:t>
        </w:r>
      </w:ins>
      <w:ins w:id="1074" w:author="google1599737165" w:date="2022-01-25T09:23:50Z">
        <w:r>
          <w:rPr>
            <w:rFonts w:hint="default" w:eastAsia="Calibri" w:cs="Times New Roman"/>
            <w:highlight w:val="none"/>
            <w:lang w:val="ru-RU" w:eastAsia="en-US" w:bidi="ar-SA"/>
          </w:rPr>
          <w:t>ыт об</w:t>
        </w:r>
      </w:ins>
      <w:ins w:id="1075" w:author="google1599737165" w:date="2022-01-25T09:23:51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щения </w:t>
        </w:r>
      </w:ins>
      <w:ins w:id="1076" w:author="google1599737165" w:date="2022-01-25T09:23:54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с </w:t>
        </w:r>
      </w:ins>
      <w:ins w:id="1077" w:author="google1599737165" w:date="2022-01-25T09:23:58Z">
        <w:r>
          <w:rPr>
            <w:rFonts w:hint="default" w:eastAsia="Calibri" w:cs="Times New Roman"/>
            <w:highlight w:val="none"/>
            <w:lang w:val="ru-RU" w:eastAsia="en-US" w:bidi="ar-SA"/>
          </w:rPr>
          <w:t>ра</w:t>
        </w:r>
      </w:ins>
      <w:ins w:id="1078" w:author="google1599737165" w:date="2022-01-25T09:23:59Z">
        <w:r>
          <w:rPr>
            <w:rFonts w:hint="default" w:eastAsia="Calibri" w:cs="Times New Roman"/>
            <w:highlight w:val="none"/>
            <w:lang w:val="ru-RU" w:eastAsia="en-US" w:bidi="ar-SA"/>
          </w:rPr>
          <w:t>зными</w:t>
        </w:r>
      </w:ins>
      <w:ins w:id="1079" w:author="google1599737165" w:date="2022-01-25T09:24:00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 </w:t>
        </w:r>
      </w:ins>
      <w:ins w:id="1080" w:author="google1599737165" w:date="2022-01-25T09:24:03Z">
        <w:r>
          <w:rPr>
            <w:rFonts w:hint="default" w:eastAsia="Calibri" w:cs="Times New Roman"/>
            <w:highlight w:val="none"/>
            <w:lang w:val="ru-RU" w:eastAsia="en-US" w:bidi="ar-SA"/>
          </w:rPr>
          <w:t>прир</w:t>
        </w:r>
      </w:ins>
      <w:ins w:id="1081" w:author="google1599737165" w:date="2022-01-25T09:24:04Z">
        <w:r>
          <w:rPr>
            <w:rFonts w:hint="default" w:eastAsia="Calibri" w:cs="Times New Roman"/>
            <w:highlight w:val="none"/>
            <w:lang w:val="ru-RU" w:eastAsia="en-US" w:bidi="ar-SA"/>
          </w:rPr>
          <w:t>одны</w:t>
        </w:r>
      </w:ins>
      <w:ins w:id="1082" w:author="google1599737165" w:date="2022-01-25T09:24:05Z">
        <w:r>
          <w:rPr>
            <w:rFonts w:hint="default" w:eastAsia="Calibri" w:cs="Times New Roman"/>
            <w:highlight w:val="none"/>
            <w:lang w:val="ru-RU" w:eastAsia="en-US" w:bidi="ar-SA"/>
          </w:rPr>
          <w:t>ми рег</w:t>
        </w:r>
      </w:ins>
      <w:ins w:id="1083" w:author="google1599737165" w:date="2022-01-25T09:24:06Z">
        <w:r>
          <w:rPr>
            <w:rFonts w:hint="default" w:eastAsia="Calibri" w:cs="Times New Roman"/>
            <w:highlight w:val="none"/>
            <w:lang w:val="ru-RU" w:eastAsia="en-US" w:bidi="ar-SA"/>
          </w:rPr>
          <w:t>ионами</w:t>
        </w:r>
      </w:ins>
      <w:ins w:id="1084" w:author="google1599737165" w:date="2022-01-25T09:24:07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 Р</w:t>
        </w:r>
      </w:ins>
      <w:ins w:id="1085" w:author="google1599737165" w:date="2022-01-25T09:24:08Z">
        <w:r>
          <w:rPr>
            <w:rFonts w:hint="default" w:eastAsia="Calibri" w:cs="Times New Roman"/>
            <w:highlight w:val="none"/>
            <w:lang w:val="ru-RU" w:eastAsia="en-US" w:bidi="ar-SA"/>
          </w:rPr>
          <w:t>ос</w:t>
        </w:r>
      </w:ins>
      <w:ins w:id="1086" w:author="google1599737165" w:date="2022-01-25T09:24:11Z">
        <w:r>
          <w:rPr>
            <w:rFonts w:hint="default" w:eastAsia="Calibri" w:cs="Times New Roman"/>
            <w:highlight w:val="none"/>
            <w:lang w:val="ru-RU" w:eastAsia="en-US" w:bidi="ar-SA"/>
          </w:rPr>
          <w:t>с</w:t>
        </w:r>
      </w:ins>
      <w:ins w:id="1087" w:author="google1599737165" w:date="2022-01-25T09:24:08Z">
        <w:r>
          <w:rPr>
            <w:rFonts w:hint="default" w:eastAsia="Calibri" w:cs="Times New Roman"/>
            <w:highlight w:val="none"/>
            <w:lang w:val="ru-RU" w:eastAsia="en-US" w:bidi="ar-SA"/>
          </w:rPr>
          <w:t>ии</w:t>
        </w:r>
      </w:ins>
      <w:ins w:id="1088" w:author="google1599737165" w:date="2022-01-25T09:24:23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, </w:t>
        </w:r>
      </w:ins>
      <w:ins w:id="1089" w:author="google1599737165" w:date="2022-01-25T09:24:25Z">
        <w:r>
          <w:rPr>
            <w:rFonts w:hint="default" w:eastAsia="Calibri" w:cs="Times New Roman"/>
            <w:highlight w:val="none"/>
            <w:lang w:val="ru-RU" w:eastAsia="en-US" w:bidi="ar-SA"/>
          </w:rPr>
          <w:t>з</w:t>
        </w:r>
      </w:ins>
      <w:ins w:id="1090" w:author="google1599737165" w:date="2022-01-25T09:24:26Z">
        <w:r>
          <w:rPr>
            <w:rFonts w:hint="default" w:eastAsia="Calibri" w:cs="Times New Roman"/>
            <w:highlight w:val="none"/>
            <w:lang w:val="ru-RU" w:eastAsia="en-US" w:bidi="ar-SA"/>
          </w:rPr>
          <w:t>нако</w:t>
        </w:r>
      </w:ins>
      <w:ins w:id="1091" w:author="google1599737165" w:date="2022-01-25T09:24:27Z">
        <w:r>
          <w:rPr>
            <w:rFonts w:hint="default" w:eastAsia="Calibri" w:cs="Times New Roman"/>
            <w:highlight w:val="none"/>
            <w:lang w:val="ru-RU" w:eastAsia="en-US" w:bidi="ar-SA"/>
          </w:rPr>
          <w:t>мятся</w:t>
        </w:r>
      </w:ins>
      <w:ins w:id="1092" w:author="google1599737165" w:date="2022-01-25T09:24:28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 с </w:t>
        </w:r>
      </w:ins>
      <w:ins w:id="1093" w:author="google1599737165" w:date="2022-01-25T09:25:08Z">
        <w:r>
          <w:rPr>
            <w:rFonts w:hint="default" w:eastAsia="Calibri" w:cs="Times New Roman"/>
            <w:highlight w:val="none"/>
            <w:lang w:val="ru-RU" w:eastAsia="en-US" w:bidi="ar-SA"/>
          </w:rPr>
          <w:t>и</w:t>
        </w:r>
      </w:ins>
      <w:ins w:id="1094" w:author="google1599737165" w:date="2022-01-25T09:25:09Z">
        <w:r>
          <w:rPr>
            <w:rFonts w:hint="default" w:eastAsia="Calibri" w:cs="Times New Roman"/>
            <w:highlight w:val="none"/>
            <w:lang w:val="ru-RU" w:eastAsia="en-US" w:bidi="ar-SA"/>
          </w:rPr>
          <w:t>х</w:t>
        </w:r>
      </w:ins>
      <w:ins w:id="1095" w:author="google1599737165" w:date="2022-01-25T09:24:29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 </w:t>
        </w:r>
      </w:ins>
      <w:ins w:id="1096" w:author="google1599737165" w:date="2022-01-25T09:24:30Z">
        <w:r>
          <w:rPr>
            <w:rFonts w:hint="default" w:eastAsia="Calibri" w:cs="Times New Roman"/>
            <w:highlight w:val="none"/>
            <w:lang w:val="ru-RU" w:eastAsia="en-US" w:bidi="ar-SA"/>
          </w:rPr>
          <w:t>бо</w:t>
        </w:r>
      </w:ins>
      <w:ins w:id="1097" w:author="google1599737165" w:date="2022-01-25T09:24:31Z">
        <w:r>
          <w:rPr>
            <w:rFonts w:hint="default" w:eastAsia="Calibri" w:cs="Times New Roman"/>
            <w:highlight w:val="none"/>
            <w:lang w:val="ru-RU" w:eastAsia="en-US" w:bidi="ar-SA"/>
          </w:rPr>
          <w:t>гат</w:t>
        </w:r>
      </w:ins>
      <w:ins w:id="1098" w:author="google1599737165" w:date="2022-01-25T09:24:32Z">
        <w:r>
          <w:rPr>
            <w:rFonts w:hint="default" w:eastAsia="Calibri" w:cs="Times New Roman"/>
            <w:highlight w:val="none"/>
            <w:lang w:val="ru-RU" w:eastAsia="en-US" w:bidi="ar-SA"/>
          </w:rPr>
          <w:t xml:space="preserve">ством </w:t>
        </w:r>
      </w:ins>
      <w:ins w:id="1099" w:author="google1599737165" w:date="2022-01-25T09:24:33Z">
        <w:r>
          <w:rPr>
            <w:rFonts w:hint="default" w:eastAsia="Calibri" w:cs="Times New Roman"/>
            <w:highlight w:val="none"/>
            <w:lang w:val="ru-RU" w:eastAsia="en-US" w:bidi="ar-SA"/>
          </w:rPr>
          <w:t>и раз</w:t>
        </w:r>
      </w:ins>
      <w:ins w:id="1100" w:author="google1599737165" w:date="2022-01-25T09:24:34Z">
        <w:r>
          <w:rPr>
            <w:rFonts w:hint="default" w:eastAsia="Calibri" w:cs="Times New Roman"/>
            <w:highlight w:val="none"/>
            <w:lang w:val="ru-RU" w:eastAsia="en-US" w:bidi="ar-SA"/>
          </w:rPr>
          <w:t>нооб</w:t>
        </w:r>
      </w:ins>
      <w:ins w:id="1101" w:author="google1599737165" w:date="2022-01-25T09:24:35Z">
        <w:r>
          <w:rPr>
            <w:rFonts w:hint="default" w:eastAsia="Calibri" w:cs="Times New Roman"/>
            <w:highlight w:val="none"/>
            <w:lang w:val="ru-RU" w:eastAsia="en-US" w:bidi="ar-SA"/>
          </w:rPr>
          <w:t>разием</w:t>
        </w:r>
      </w:ins>
      <w:ins w:id="1102" w:author="google1599737165" w:date="2022-01-25T09:24:36Z">
        <w:r>
          <w:rPr>
            <w:rFonts w:hint="default" w:eastAsia="Calibri" w:cs="Times New Roman"/>
            <w:highlight w:val="none"/>
            <w:lang w:val="ru-RU" w:eastAsia="en-US" w:bidi="ar-SA"/>
          </w:rPr>
          <w:t>.</w:t>
        </w:r>
      </w:ins>
    </w:p>
    <w:p>
      <w:pPr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overflowPunct w:val="0"/>
        <w:autoSpaceDE w:val="0"/>
        <w:spacing w:line="360" w:lineRule="auto"/>
        <w:ind w:left="0" w:firstLine="709"/>
        <w:jc w:val="both"/>
        <w:textAlignment w:val="baseline"/>
        <w:rPr>
          <w:rFonts w:cs="Times New Roman"/>
          <w:highlight w:val="none"/>
          <w:rPrChange w:id="1103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eastAsia="Calibri" w:cs="Times New Roman"/>
          <w:highlight w:val="none"/>
          <w:lang w:eastAsia="en-US" w:bidi="ar-SA"/>
          <w:rPrChange w:id="1104" w:author="google1599737165" w:date="2022-01-25T09:22:07Z">
            <w:rPr>
              <w:rFonts w:eastAsia="Calibri" w:cs="Times New Roman"/>
              <w:highlight w:val="yellow"/>
              <w:lang w:eastAsia="en-US" w:bidi="ar-SA"/>
            </w:rPr>
          </w:rPrChange>
        </w:rPr>
        <w:t xml:space="preserve">Учащиеся проявляют бережное отношение </w:t>
      </w:r>
      <w:del w:id="1105" w:author="google1599737165" w:date="2022-01-25T09:23:02Z">
        <w:r>
          <w:rPr>
            <w:rFonts w:eastAsia="Calibri" w:cs="Times New Roman"/>
            <w:highlight w:val="none"/>
            <w:lang w:eastAsia="en-US" w:bidi="ar-SA"/>
            <w:rPrChange w:id="1106" w:author="google1599737165" w:date="2022-01-25T09:22:07Z">
              <w:rPr>
                <w:rFonts w:eastAsia="Calibri" w:cs="Times New Roman"/>
                <w:highlight w:val="yellow"/>
                <w:lang w:eastAsia="en-US" w:bidi="ar-SA"/>
              </w:rPr>
            </w:rPrChange>
          </w:rPr>
          <w:delText xml:space="preserve">к растительному миру Санкт-Петербурга и Ленинградской области и </w:delText>
        </w:r>
      </w:del>
      <w:r>
        <w:rPr>
          <w:rFonts w:eastAsia="Calibri" w:cs="Times New Roman"/>
          <w:highlight w:val="none"/>
          <w:lang w:eastAsia="en-US" w:bidi="ar-SA"/>
          <w:rPrChange w:id="1108" w:author="google1599737165" w:date="2022-01-25T09:22:07Z">
            <w:rPr>
              <w:rFonts w:eastAsia="Calibri" w:cs="Times New Roman"/>
              <w:highlight w:val="yellow"/>
              <w:lang w:eastAsia="en-US" w:bidi="ar-SA"/>
            </w:rPr>
          </w:rPrChange>
        </w:rPr>
        <w:t>к окружающей среде в целом, приобщились к истории</w:t>
      </w:r>
      <w:r>
        <w:rPr>
          <w:rFonts w:cs="Times New Roman"/>
          <w:highlight w:val="none"/>
          <w:rPrChange w:id="1109" w:author="google1599737165" w:date="2022-01-25T09:22:07Z">
            <w:rPr>
              <w:rFonts w:cs="Times New Roman"/>
              <w:highlight w:val="yellow"/>
            </w:rPr>
          </w:rPrChange>
        </w:rPr>
        <w:t xml:space="preserve"> родного края.</w:t>
      </w:r>
    </w:p>
    <w:p>
      <w:pPr>
        <w:pStyle w:val="17"/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spacing w:after="0" w:line="360" w:lineRule="auto"/>
        <w:ind w:left="0" w:firstLine="709"/>
        <w:jc w:val="both"/>
        <w:rPr>
          <w:rFonts w:cs="Times New Roman"/>
          <w:highlight w:val="none"/>
          <w:rPrChange w:id="1110" w:author="google1599737165" w:date="2022-01-25T09:22:07Z">
            <w:rPr>
              <w:rFonts w:cs="Times New Roman"/>
              <w:highlight w:val="yellow"/>
            </w:rPr>
          </w:rPrChange>
        </w:rPr>
      </w:pPr>
      <w:r>
        <w:rPr>
          <w:rFonts w:eastAsia="Calibri" w:cs="Times New Roman"/>
          <w:highlight w:val="none"/>
          <w:lang w:eastAsia="en-US" w:bidi="ar-SA"/>
          <w:rPrChange w:id="1111" w:author="google1599737165" w:date="2022-01-25T09:22:07Z">
            <w:rPr>
              <w:rFonts w:eastAsia="Calibri" w:cs="Times New Roman"/>
              <w:highlight w:val="yellow"/>
              <w:lang w:eastAsia="en-US" w:bidi="ar-SA"/>
            </w:rPr>
          </w:rPrChange>
        </w:rPr>
        <w:t>Учащиеся проявляют</w:t>
      </w:r>
      <w:r>
        <w:rPr>
          <w:rFonts w:cs="Times New Roman"/>
          <w:highlight w:val="none"/>
          <w:rPrChange w:id="1112" w:author="google1599737165" w:date="2022-01-25T09:22:07Z">
            <w:rPr>
              <w:rFonts w:cs="Times New Roman"/>
              <w:highlight w:val="yellow"/>
            </w:rPr>
          </w:rPrChange>
        </w:rPr>
        <w:t xml:space="preserve"> наблюдательность, </w:t>
      </w:r>
      <w:r>
        <w:rPr>
          <w:highlight w:val="none"/>
          <w:rPrChange w:id="1113" w:author="google1599737165" w:date="2022-01-25T09:22:07Z">
            <w:rPr>
              <w:highlight w:val="yellow"/>
            </w:rPr>
          </w:rPrChange>
        </w:rPr>
        <w:t>способность к освоению и анализу большого объема информации</w:t>
      </w:r>
      <w:r>
        <w:rPr>
          <w:rFonts w:cs="Times New Roman"/>
          <w:highlight w:val="none"/>
          <w:rPrChange w:id="1114" w:author="google1599737165" w:date="2022-01-25T09:22:07Z">
            <w:rPr>
              <w:rFonts w:cs="Times New Roman"/>
              <w:highlight w:val="yellow"/>
            </w:rPr>
          </w:rPrChange>
        </w:rPr>
        <w:t xml:space="preserve"> демонстрируют ответственный подход к своим действиям как в вопросах взаимодействия с природными объектами, так и в вопросах взаимодействия в коллективе.</w:t>
      </w:r>
    </w:p>
    <w:p>
      <w:pPr>
        <w:pStyle w:val="17"/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spacing w:after="0" w:line="360" w:lineRule="auto"/>
        <w:ind w:left="0" w:firstLine="709"/>
        <w:jc w:val="both"/>
        <w:rPr>
          <w:ins w:id="1115" w:author="google1599737165" w:date="2022-01-25T09:26:12Z"/>
          <w:rFonts w:cs="Times New Roman"/>
          <w:highlight w:val="none"/>
        </w:rPr>
      </w:pPr>
      <w:r>
        <w:rPr>
          <w:rFonts w:cs="Times New Roman"/>
          <w:highlight w:val="none"/>
          <w:rPrChange w:id="1116" w:author="google1599737165" w:date="2022-01-25T09:22:07Z">
            <w:rPr>
              <w:rFonts w:cs="Times New Roman"/>
              <w:highlight w:val="yellow"/>
            </w:rPr>
          </w:rPrChange>
        </w:rPr>
        <w:t>У учащихся сформированы основы экологической культуры, соответствующей современному уровню экологического мышления (умение оценивать свою деятельность и поступки других людей с точки зрения изучения и сохранения окружающей среды).</w:t>
      </w:r>
      <w:del w:id="1117" w:author="google1599737165" w:date="2022-01-25T09:26:12Z">
        <w:r>
          <w:rPr>
            <w:rFonts w:cs="Times New Roman"/>
            <w:highlight w:val="none"/>
            <w:rPrChange w:id="1118" w:author="google1599737165" w:date="2022-01-25T09:22:07Z">
              <w:rPr>
                <w:rFonts w:cs="Times New Roman"/>
                <w:highlight w:val="yellow"/>
              </w:rPr>
            </w:rPrChange>
          </w:rPr>
          <w:delText xml:space="preserve"> </w:delText>
        </w:r>
      </w:del>
    </w:p>
    <w:p>
      <w:pPr>
        <w:pStyle w:val="17"/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spacing w:after="0" w:line="360" w:lineRule="auto"/>
        <w:ind w:left="0" w:firstLine="709"/>
        <w:jc w:val="both"/>
        <w:rPr>
          <w:rFonts w:cs="Times New Roman"/>
          <w:highlight w:val="none"/>
        </w:rPr>
      </w:pPr>
      <w:r>
        <w:rPr>
          <w:rFonts w:cs="Times New Roman"/>
          <w:highlight w:val="none"/>
        </w:rPr>
        <w:t>Сформирована привычка к здоровому образу жизни через участие полевых выездах.</w:t>
      </w:r>
    </w:p>
    <w:p>
      <w:pPr>
        <w:pStyle w:val="17"/>
        <w:numPr>
          <w:ilvl w:val="0"/>
          <w:numId w:val="11"/>
        </w:numPr>
        <w:shd w:val="clear" w:color="auto" w:fill="FFFFFF"/>
        <w:tabs>
          <w:tab w:val="left" w:pos="0"/>
          <w:tab w:val="left" w:pos="1134"/>
          <w:tab w:val="clear" w:pos="360"/>
        </w:tabs>
        <w:spacing w:after="0" w:line="360" w:lineRule="auto"/>
        <w:ind w:left="0" w:firstLine="709"/>
        <w:jc w:val="both"/>
        <w:rPr>
          <w:rFonts w:cs="Times New Roman"/>
          <w:highlight w:val="none"/>
        </w:rPr>
      </w:pPr>
      <w:r>
        <w:rPr>
          <w:rFonts w:cs="Times New Roman"/>
          <w:highlight w:val="none"/>
        </w:rPr>
        <w:t>У учащихся сформирована коммуникативная компетентность в общении и сотрудничестве со сверстниками и взрослыми в процессе образовательной, исследовательской, творческой и других видов деятельности.</w:t>
      </w:r>
    </w:p>
    <w:p>
      <w:pPr>
        <w:pStyle w:val="17"/>
        <w:shd w:val="clear" w:color="auto" w:fill="FFFFFF"/>
        <w:tabs>
          <w:tab w:val="left" w:pos="1134"/>
        </w:tabs>
        <w:spacing w:after="0" w:line="360" w:lineRule="auto"/>
        <w:jc w:val="center"/>
        <w:rPr>
          <w:ins w:id="1120" w:author="google1599737165" w:date="2022-01-25T09:28:17Z"/>
          <w:rFonts w:cs="Times New Roman"/>
          <w:highlight w:val="none"/>
        </w:rPr>
      </w:pPr>
    </w:p>
    <w:p>
      <w:pPr>
        <w:pStyle w:val="2"/>
        <w:jc w:val="center"/>
        <w:rPr>
          <w:ins w:id="1121" w:author="google1599737165" w:date="2022-01-25T09:28:31Z"/>
        </w:rPr>
      </w:pPr>
      <w:ins w:id="1122" w:author="google1599737165" w:date="2022-01-25T09:28:31Z">
        <w:r>
          <w:rPr>
            <w:b/>
            <w:sz w:val="24"/>
            <w:szCs w:val="24"/>
          </w:rPr>
          <w:t>Учебный план первого года обучени</w:t>
        </w:r>
      </w:ins>
      <w:ins w:id="1123" w:author="google1599737165" w:date="2022-01-25T09:28:31Z">
        <w:r>
          <w:rPr>
            <w:sz w:val="24"/>
            <w:szCs w:val="24"/>
          </w:rPr>
          <w:t>я</w:t>
        </w:r>
      </w:ins>
    </w:p>
    <w:tbl>
      <w:tblPr>
        <w:tblW w:w="9732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756"/>
        <w:gridCol w:w="1040"/>
        <w:gridCol w:w="1030"/>
        <w:gridCol w:w="13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124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25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26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№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27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28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Название раздела, темы</w:t>
              </w:r>
            </w:ins>
          </w:p>
        </w:tc>
        <w:tc>
          <w:tcPr>
            <w:tcW w:w="104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29" w:author="google1599737165" w:date="2022-01-25T09:41:16Z"/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130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>Всего</w:t>
              </w:r>
            </w:ins>
          </w:p>
        </w:tc>
        <w:tc>
          <w:tcPr>
            <w:tcW w:w="103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31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32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Теория</w:t>
              </w:r>
            </w:ins>
          </w:p>
        </w:tc>
        <w:tc>
          <w:tcPr>
            <w:tcW w:w="135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33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34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Практика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35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136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>Форма контроля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137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38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39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140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41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Вводное занятие. Техника безопасности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42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43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2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44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45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46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47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48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149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>Тест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ins w:id="1150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51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52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2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153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54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Начальная туристская подготовка и оказание первой помощи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55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56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10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57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58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2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59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60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8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61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62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Демонстрация навыков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163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64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65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3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166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67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Флора и фауна региона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68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69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10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70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ins w:id="1171" w:author="google1599737165" w:date="2022-01-25T10:21:02Z">
              <w:r>
                <w:rPr>
                  <w:rFonts w:hint="default" w:ascii="Times New Roman" w:hAnsi="Times New Roman" w:cs="Times New Roman"/>
                  <w:i w:val="0"/>
                  <w:iCs w:val="0"/>
                  <w:color w:val="000000"/>
                  <w:sz w:val="24"/>
                  <w:szCs w:val="24"/>
                  <w:u w:val="none"/>
                  <w:lang w:val="ru-RU"/>
                </w:rPr>
                <w:t>3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72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ins w:id="1173" w:author="google1599737165" w:date="2022-01-25T10:21:04Z">
              <w:r>
                <w:rPr>
                  <w:rFonts w:hint="default" w:ascii="Times New Roman" w:hAnsi="Times New Roman" w:cs="Times New Roman"/>
                  <w:i w:val="0"/>
                  <w:iCs w:val="0"/>
                  <w:color w:val="000000"/>
                  <w:sz w:val="24"/>
                  <w:szCs w:val="24"/>
                  <w:u w:val="none"/>
                  <w:lang w:val="ru-RU"/>
                </w:rPr>
                <w:t>7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74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175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>Тест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176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77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78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4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179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80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 xml:space="preserve">Научно-исследовательский проект 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81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82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10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83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84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2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85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86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8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187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188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 xml:space="preserve">Защита проекта 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189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190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91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5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192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93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Ландшафтно-биологические экскурсии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94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95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3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96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97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0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198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199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3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200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01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Собеседование по итогам экскурсии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202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203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04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6</w:t>
              </w:r>
            </w:ins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ins w:id="1205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06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 xml:space="preserve">Итоговое занятие 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07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08" w:author="google1599737165" w:date="2022-01-25T09:41:16Z">
              <w:r>
                <w:rPr>
                  <w:rFonts w:hint="default" w:ascii="Times New Roman" w:hAnsi="Times New Roman" w:eastAsia="SimSun" w:cs="Times New Roman"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1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09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10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>1</w:t>
            </w:r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ns w:id="1211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ins w:id="1212" w:author="google1599737165" w:date="2022-01-25T09:41:16Z">
              <w:r>
                <w:rPr>
                  <w:rFonts w:hint="default" w:ascii="Calibri" w:hAnsi="Calibri" w:eastAsia="SimSun" w:cs="Calibri"/>
                  <w:i w:val="0"/>
                  <w:iCs w:val="0"/>
                  <w:color w:val="000000"/>
                  <w:kern w:val="0"/>
                  <w:sz w:val="22"/>
                  <w:szCs w:val="22"/>
                  <w:u w:val="none"/>
                  <w:bdr w:val="none" w:color="auto" w:sz="0" w:space="0"/>
                  <w:lang w:val="en-US" w:eastAsia="zh-CN" w:bidi="ar"/>
                </w:rPr>
                <w:t>Опрос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ins w:id="1213" w:author="google1599737165" w:date="2022-01-25T09:41:16Z"/>
        </w:trPr>
        <w:tc>
          <w:tcPr>
            <w:tcW w:w="636" w:type="dxa"/>
            <w:shd w:val="clear"/>
            <w:noWrap/>
            <w:vAlign w:val="center"/>
          </w:tcPr>
          <w:p>
            <w:pPr>
              <w:jc w:val="center"/>
              <w:rPr>
                <w:ins w:id="1214" w:author="google1599737165" w:date="2022-01-25T09:41:16Z"/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ins w:id="1215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16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Итого</w:t>
              </w:r>
            </w:ins>
          </w:p>
        </w:tc>
        <w:tc>
          <w:tcPr>
            <w:tcW w:w="104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17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18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36</w:t>
              </w:r>
            </w:ins>
          </w:p>
        </w:tc>
        <w:tc>
          <w:tcPr>
            <w:tcW w:w="103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19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20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8</w:t>
              </w:r>
            </w:ins>
          </w:p>
        </w:tc>
        <w:tc>
          <w:tcPr>
            <w:tcW w:w="135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ins w:id="1221" w:author="google1599737165" w:date="2022-01-25T09:41:16Z"/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ins w:id="1222" w:author="google1599737165" w:date="2022-01-25T09:41:16Z">
              <w:r>
                <w:rPr>
                  <w:rFonts w:hint="default" w:ascii="Times New Roman" w:hAnsi="Times New Roman" w:eastAsia="SimSun" w:cs="Times New Roman"/>
                  <w:b/>
                  <w:bCs/>
                  <w:i w:val="0"/>
                  <w:iCs w:val="0"/>
                  <w:color w:val="000000"/>
                  <w:kern w:val="0"/>
                  <w:sz w:val="24"/>
                  <w:szCs w:val="24"/>
                  <w:u w:val="none"/>
                  <w:bdr w:val="none" w:color="auto" w:sz="0" w:space="0"/>
                  <w:lang w:val="en-US" w:eastAsia="zh-CN" w:bidi="ar"/>
                </w:rPr>
                <w:t>28</w:t>
              </w:r>
            </w:ins>
          </w:p>
        </w:tc>
        <w:tc>
          <w:tcPr>
            <w:tcW w:w="1920" w:type="dxa"/>
            <w:shd w:val="clear"/>
            <w:noWrap/>
            <w:vAlign w:val="center"/>
          </w:tcPr>
          <w:p>
            <w:pPr>
              <w:rPr>
                <w:ins w:id="1223" w:author="google1599737165" w:date="2022-01-25T09:41:16Z"/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7"/>
        <w:shd w:val="clear" w:color="auto" w:fill="FFFFFF"/>
        <w:tabs>
          <w:tab w:val="left" w:pos="1134"/>
        </w:tabs>
        <w:spacing w:after="0" w:line="360" w:lineRule="auto"/>
        <w:jc w:val="center"/>
        <w:rPr>
          <w:ins w:id="1224" w:author="google1599737165" w:date="2022-01-25T09:28:17Z"/>
          <w:rFonts w:cs="Times New Roman"/>
          <w:highlight w:val="none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25" w:author="google1599737165" w:date="2022-01-25T09:43:08Z"/>
          <w:rFonts w:hint="default"/>
          <w:b/>
          <w:sz w:val="32"/>
          <w:szCs w:val="32"/>
          <w:lang w:val="ru-RU"/>
        </w:rPr>
      </w:pPr>
      <w:ins w:id="1226" w:author="google1599737165" w:date="2022-01-25T09:42:21Z">
        <w:r>
          <w:rPr>
            <w:rFonts w:cs="Times New Roman"/>
          </w:rPr>
          <w:br w:type="page"/>
        </w:r>
      </w:ins>
      <w:ins w:id="1227" w:author="google1599737165" w:date="2022-01-25T09:43:56Z">
        <w:r>
          <w:rPr>
            <w:b/>
            <w:sz w:val="32"/>
            <w:szCs w:val="32"/>
            <w:lang w:val="ru-RU"/>
          </w:rPr>
          <w:t>С</w:t>
        </w:r>
      </w:ins>
      <w:ins w:id="1228" w:author="google1599737165" w:date="2022-01-25T09:43:57Z">
        <w:r>
          <w:rPr>
            <w:b/>
            <w:sz w:val="32"/>
            <w:szCs w:val="32"/>
            <w:lang w:val="ru-RU"/>
          </w:rPr>
          <w:t>одерж</w:t>
        </w:r>
      </w:ins>
      <w:ins w:id="1229" w:author="google1599737165" w:date="2022-01-25T09:43:58Z">
        <w:r>
          <w:rPr>
            <w:b/>
            <w:sz w:val="32"/>
            <w:szCs w:val="32"/>
            <w:lang w:val="ru-RU"/>
          </w:rPr>
          <w:t>ан</w:t>
        </w:r>
      </w:ins>
      <w:ins w:id="1230" w:author="google1599737165" w:date="2022-01-25T09:43:59Z">
        <w:r>
          <w:rPr>
            <w:b/>
            <w:sz w:val="32"/>
            <w:szCs w:val="32"/>
            <w:lang w:val="ru-RU"/>
          </w:rPr>
          <w:t>ие</w:t>
        </w:r>
      </w:ins>
      <w:ins w:id="1231" w:author="google1599737165" w:date="2022-01-25T09:43:59Z">
        <w:r>
          <w:rPr>
            <w:rFonts w:hint="default"/>
            <w:b/>
            <w:sz w:val="32"/>
            <w:szCs w:val="32"/>
            <w:lang w:val="ru-RU"/>
          </w:rPr>
          <w:t xml:space="preserve"> пр</w:t>
        </w:r>
      </w:ins>
      <w:ins w:id="1232" w:author="google1599737165" w:date="2022-01-25T09:44:00Z">
        <w:r>
          <w:rPr>
            <w:rFonts w:hint="default"/>
            <w:b/>
            <w:sz w:val="32"/>
            <w:szCs w:val="32"/>
            <w:lang w:val="ru-RU"/>
          </w:rPr>
          <w:t>ограмм</w:t>
        </w:r>
      </w:ins>
      <w:ins w:id="1233" w:author="google1599737165" w:date="2022-01-25T09:44:01Z">
        <w:r>
          <w:rPr>
            <w:rFonts w:hint="default"/>
            <w:b/>
            <w:sz w:val="32"/>
            <w:szCs w:val="32"/>
            <w:lang w:val="ru-RU"/>
          </w:rPr>
          <w:t>ы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34" w:author="google1599737165" w:date="2022-01-25T09:44:34Z"/>
          <w:rFonts w:hint="default"/>
        </w:rPr>
      </w:pPr>
      <w:ins w:id="1235" w:author="google1599737165" w:date="2022-01-25T09:44:34Z">
        <w:r>
          <w:rPr>
            <w:rFonts w:hint="default"/>
          </w:rPr>
          <w:t>Вводное занятие. Техника безопасности</w:t>
        </w:r>
      </w:ins>
    </w:p>
    <w:p>
      <w:pPr>
        <w:numPr>
          <w:numId w:val="0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2"/>
          <w:szCs w:val="22"/>
          <w:lang w:val="ru-RU"/>
        </w:rPr>
        <w:pPrChange w:id="1236" w:author="google1599737165" w:date="2022-01-25T10:34:55Z">
          <w:pPr>
            <w:tabs>
              <w:tab w:val="left" w:pos="0"/>
            </w:tabs>
            <w:overflowPunct w:val="0"/>
            <w:autoSpaceDE w:val="0"/>
            <w:spacing w:line="360" w:lineRule="auto"/>
            <w:jc w:val="both"/>
            <w:textAlignment w:val="baseline"/>
          </w:pPr>
        </w:pPrChange>
      </w:pPr>
      <w:r>
        <w:rPr>
          <w:rFonts w:hint="default"/>
          <w:b w:val="0"/>
          <w:bCs/>
          <w:i w:val="0"/>
          <w:iCs w:val="0"/>
          <w:sz w:val="24"/>
          <w:szCs w:val="24"/>
          <w:lang w:val="ru-RU"/>
        </w:rPr>
        <w:t>Теория</w:t>
      </w:r>
    </w:p>
    <w:p>
      <w:pPr>
        <w:numPr>
          <w:ilvl w:val="0"/>
          <w:numId w:val="12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37" w:author="google1599737165" w:date="2022-01-25T09:44:52Z"/>
          <w:rFonts w:hint="default"/>
          <w:b w:val="0"/>
          <w:bCs/>
          <w:sz w:val="22"/>
          <w:szCs w:val="22"/>
          <w:lang w:val="ru-RU"/>
        </w:rPr>
      </w:pPr>
      <w:ins w:id="1238" w:author="google1599737165" w:date="2022-01-25T10:33:41Z">
        <w:r>
          <w:rPr>
            <w:rFonts w:hint="default"/>
            <w:b w:val="0"/>
            <w:bCs/>
            <w:sz w:val="22"/>
            <w:szCs w:val="22"/>
            <w:lang w:val="ru-RU"/>
          </w:rPr>
          <w:t>О</w:t>
        </w:r>
      </w:ins>
      <w:ins w:id="1239" w:author="google1599737165" w:date="2022-01-25T10:33:42Z">
        <w:r>
          <w:rPr>
            <w:rFonts w:hint="default"/>
            <w:b w:val="0"/>
            <w:bCs/>
            <w:sz w:val="22"/>
            <w:szCs w:val="22"/>
            <w:lang w:val="ru-RU"/>
          </w:rPr>
          <w:t>собе</w:t>
        </w:r>
      </w:ins>
      <w:ins w:id="1240" w:author="google1599737165" w:date="2022-01-25T10:33:43Z">
        <w:r>
          <w:rPr>
            <w:rFonts w:hint="default"/>
            <w:b w:val="0"/>
            <w:bCs/>
            <w:sz w:val="22"/>
            <w:szCs w:val="22"/>
            <w:lang w:val="ru-RU"/>
          </w:rPr>
          <w:t xml:space="preserve">нности </w:t>
        </w:r>
      </w:ins>
      <w:ins w:id="1241" w:author="google1599737165" w:date="2022-01-25T10:33:45Z">
        <w:r>
          <w:rPr>
            <w:rFonts w:hint="default"/>
            <w:b w:val="0"/>
            <w:bCs/>
            <w:sz w:val="22"/>
            <w:szCs w:val="22"/>
            <w:lang w:val="ru-RU"/>
          </w:rPr>
          <w:t xml:space="preserve">работы </w:t>
        </w:r>
      </w:ins>
      <w:ins w:id="1242" w:author="google1599737165" w:date="2022-01-25T10:33:46Z">
        <w:r>
          <w:rPr>
            <w:rFonts w:hint="default"/>
            <w:b w:val="0"/>
            <w:bCs/>
            <w:sz w:val="22"/>
            <w:szCs w:val="22"/>
            <w:lang w:val="ru-RU"/>
          </w:rPr>
          <w:t>в поле</w:t>
        </w:r>
      </w:ins>
      <w:ins w:id="1243" w:author="google1599737165" w:date="2022-01-25T10:33:47Z">
        <w:r>
          <w:rPr>
            <w:rFonts w:hint="default"/>
            <w:b w:val="0"/>
            <w:bCs/>
            <w:sz w:val="22"/>
            <w:szCs w:val="22"/>
            <w:lang w:val="ru-RU"/>
          </w:rPr>
          <w:t xml:space="preserve">вых </w:t>
        </w:r>
      </w:ins>
      <w:ins w:id="1244" w:author="google1599737165" w:date="2022-01-25T10:33:48Z">
        <w:r>
          <w:rPr>
            <w:rFonts w:hint="default"/>
            <w:b w:val="0"/>
            <w:bCs/>
            <w:sz w:val="22"/>
            <w:szCs w:val="22"/>
            <w:lang w:val="ru-RU"/>
          </w:rPr>
          <w:t>услов</w:t>
        </w:r>
      </w:ins>
      <w:ins w:id="1245" w:author="google1599737165" w:date="2022-01-25T10:33:49Z">
        <w:r>
          <w:rPr>
            <w:rFonts w:hint="default"/>
            <w:b w:val="0"/>
            <w:bCs/>
            <w:sz w:val="22"/>
            <w:szCs w:val="22"/>
            <w:lang w:val="ru-RU"/>
          </w:rPr>
          <w:t xml:space="preserve">иях. 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i w:val="0"/>
          <w:iCs w:val="0"/>
          <w:sz w:val="24"/>
          <w:szCs w:val="24"/>
          <w:lang w:val="ru-RU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46" w:author="google1599737165" w:date="2022-01-25T09:44:40Z"/>
          <w:rFonts w:hint="default"/>
          <w:b w:val="0"/>
          <w:bCs/>
          <w:i w:val="0"/>
          <w:iCs w:val="0"/>
          <w:sz w:val="24"/>
          <w:szCs w:val="24"/>
          <w:lang w:val="ru-RU"/>
        </w:rPr>
      </w:pPr>
      <w:ins w:id="1247" w:author="google1599737165" w:date="2022-01-25T09:44:53Z">
        <w:r>
          <w:rPr>
            <w:rFonts w:hint="default"/>
            <w:b w:val="0"/>
            <w:bCs/>
            <w:i w:val="0"/>
            <w:iCs w:val="0"/>
            <w:sz w:val="24"/>
            <w:szCs w:val="24"/>
            <w:lang w:val="ru-RU"/>
          </w:rPr>
          <w:t>Пр</w:t>
        </w:r>
      </w:ins>
      <w:ins w:id="1248" w:author="google1599737165" w:date="2022-01-25T09:44:56Z">
        <w:r>
          <w:rPr>
            <w:rFonts w:hint="default"/>
            <w:b w:val="0"/>
            <w:bCs/>
            <w:i w:val="0"/>
            <w:iCs w:val="0"/>
            <w:sz w:val="24"/>
            <w:szCs w:val="24"/>
            <w:lang w:val="ru-RU"/>
          </w:rPr>
          <w:t>акти</w:t>
        </w:r>
      </w:ins>
      <w:ins w:id="1249" w:author="google1599737165" w:date="2022-01-25T09:44:57Z">
        <w:r>
          <w:rPr>
            <w:rFonts w:hint="default"/>
            <w:b w:val="0"/>
            <w:bCs/>
            <w:i w:val="0"/>
            <w:iCs w:val="0"/>
            <w:sz w:val="24"/>
            <w:szCs w:val="24"/>
            <w:lang w:val="ru-RU"/>
          </w:rPr>
          <w:t>ка</w:t>
        </w:r>
      </w:ins>
    </w:p>
    <w:p>
      <w:pPr>
        <w:numPr>
          <w:ilvl w:val="-1"/>
          <w:numId w:val="0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51" w:author="google1599737165" w:date="2022-01-25T09:44:40Z"/>
          <w:rFonts w:hint="default"/>
          <w:b/>
          <w:sz w:val="32"/>
          <w:szCs w:val="32"/>
          <w:lang w:val="ru-RU"/>
        </w:rPr>
        <w:pPrChange w:id="1250" w:author="google1599737165" w:date="2022-01-25T10:34:37Z">
          <w:pPr>
            <w:tabs>
              <w:tab w:val="left" w:pos="0"/>
            </w:tabs>
            <w:overflowPunct w:val="0"/>
            <w:autoSpaceDE w:val="0"/>
            <w:spacing w:line="360" w:lineRule="auto"/>
            <w:jc w:val="both"/>
            <w:textAlignment w:val="baseline"/>
          </w:pPr>
        </w:pPrChange>
      </w:pPr>
      <w:ins w:id="1252" w:author="google1599737165" w:date="2022-01-25T10:34:38Z">
        <w:r>
          <w:rPr>
            <w:rFonts w:hint="default"/>
            <w:b w:val="0"/>
            <w:bCs/>
            <w:sz w:val="24"/>
            <w:szCs w:val="24"/>
            <w:lang w:val="ru-RU"/>
          </w:rPr>
          <w:t>1</w:t>
        </w:r>
      </w:ins>
      <w:ins w:id="1253" w:author="google1599737165" w:date="2022-01-25T10:34:39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  <w:ins w:id="1254" w:author="google1599737165" w:date="2022-01-25T10:33:59Z">
        <w:r>
          <w:rPr>
            <w:rFonts w:hint="default"/>
            <w:b w:val="0"/>
            <w:bCs/>
            <w:sz w:val="24"/>
            <w:szCs w:val="24"/>
            <w:lang w:val="ru-RU"/>
          </w:rPr>
          <w:t>Т</w:t>
        </w:r>
      </w:ins>
      <w:ins w:id="1255" w:author="google1599737165" w:date="2022-01-25T10:34:24Z">
        <w:r>
          <w:rPr>
            <w:rFonts w:hint="default"/>
            <w:b w:val="0"/>
            <w:bCs/>
            <w:sz w:val="24"/>
            <w:szCs w:val="24"/>
            <w:lang w:val="ru-RU"/>
          </w:rPr>
          <w:t>е</w:t>
        </w:r>
      </w:ins>
      <w:ins w:id="1256" w:author="google1599737165" w:date="2022-01-25T10:33:59Z">
        <w:r>
          <w:rPr>
            <w:rFonts w:hint="default"/>
            <w:b w:val="0"/>
            <w:bCs/>
            <w:sz w:val="24"/>
            <w:szCs w:val="24"/>
            <w:lang w:val="ru-RU"/>
          </w:rPr>
          <w:t>х</w:t>
        </w:r>
      </w:ins>
      <w:ins w:id="1257" w:author="google1599737165" w:date="2022-01-25T10:34:0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ника </w:t>
        </w:r>
      </w:ins>
      <w:ins w:id="1258" w:author="google1599737165" w:date="2022-01-25T10:34:01Z">
        <w:r>
          <w:rPr>
            <w:rFonts w:hint="default"/>
            <w:b w:val="0"/>
            <w:bCs/>
            <w:sz w:val="24"/>
            <w:szCs w:val="24"/>
            <w:lang w:val="ru-RU"/>
          </w:rPr>
          <w:t>безо</w:t>
        </w:r>
      </w:ins>
      <w:ins w:id="1259" w:author="google1599737165" w:date="2022-01-25T10:34:03Z">
        <w:r>
          <w:rPr>
            <w:rFonts w:hint="default"/>
            <w:b w:val="0"/>
            <w:bCs/>
            <w:sz w:val="24"/>
            <w:szCs w:val="24"/>
            <w:lang w:val="ru-RU"/>
          </w:rPr>
          <w:t>па</w:t>
        </w:r>
      </w:ins>
      <w:ins w:id="1260" w:author="google1599737165" w:date="2022-01-25T10:34:04Z">
        <w:r>
          <w:rPr>
            <w:rFonts w:hint="default"/>
            <w:b w:val="0"/>
            <w:bCs/>
            <w:sz w:val="24"/>
            <w:szCs w:val="24"/>
            <w:lang w:val="ru-RU"/>
          </w:rPr>
          <w:t>сно</w:t>
        </w:r>
      </w:ins>
      <w:ins w:id="1261" w:author="google1599737165" w:date="2022-01-25T10:34:0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стри </w:t>
        </w:r>
      </w:ins>
      <w:ins w:id="1262" w:author="google1599737165" w:date="2022-01-25T10:34:09Z">
        <w:r>
          <w:rPr>
            <w:rFonts w:hint="default"/>
            <w:b w:val="0"/>
            <w:bCs/>
            <w:sz w:val="24"/>
            <w:szCs w:val="24"/>
            <w:lang w:val="ru-RU"/>
          </w:rPr>
          <w:t>при пр</w:t>
        </w:r>
      </w:ins>
      <w:ins w:id="1263" w:author="google1599737165" w:date="2022-01-25T10:34:10Z">
        <w:r>
          <w:rPr>
            <w:rFonts w:hint="default"/>
            <w:b w:val="0"/>
            <w:bCs/>
            <w:sz w:val="24"/>
            <w:szCs w:val="24"/>
            <w:lang w:val="ru-RU"/>
          </w:rPr>
          <w:t>оведени</w:t>
        </w:r>
      </w:ins>
      <w:ins w:id="1264" w:author="google1599737165" w:date="2022-01-25T10:34:1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и </w:t>
        </w:r>
      </w:ins>
      <w:ins w:id="1265" w:author="google1599737165" w:date="2022-01-25T10:34:12Z">
        <w:r>
          <w:rPr>
            <w:rFonts w:hint="default"/>
            <w:b w:val="0"/>
            <w:bCs/>
            <w:sz w:val="24"/>
            <w:szCs w:val="24"/>
            <w:lang w:val="ru-RU"/>
          </w:rPr>
          <w:t>по</w:t>
        </w:r>
      </w:ins>
      <w:ins w:id="1266" w:author="google1599737165" w:date="2022-01-25T10:34:13Z">
        <w:r>
          <w:rPr>
            <w:rFonts w:hint="default"/>
            <w:b w:val="0"/>
            <w:bCs/>
            <w:sz w:val="24"/>
            <w:szCs w:val="24"/>
            <w:lang w:val="ru-RU"/>
          </w:rPr>
          <w:t>левы</w:t>
        </w:r>
      </w:ins>
      <w:ins w:id="1267" w:author="google1599737165" w:date="2022-01-25T10:34:14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х </w:t>
        </w:r>
      </w:ins>
      <w:ins w:id="1268" w:author="google1599737165" w:date="2022-01-25T10:34:15Z">
        <w:r>
          <w:rPr>
            <w:rFonts w:hint="default"/>
            <w:b w:val="0"/>
            <w:bCs/>
            <w:sz w:val="24"/>
            <w:szCs w:val="24"/>
            <w:lang w:val="ru-RU"/>
          </w:rPr>
          <w:t>вы</w:t>
        </w:r>
      </w:ins>
      <w:ins w:id="1269" w:author="google1599737165" w:date="2022-01-25T10:34:16Z">
        <w:r>
          <w:rPr>
            <w:rFonts w:hint="default"/>
            <w:b w:val="0"/>
            <w:bCs/>
            <w:sz w:val="24"/>
            <w:szCs w:val="24"/>
            <w:lang w:val="ru-RU"/>
          </w:rPr>
          <w:t>ез</w:t>
        </w:r>
      </w:ins>
      <w:ins w:id="1270" w:author="google1599737165" w:date="2022-01-25T10:34:17Z">
        <w:r>
          <w:rPr>
            <w:rFonts w:hint="default"/>
            <w:b w:val="0"/>
            <w:bCs/>
            <w:sz w:val="24"/>
            <w:szCs w:val="24"/>
            <w:lang w:val="ru-RU"/>
          </w:rPr>
          <w:t>дов.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271" w:author="google1599737165" w:date="2022-01-25T09:44:34Z"/>
          <w:rFonts w:hint="default"/>
          <w:b/>
          <w:sz w:val="32"/>
          <w:szCs w:val="32"/>
        </w:rPr>
      </w:pPr>
      <w:ins w:id="1272" w:author="google1599737165" w:date="2022-01-25T09:44:34Z">
        <w:r>
          <w:rPr>
            <w:rFonts w:hint="default"/>
            <w:b/>
            <w:sz w:val="32"/>
            <w:szCs w:val="32"/>
          </w:rPr>
          <w:t>Начальная туристская подготовка и оказание первой помощи</w:t>
        </w:r>
      </w:ins>
    </w:p>
    <w:p>
      <w:pPr>
        <w:pStyle w:val="989"/>
        <w:spacing w:line="276" w:lineRule="auto"/>
        <w:ind w:left="284" w:firstLine="0"/>
        <w:rPr>
          <w:ins w:id="1273" w:author="google1599737165" w:date="2022-01-25T10:35:35Z"/>
          <w:sz w:val="24"/>
          <w:szCs w:val="24"/>
        </w:rPr>
      </w:pPr>
      <w:ins w:id="1274" w:author="google1599737165" w:date="2022-01-25T10:35:35Z">
        <w:r>
          <w:rPr>
            <w:sz w:val="24"/>
            <w:szCs w:val="24"/>
          </w:rPr>
          <w:t xml:space="preserve">Теория: </w:t>
        </w:r>
      </w:ins>
    </w:p>
    <w:p>
      <w:pPr>
        <w:pStyle w:val="989"/>
        <w:numPr>
          <w:ilvl w:val="0"/>
          <w:numId w:val="13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275" w:author="google1599737165" w:date="2022-01-25T10:35:35Z"/>
        </w:rPr>
      </w:pPr>
      <w:ins w:id="1276" w:author="google1599737165" w:date="2022-01-25T10:35:43Z">
        <w:r>
          <w:rPr>
            <w:b/>
            <w:sz w:val="24"/>
            <w:szCs w:val="24"/>
            <w:lang w:val="ru-RU"/>
          </w:rPr>
          <w:t>Тури</w:t>
        </w:r>
      </w:ins>
      <w:ins w:id="1277" w:author="google1599737165" w:date="2022-01-25T10:35:44Z">
        <w:r>
          <w:rPr>
            <w:b/>
            <w:sz w:val="24"/>
            <w:szCs w:val="24"/>
            <w:lang w:val="ru-RU"/>
          </w:rPr>
          <w:t>стиче</w:t>
        </w:r>
      </w:ins>
      <w:ins w:id="1278" w:author="google1599737165" w:date="2022-01-25T10:35:45Z">
        <w:r>
          <w:rPr>
            <w:b/>
            <w:sz w:val="24"/>
            <w:szCs w:val="24"/>
            <w:lang w:val="ru-RU"/>
          </w:rPr>
          <w:t>ское</w:t>
        </w:r>
      </w:ins>
      <w:ins w:id="1279" w:author="google1599737165" w:date="2022-01-25T10:35:45Z">
        <w:r>
          <w:rPr>
            <w:rFonts w:hint="default"/>
            <w:b/>
            <w:sz w:val="24"/>
            <w:szCs w:val="24"/>
            <w:lang w:val="ru-RU"/>
          </w:rPr>
          <w:t xml:space="preserve"> с</w:t>
        </w:r>
      </w:ins>
      <w:ins w:id="1280" w:author="google1599737165" w:date="2022-01-25T10:35:46Z">
        <w:r>
          <w:rPr>
            <w:rFonts w:hint="default"/>
            <w:b/>
            <w:sz w:val="24"/>
            <w:szCs w:val="24"/>
            <w:lang w:val="ru-RU"/>
          </w:rPr>
          <w:t>на</w:t>
        </w:r>
      </w:ins>
      <w:ins w:id="1281" w:author="google1599737165" w:date="2022-01-25T10:35:48Z">
        <w:r>
          <w:rPr>
            <w:rFonts w:hint="default"/>
            <w:b/>
            <w:sz w:val="24"/>
            <w:szCs w:val="24"/>
            <w:lang w:val="ru-RU"/>
          </w:rPr>
          <w:t>ря</w:t>
        </w:r>
      </w:ins>
      <w:ins w:id="1282" w:author="google1599737165" w:date="2022-01-25T10:35:49Z">
        <w:r>
          <w:rPr>
            <w:rFonts w:hint="default"/>
            <w:b/>
            <w:sz w:val="24"/>
            <w:szCs w:val="24"/>
            <w:lang w:val="ru-RU"/>
          </w:rPr>
          <w:t>жение</w:t>
        </w:r>
      </w:ins>
      <w:ins w:id="1283" w:author="google1599737165" w:date="2022-01-25T10:35:35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1284" w:author="google1599737165" w:date="2022-01-25T10:35:35Z">
        <w:r>
          <w:rPr>
            <w:b/>
            <w:sz w:val="24"/>
            <w:szCs w:val="24"/>
          </w:rPr>
          <w:t xml:space="preserve"> </w:t>
        </w:r>
      </w:ins>
      <w:ins w:id="1285" w:author="google1599737165" w:date="2022-01-25T10:36:12Z">
        <w:r>
          <w:rPr>
            <w:b w:val="0"/>
            <w:bCs/>
            <w:sz w:val="24"/>
            <w:szCs w:val="24"/>
            <w:lang w:val="ru-RU"/>
          </w:rPr>
          <w:t>Спо</w:t>
        </w:r>
      </w:ins>
      <w:ins w:id="1286" w:author="google1599737165" w:date="2022-01-25T10:36:14Z">
        <w:r>
          <w:rPr>
            <w:b w:val="0"/>
            <w:bCs/>
            <w:sz w:val="24"/>
            <w:szCs w:val="24"/>
            <w:lang w:val="ru-RU"/>
          </w:rPr>
          <w:t>р</w:t>
        </w:r>
      </w:ins>
      <w:ins w:id="1287" w:author="google1599737165" w:date="2022-01-25T10:36:16Z">
        <w:r>
          <w:rPr>
            <w:b w:val="0"/>
            <w:bCs/>
            <w:sz w:val="24"/>
            <w:szCs w:val="24"/>
            <w:lang w:val="ru-RU"/>
          </w:rPr>
          <w:t>ти</w:t>
        </w:r>
      </w:ins>
      <w:ins w:id="1288" w:author="google1599737165" w:date="2022-01-25T10:36:17Z">
        <w:r>
          <w:rPr>
            <w:b w:val="0"/>
            <w:bCs/>
            <w:sz w:val="24"/>
            <w:szCs w:val="24"/>
            <w:lang w:val="ru-RU"/>
          </w:rPr>
          <w:t>вно</w:t>
        </w:r>
      </w:ins>
      <w:ins w:id="1289" w:author="google1599737165" w:date="2022-01-25T10:36:19Z">
        <w:r>
          <w:rPr>
            <w:rFonts w:hint="default"/>
            <w:b w:val="0"/>
            <w:bCs/>
            <w:sz w:val="24"/>
            <w:szCs w:val="24"/>
            <w:lang w:val="ru-RU"/>
          </w:rPr>
          <w:t>-</w:t>
        </w:r>
      </w:ins>
      <w:ins w:id="1290" w:author="google1599737165" w:date="2022-01-25T10:36:20Z">
        <w:r>
          <w:rPr>
            <w:rFonts w:hint="default"/>
            <w:b w:val="0"/>
            <w:bCs/>
            <w:sz w:val="24"/>
            <w:szCs w:val="24"/>
            <w:lang w:val="ru-RU"/>
          </w:rPr>
          <w:t>ту</w:t>
        </w:r>
      </w:ins>
      <w:ins w:id="1291" w:author="google1599737165" w:date="2022-01-25T10:36:21Z">
        <w:r>
          <w:rPr>
            <w:rFonts w:hint="default"/>
            <w:b w:val="0"/>
            <w:bCs/>
            <w:sz w:val="24"/>
            <w:szCs w:val="24"/>
            <w:lang w:val="ru-RU"/>
          </w:rPr>
          <w:t>рист</w:t>
        </w:r>
      </w:ins>
      <w:ins w:id="1292" w:author="google1599737165" w:date="2022-01-25T10:36:22Z">
        <w:r>
          <w:rPr>
            <w:rFonts w:hint="default"/>
            <w:b w:val="0"/>
            <w:bCs/>
            <w:sz w:val="24"/>
            <w:szCs w:val="24"/>
            <w:lang w:val="ru-RU"/>
          </w:rPr>
          <w:t>в</w:t>
        </w:r>
      </w:ins>
      <w:ins w:id="1293" w:author="google1599737165" w:date="2022-01-25T10:36:23Z">
        <w:r>
          <w:rPr>
            <w:rFonts w:hint="default"/>
            <w:b w:val="0"/>
            <w:bCs/>
            <w:sz w:val="24"/>
            <w:szCs w:val="24"/>
            <w:lang w:val="ru-RU"/>
          </w:rPr>
          <w:t>ское</w:t>
        </w:r>
      </w:ins>
      <w:ins w:id="1294" w:author="google1599737165" w:date="2022-01-25T10:36:24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с</w:t>
        </w:r>
      </w:ins>
      <w:ins w:id="1295" w:author="google1599737165" w:date="2022-01-25T10:36:25Z">
        <w:r>
          <w:rPr>
            <w:rFonts w:hint="default"/>
            <w:b w:val="0"/>
            <w:bCs/>
            <w:sz w:val="24"/>
            <w:szCs w:val="24"/>
            <w:lang w:val="ru-RU"/>
          </w:rPr>
          <w:t>на</w:t>
        </w:r>
      </w:ins>
      <w:ins w:id="1296" w:author="google1599737165" w:date="2022-01-25T10:36:28Z">
        <w:r>
          <w:rPr>
            <w:rFonts w:hint="default"/>
            <w:b w:val="0"/>
            <w:bCs/>
            <w:sz w:val="24"/>
            <w:szCs w:val="24"/>
            <w:lang w:val="ru-RU"/>
          </w:rPr>
          <w:t>ряж</w:t>
        </w:r>
      </w:ins>
      <w:ins w:id="1297" w:author="google1599737165" w:date="2022-01-25T10:36:29Z">
        <w:r>
          <w:rPr>
            <w:rFonts w:hint="default"/>
            <w:b w:val="0"/>
            <w:bCs/>
            <w:sz w:val="24"/>
            <w:szCs w:val="24"/>
            <w:lang w:val="ru-RU"/>
          </w:rPr>
          <w:t>ение</w:t>
        </w:r>
      </w:ins>
      <w:ins w:id="1298" w:author="google1599737165" w:date="2022-01-25T10:36:38Z">
        <w:r>
          <w:rPr>
            <w:rFonts w:hint="default"/>
            <w:b w:val="0"/>
            <w:bCs/>
            <w:sz w:val="24"/>
            <w:szCs w:val="24"/>
            <w:lang w:val="ru-RU"/>
          </w:rPr>
          <w:t>:</w:t>
        </w:r>
      </w:ins>
      <w:ins w:id="1299" w:author="google1599737165" w:date="2022-01-25T10:36:3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1300" w:author="google1599737165" w:date="2022-01-25T10:36:41Z">
        <w:r>
          <w:rPr>
            <w:rFonts w:hint="default"/>
            <w:b w:val="0"/>
            <w:bCs/>
            <w:sz w:val="24"/>
            <w:szCs w:val="24"/>
            <w:lang w:val="ru-RU"/>
          </w:rPr>
          <w:t>О</w:t>
        </w:r>
      </w:ins>
      <w:ins w:id="1301" w:author="google1599737165" w:date="2022-01-25T10:36:42Z">
        <w:r>
          <w:rPr>
            <w:rFonts w:hint="default"/>
            <w:b w:val="0"/>
            <w:bCs/>
            <w:sz w:val="24"/>
            <w:szCs w:val="24"/>
            <w:lang w:val="ru-RU"/>
          </w:rPr>
          <w:t>був</w:t>
        </w:r>
      </w:ins>
      <w:ins w:id="1302" w:author="google1599737165" w:date="2022-01-25T10:36:43Z">
        <w:r>
          <w:rPr>
            <w:rFonts w:hint="default"/>
            <w:b w:val="0"/>
            <w:bCs/>
            <w:sz w:val="24"/>
            <w:szCs w:val="24"/>
            <w:lang w:val="ru-RU"/>
          </w:rPr>
          <w:t>ь,</w:t>
        </w:r>
      </w:ins>
      <w:ins w:id="1303" w:author="google1599737165" w:date="2022-01-25T10:35:56Z">
        <w:r>
          <w:rPr>
            <w:b w:val="0"/>
            <w:bCs/>
            <w:sz w:val="24"/>
            <w:szCs w:val="24"/>
            <w:lang w:val="ru-RU"/>
          </w:rPr>
          <w:t>Т</w:t>
        </w:r>
      </w:ins>
      <w:ins w:id="1304" w:author="google1599737165" w:date="2022-01-25T10:36:02Z">
        <w:r>
          <w:rPr>
            <w:b w:val="0"/>
            <w:bCs/>
            <w:sz w:val="24"/>
            <w:szCs w:val="24"/>
            <w:lang w:val="ru-RU"/>
          </w:rPr>
          <w:t>и</w:t>
        </w:r>
      </w:ins>
      <w:ins w:id="1305" w:author="google1599737165" w:date="2022-01-25T10:35:57Z">
        <w:r>
          <w:rPr>
            <w:b w:val="0"/>
            <w:bCs/>
            <w:sz w:val="24"/>
            <w:szCs w:val="24"/>
            <w:lang w:val="ru-RU"/>
          </w:rPr>
          <w:t>пы</w:t>
        </w:r>
      </w:ins>
      <w:ins w:id="1306" w:author="google1599737165" w:date="2022-01-25T10:36:03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1307" w:author="google1599737165" w:date="2022-01-25T10:36:04Z">
        <w:r>
          <w:rPr>
            <w:rFonts w:hint="default"/>
            <w:b w:val="0"/>
            <w:bCs/>
            <w:sz w:val="24"/>
            <w:szCs w:val="24"/>
            <w:lang w:val="ru-RU"/>
          </w:rPr>
          <w:t>р</w:t>
        </w:r>
      </w:ins>
      <w:ins w:id="1308" w:author="google1599737165" w:date="2022-01-25T10:36:05Z">
        <w:r>
          <w:rPr>
            <w:rFonts w:hint="default"/>
            <w:b w:val="0"/>
            <w:bCs/>
            <w:sz w:val="24"/>
            <w:szCs w:val="24"/>
            <w:lang w:val="ru-RU"/>
          </w:rPr>
          <w:t>ю</w:t>
        </w:r>
      </w:ins>
      <w:ins w:id="1309" w:author="google1599737165" w:date="2022-01-25T10:36:07Z">
        <w:r>
          <w:rPr>
            <w:rFonts w:hint="default"/>
            <w:b w:val="0"/>
            <w:bCs/>
            <w:sz w:val="24"/>
            <w:szCs w:val="24"/>
            <w:lang w:val="ru-RU"/>
          </w:rPr>
          <w:t>кзак</w:t>
        </w:r>
      </w:ins>
      <w:ins w:id="1310" w:author="google1599737165" w:date="2022-01-25T10:36:08Z">
        <w:r>
          <w:rPr>
            <w:rFonts w:hint="default"/>
            <w:b w:val="0"/>
            <w:bCs/>
            <w:sz w:val="24"/>
            <w:szCs w:val="24"/>
            <w:lang w:val="ru-RU"/>
          </w:rPr>
          <w:t>ов</w:t>
        </w:r>
      </w:ins>
      <w:ins w:id="1311" w:author="google1599737165" w:date="2022-01-25T10:36:49Z">
        <w:r>
          <w:rPr>
            <w:rFonts w:hint="default"/>
            <w:b w:val="0"/>
            <w:bCs/>
            <w:sz w:val="24"/>
            <w:szCs w:val="24"/>
            <w:lang w:val="ru-RU"/>
          </w:rPr>
          <w:t>, С</w:t>
        </w:r>
      </w:ins>
      <w:ins w:id="1312" w:author="google1599737165" w:date="2022-01-25T10:36:50Z">
        <w:r>
          <w:rPr>
            <w:rFonts w:hint="default"/>
            <w:b w:val="0"/>
            <w:bCs/>
            <w:sz w:val="24"/>
            <w:szCs w:val="24"/>
            <w:lang w:val="ru-RU"/>
          </w:rPr>
          <w:t>пал</w:t>
        </w:r>
      </w:ins>
      <w:ins w:id="1313" w:author="google1599737165" w:date="2022-01-25T10:36:5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ьные </w:t>
        </w:r>
      </w:ins>
      <w:ins w:id="1314" w:author="google1599737165" w:date="2022-01-25T10:36:53Z">
        <w:r>
          <w:rPr>
            <w:rFonts w:hint="default"/>
            <w:b w:val="0"/>
            <w:bCs/>
            <w:sz w:val="24"/>
            <w:szCs w:val="24"/>
            <w:lang w:val="ru-RU"/>
          </w:rPr>
          <w:t>меш</w:t>
        </w:r>
      </w:ins>
      <w:ins w:id="1315" w:author="google1599737165" w:date="2022-01-25T10:36:56Z">
        <w:r>
          <w:rPr>
            <w:rFonts w:hint="default"/>
            <w:b w:val="0"/>
            <w:bCs/>
            <w:sz w:val="24"/>
            <w:szCs w:val="24"/>
            <w:lang w:val="ru-RU"/>
          </w:rPr>
          <w:t>ки</w:t>
        </w:r>
      </w:ins>
      <w:ins w:id="1316" w:author="google1599737165" w:date="2022-01-25T10:36:5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, </w:t>
        </w:r>
      </w:ins>
      <w:ins w:id="1317" w:author="google1599737165" w:date="2022-01-25T10:36:59Z">
        <w:r>
          <w:rPr>
            <w:rFonts w:hint="default"/>
            <w:b w:val="0"/>
            <w:bCs/>
            <w:sz w:val="24"/>
            <w:szCs w:val="24"/>
            <w:lang w:val="ru-RU"/>
          </w:rPr>
          <w:t>Па</w:t>
        </w:r>
      </w:ins>
      <w:ins w:id="1318" w:author="google1599737165" w:date="2022-01-25T10:37:00Z">
        <w:r>
          <w:rPr>
            <w:rFonts w:hint="default"/>
            <w:b w:val="0"/>
            <w:bCs/>
            <w:sz w:val="24"/>
            <w:szCs w:val="24"/>
            <w:lang w:val="ru-RU"/>
          </w:rPr>
          <w:t>латки</w:t>
        </w:r>
      </w:ins>
      <w:ins w:id="1319" w:author="google1599737165" w:date="2022-01-25T10:37:02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. </w:t>
        </w:r>
      </w:ins>
      <w:ins w:id="1320" w:author="google1599737165" w:date="2022-01-25T10:37:06Z">
        <w:r>
          <w:rPr>
            <w:rFonts w:hint="default"/>
            <w:b w:val="0"/>
            <w:bCs/>
            <w:sz w:val="24"/>
            <w:szCs w:val="24"/>
            <w:lang w:val="ru-RU"/>
          </w:rPr>
          <w:t>Спосо</w:t>
        </w:r>
      </w:ins>
      <w:ins w:id="1321" w:author="google1599737165" w:date="2022-01-25T10:37:07Z">
        <w:r>
          <w:rPr>
            <w:rFonts w:hint="default"/>
            <w:b w:val="0"/>
            <w:bCs/>
            <w:sz w:val="24"/>
            <w:szCs w:val="24"/>
            <w:lang w:val="ru-RU"/>
          </w:rPr>
          <w:t>бы у</w:t>
        </w:r>
      </w:ins>
      <w:ins w:id="1322" w:author="google1599737165" w:date="2022-01-25T10:37:09Z">
        <w:r>
          <w:rPr>
            <w:rFonts w:hint="default"/>
            <w:b w:val="0"/>
            <w:bCs/>
            <w:sz w:val="24"/>
            <w:szCs w:val="24"/>
            <w:lang w:val="ru-RU"/>
          </w:rPr>
          <w:t>кл</w:t>
        </w:r>
      </w:ins>
      <w:ins w:id="1323" w:author="google1599737165" w:date="2022-01-25T10:37:1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адки </w:t>
        </w:r>
      </w:ins>
      <w:ins w:id="1324" w:author="google1599737165" w:date="2022-01-25T10:37:11Z">
        <w:r>
          <w:rPr>
            <w:rFonts w:hint="default"/>
            <w:b w:val="0"/>
            <w:bCs/>
            <w:sz w:val="24"/>
            <w:szCs w:val="24"/>
            <w:lang w:val="ru-RU"/>
          </w:rPr>
          <w:t>рю</w:t>
        </w:r>
      </w:ins>
      <w:ins w:id="1325" w:author="google1599737165" w:date="2022-01-25T10:37:12Z">
        <w:r>
          <w:rPr>
            <w:rFonts w:hint="default"/>
            <w:b w:val="0"/>
            <w:bCs/>
            <w:sz w:val="24"/>
            <w:szCs w:val="24"/>
            <w:lang w:val="ru-RU"/>
          </w:rPr>
          <w:t>кзак</w:t>
        </w:r>
      </w:ins>
      <w:ins w:id="1326" w:author="google1599737165" w:date="2022-01-25T10:37:13Z">
        <w:r>
          <w:rPr>
            <w:rFonts w:hint="default"/>
            <w:b w:val="0"/>
            <w:bCs/>
            <w:sz w:val="24"/>
            <w:szCs w:val="24"/>
            <w:lang w:val="ru-RU"/>
          </w:rPr>
          <w:t>а.</w:t>
        </w:r>
      </w:ins>
      <w:ins w:id="1327" w:author="google1599737165" w:date="2022-01-25T10:37:2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1328" w:author="google1599737165" w:date="2022-01-25T10:37:21Z">
        <w:r>
          <w:rPr>
            <w:rFonts w:hint="default"/>
            <w:b w:val="0"/>
            <w:bCs/>
            <w:sz w:val="24"/>
            <w:szCs w:val="24"/>
            <w:lang w:val="ru-RU"/>
          </w:rPr>
          <w:t>Устро</w:t>
        </w:r>
      </w:ins>
      <w:ins w:id="1329" w:author="google1599737165" w:date="2022-01-25T10:37:22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йство </w:t>
        </w:r>
      </w:ins>
      <w:ins w:id="1330" w:author="google1599737165" w:date="2022-01-25T10:37:23Z">
        <w:r>
          <w:rPr>
            <w:rFonts w:hint="default"/>
            <w:b w:val="0"/>
            <w:bCs/>
            <w:sz w:val="24"/>
            <w:szCs w:val="24"/>
            <w:lang w:val="ru-RU"/>
          </w:rPr>
          <w:t>соврем</w:t>
        </w:r>
      </w:ins>
      <w:ins w:id="1331" w:author="google1599737165" w:date="2022-01-25T10:37:24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енных </w:t>
        </w:r>
      </w:ins>
      <w:ins w:id="1332" w:author="google1599737165" w:date="2022-01-25T10:37:25Z">
        <w:r>
          <w:rPr>
            <w:rFonts w:hint="default"/>
            <w:b w:val="0"/>
            <w:bCs/>
            <w:sz w:val="24"/>
            <w:szCs w:val="24"/>
            <w:lang w:val="ru-RU"/>
          </w:rPr>
          <w:t>палато</w:t>
        </w:r>
      </w:ins>
      <w:ins w:id="1333" w:author="google1599737165" w:date="2022-01-25T10:37:26Z">
        <w:r>
          <w:rPr>
            <w:rFonts w:hint="default"/>
            <w:b w:val="0"/>
            <w:bCs/>
            <w:sz w:val="24"/>
            <w:szCs w:val="24"/>
            <w:lang w:val="ru-RU"/>
          </w:rPr>
          <w:t>к.</w:t>
        </w:r>
      </w:ins>
      <w:ins w:id="1334" w:author="google1599737165" w:date="2022-01-25T10:35:5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</w:p>
    <w:p>
      <w:pPr>
        <w:pStyle w:val="989"/>
        <w:numPr>
          <w:ilvl w:val="0"/>
          <w:numId w:val="13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335" w:author="google1599737165" w:date="2022-01-25T10:35:35Z"/>
          <w:sz w:val="24"/>
          <w:szCs w:val="24"/>
        </w:rPr>
      </w:pPr>
      <w:ins w:id="1336" w:author="google1599737165" w:date="2022-01-25T10:37:34Z">
        <w:r>
          <w:rPr>
            <w:b/>
            <w:bCs/>
            <w:sz w:val="24"/>
            <w:szCs w:val="24"/>
            <w:lang w:val="ru-RU"/>
          </w:rPr>
          <w:t>Те</w:t>
        </w:r>
      </w:ins>
      <w:ins w:id="1337" w:author="google1599737165" w:date="2022-01-25T10:37:35Z">
        <w:r>
          <w:rPr>
            <w:b/>
            <w:bCs/>
            <w:sz w:val="24"/>
            <w:szCs w:val="24"/>
            <w:lang w:val="ru-RU"/>
          </w:rPr>
          <w:t>хни</w:t>
        </w:r>
      </w:ins>
      <w:ins w:id="1338" w:author="google1599737165" w:date="2022-01-25T10:37:36Z">
        <w:r>
          <w:rPr>
            <w:b/>
            <w:bCs/>
            <w:sz w:val="24"/>
            <w:szCs w:val="24"/>
            <w:lang w:val="ru-RU"/>
          </w:rPr>
          <w:t>ка</w:t>
        </w:r>
      </w:ins>
      <w:ins w:id="1339" w:author="google1599737165" w:date="2022-01-25T10:37:36Z">
        <w:r>
          <w:rPr>
            <w:rFonts w:hint="default"/>
            <w:b/>
            <w:bCs/>
            <w:sz w:val="24"/>
            <w:szCs w:val="24"/>
            <w:lang w:val="ru-RU"/>
          </w:rPr>
          <w:t xml:space="preserve"> </w:t>
        </w:r>
      </w:ins>
      <w:ins w:id="1340" w:author="google1599737165" w:date="2022-01-25T10:37:37Z">
        <w:r>
          <w:rPr>
            <w:rFonts w:hint="default"/>
            <w:b/>
            <w:bCs/>
            <w:sz w:val="24"/>
            <w:szCs w:val="24"/>
            <w:lang w:val="ru-RU"/>
          </w:rPr>
          <w:t>без</w:t>
        </w:r>
      </w:ins>
      <w:ins w:id="1341" w:author="google1599737165" w:date="2022-01-25T10:37:38Z">
        <w:r>
          <w:rPr>
            <w:rFonts w:hint="default"/>
            <w:b/>
            <w:bCs/>
            <w:sz w:val="24"/>
            <w:szCs w:val="24"/>
            <w:lang w:val="ru-RU"/>
          </w:rPr>
          <w:t>опасн</w:t>
        </w:r>
      </w:ins>
      <w:ins w:id="1342" w:author="google1599737165" w:date="2022-01-25T10:37:39Z">
        <w:r>
          <w:rPr>
            <w:rFonts w:hint="default"/>
            <w:b/>
            <w:bCs/>
            <w:sz w:val="24"/>
            <w:szCs w:val="24"/>
            <w:lang w:val="ru-RU"/>
          </w:rPr>
          <w:t>овти</w:t>
        </w:r>
      </w:ins>
      <w:ins w:id="1343" w:author="google1599737165" w:date="2022-01-25T10:35:35Z">
        <w:r>
          <w:rPr>
            <w:rFonts w:hint="default"/>
            <w:b/>
            <w:bCs/>
            <w:sz w:val="24"/>
            <w:szCs w:val="24"/>
            <w:lang w:val="ru-RU"/>
          </w:rPr>
          <w:t xml:space="preserve">. </w:t>
        </w:r>
      </w:ins>
      <w:ins w:id="1344" w:author="google1599737165" w:date="2022-01-25T10:37:44Z">
        <w:r>
          <w:rPr>
            <w:rFonts w:hint="default"/>
            <w:b w:val="0"/>
            <w:bCs w:val="0"/>
            <w:sz w:val="24"/>
            <w:szCs w:val="24"/>
            <w:lang w:val="ru-RU"/>
          </w:rPr>
          <w:t>Осно</w:t>
        </w:r>
      </w:ins>
      <w:ins w:id="1345" w:author="google1599737165" w:date="2022-01-25T10:37:46Z">
        <w:r>
          <w:rPr>
            <w:rFonts w:hint="default"/>
            <w:b w:val="0"/>
            <w:bCs w:val="0"/>
            <w:sz w:val="24"/>
            <w:szCs w:val="24"/>
            <w:lang w:val="ru-RU"/>
          </w:rPr>
          <w:t>вн</w:t>
        </w:r>
      </w:ins>
      <w:ins w:id="1346" w:author="google1599737165" w:date="2022-01-25T10:37:47Z">
        <w:r>
          <w:rPr>
            <w:rFonts w:hint="default"/>
            <w:b w:val="0"/>
            <w:bCs w:val="0"/>
            <w:sz w:val="24"/>
            <w:szCs w:val="24"/>
            <w:lang w:val="ru-RU"/>
          </w:rPr>
          <w:t>ые</w:t>
        </w:r>
      </w:ins>
      <w:ins w:id="1347" w:author="google1599737165" w:date="2022-01-25T10:37:48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исто</w:t>
        </w:r>
      </w:ins>
      <w:ins w:id="1348" w:author="google1599737165" w:date="2022-01-25T10:37:49Z">
        <w:r>
          <w:rPr>
            <w:rFonts w:hint="default"/>
            <w:b w:val="0"/>
            <w:bCs w:val="0"/>
            <w:sz w:val="24"/>
            <w:szCs w:val="24"/>
            <w:lang w:val="ru-RU"/>
          </w:rPr>
          <w:t>чники</w:t>
        </w:r>
      </w:ins>
      <w:ins w:id="1349" w:author="google1599737165" w:date="2022-01-25T10:37:50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опас</w:t>
        </w:r>
      </w:ins>
      <w:ins w:id="1350" w:author="google1599737165" w:date="2022-01-25T10:37:51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ности </w:t>
        </w:r>
      </w:ins>
      <w:ins w:id="1351" w:author="google1599737165" w:date="2022-01-25T10:37:52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и </w:t>
        </w:r>
      </w:ins>
      <w:ins w:id="1352" w:author="google1599737165" w:date="2022-01-25T10:37:53Z">
        <w:r>
          <w:rPr>
            <w:rFonts w:hint="default"/>
            <w:b w:val="0"/>
            <w:bCs w:val="0"/>
            <w:sz w:val="24"/>
            <w:szCs w:val="24"/>
            <w:lang w:val="ru-RU"/>
          </w:rPr>
          <w:t>поража</w:t>
        </w:r>
      </w:ins>
      <w:ins w:id="1353" w:author="google1599737165" w:date="2022-01-25T10:37:54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ющие </w:t>
        </w:r>
      </w:ins>
      <w:ins w:id="1354" w:author="google1599737165" w:date="2022-01-25T10:37:55Z">
        <w:r>
          <w:rPr>
            <w:rFonts w:hint="default"/>
            <w:b w:val="0"/>
            <w:bCs w:val="0"/>
            <w:sz w:val="24"/>
            <w:szCs w:val="24"/>
            <w:lang w:val="ru-RU"/>
          </w:rPr>
          <w:t>ф</w:t>
        </w:r>
      </w:ins>
      <w:ins w:id="1355" w:author="google1599737165" w:date="2022-01-25T10:37:56Z">
        <w:r>
          <w:rPr>
            <w:rFonts w:hint="default"/>
            <w:b w:val="0"/>
            <w:bCs w:val="0"/>
            <w:sz w:val="24"/>
            <w:szCs w:val="24"/>
            <w:lang w:val="ru-RU"/>
          </w:rPr>
          <w:t>акто</w:t>
        </w:r>
      </w:ins>
      <w:ins w:id="1356" w:author="google1599737165" w:date="2022-01-25T10:37:59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ры </w:t>
        </w:r>
      </w:ins>
      <w:ins w:id="1357" w:author="google1599737165" w:date="2022-01-25T10:38:00Z">
        <w:r>
          <w:rPr>
            <w:rFonts w:hint="default"/>
            <w:b w:val="0"/>
            <w:bCs w:val="0"/>
            <w:sz w:val="24"/>
            <w:szCs w:val="24"/>
            <w:lang w:val="ru-RU"/>
          </w:rPr>
          <w:t>пр</w:t>
        </w:r>
      </w:ins>
      <w:ins w:id="1358" w:author="google1599737165" w:date="2022-01-25T10:38:01Z">
        <w:r>
          <w:rPr>
            <w:rFonts w:hint="default"/>
            <w:b w:val="0"/>
            <w:bCs w:val="0"/>
            <w:sz w:val="24"/>
            <w:szCs w:val="24"/>
            <w:lang w:val="ru-RU"/>
          </w:rPr>
          <w:t>и р</w:t>
        </w:r>
      </w:ins>
      <w:ins w:id="1359" w:author="google1599737165" w:date="2022-01-25T10:38:02Z">
        <w:r>
          <w:rPr>
            <w:rFonts w:hint="default"/>
            <w:b w:val="0"/>
            <w:bCs w:val="0"/>
            <w:sz w:val="24"/>
            <w:szCs w:val="24"/>
            <w:lang w:val="ru-RU"/>
          </w:rPr>
          <w:t>або</w:t>
        </w:r>
      </w:ins>
      <w:ins w:id="1360" w:author="google1599737165" w:date="2022-01-25T10:38:03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те </w:t>
        </w:r>
      </w:ins>
      <w:ins w:id="1361" w:author="google1599737165" w:date="2022-01-25T10:38:06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в </w:t>
        </w:r>
      </w:ins>
      <w:ins w:id="1362" w:author="google1599737165" w:date="2022-01-25T10:38:07Z">
        <w:r>
          <w:rPr>
            <w:rFonts w:hint="default"/>
            <w:b w:val="0"/>
            <w:bCs w:val="0"/>
            <w:sz w:val="24"/>
            <w:szCs w:val="24"/>
            <w:lang w:val="ru-RU"/>
          </w:rPr>
          <w:t>ус</w:t>
        </w:r>
      </w:ins>
      <w:ins w:id="1363" w:author="google1599737165" w:date="2022-01-25T10:38:08Z">
        <w:r>
          <w:rPr>
            <w:rFonts w:hint="default"/>
            <w:b w:val="0"/>
            <w:bCs w:val="0"/>
            <w:sz w:val="24"/>
            <w:szCs w:val="24"/>
            <w:lang w:val="ru-RU"/>
          </w:rPr>
          <w:t>ловиях</w:t>
        </w:r>
      </w:ins>
      <w:ins w:id="1364" w:author="google1599737165" w:date="2022-01-25T10:38:09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прир</w:t>
        </w:r>
      </w:ins>
      <w:ins w:id="1365" w:author="google1599737165" w:date="2022-01-25T10:38:10Z">
        <w:r>
          <w:rPr>
            <w:rFonts w:hint="default"/>
            <w:b w:val="0"/>
            <w:bCs w:val="0"/>
            <w:sz w:val="24"/>
            <w:szCs w:val="24"/>
            <w:lang w:val="ru-RU"/>
          </w:rPr>
          <w:t>одной</w:t>
        </w:r>
      </w:ins>
      <w:ins w:id="1366" w:author="google1599737165" w:date="2022-01-25T10:38:11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среды</w:t>
        </w:r>
      </w:ins>
      <w:ins w:id="1367" w:author="google1599737165" w:date="2022-01-25T10:35:35Z">
        <w:r>
          <w:rPr>
            <w:rFonts w:hint="default"/>
            <w:sz w:val="24"/>
            <w:szCs w:val="24"/>
            <w:lang w:val="ru-RU"/>
          </w:rPr>
          <w:t>.</w:t>
        </w:r>
      </w:ins>
    </w:p>
    <w:p>
      <w:pPr>
        <w:pStyle w:val="989"/>
        <w:widowControl w:val="0"/>
        <w:numPr>
          <w:ilvl w:val="0"/>
          <w:numId w:val="0"/>
        </w:numPr>
        <w:tabs>
          <w:tab w:val="left" w:pos="1134"/>
        </w:tabs>
        <w:suppressAutoHyphens/>
        <w:spacing w:line="276" w:lineRule="auto"/>
        <w:ind w:right="0" w:rightChars="0"/>
        <w:jc w:val="both"/>
        <w:rPr>
          <w:ins w:id="1368" w:author="google1599737165" w:date="2022-01-25T10:35:35Z"/>
          <w:rFonts w:hint="default"/>
          <w:sz w:val="24"/>
          <w:szCs w:val="24"/>
          <w:lang w:val="ru-RU"/>
        </w:rPr>
      </w:pPr>
      <w:ins w:id="1369" w:author="google1599737165" w:date="2022-01-25T10:35:35Z">
        <w:r>
          <w:rPr>
            <w:sz w:val="24"/>
            <w:szCs w:val="24"/>
            <w:lang w:val="ru-RU"/>
          </w:rPr>
          <w:t>Практика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370" w:author="google1599737165" w:date="2022-01-25T10:35:35Z"/>
          <w:b/>
        </w:rPr>
      </w:pPr>
      <w:ins w:id="1371" w:author="google1599737165" w:date="2022-01-25T10:38:26Z">
        <w:r>
          <w:rPr>
            <w:b/>
            <w:sz w:val="24"/>
            <w:szCs w:val="24"/>
            <w:lang w:val="ru-RU"/>
          </w:rPr>
          <w:t>Пере</w:t>
        </w:r>
      </w:ins>
      <w:ins w:id="1372" w:author="google1599737165" w:date="2022-01-25T10:38:27Z">
        <w:r>
          <w:rPr>
            <w:b/>
            <w:sz w:val="24"/>
            <w:szCs w:val="24"/>
            <w:lang w:val="ru-RU"/>
          </w:rPr>
          <w:t>мещ</w:t>
        </w:r>
      </w:ins>
      <w:ins w:id="1373" w:author="google1599737165" w:date="2022-01-25T10:38:28Z">
        <w:r>
          <w:rPr>
            <w:b/>
            <w:sz w:val="24"/>
            <w:szCs w:val="24"/>
            <w:lang w:val="ru-RU"/>
          </w:rPr>
          <w:t>ение</w:t>
        </w:r>
      </w:ins>
      <w:ins w:id="1374" w:author="google1599737165" w:date="2022-01-25T10:38:28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1375" w:author="google1599737165" w:date="2022-01-25T10:38:29Z">
        <w:r>
          <w:rPr>
            <w:rFonts w:hint="default"/>
            <w:b/>
            <w:sz w:val="24"/>
            <w:szCs w:val="24"/>
            <w:lang w:val="ru-RU"/>
          </w:rPr>
          <w:t>по п</w:t>
        </w:r>
      </w:ins>
      <w:ins w:id="1376" w:author="google1599737165" w:date="2022-01-25T10:38:30Z">
        <w:r>
          <w:rPr>
            <w:rFonts w:hint="default"/>
            <w:b/>
            <w:sz w:val="24"/>
            <w:szCs w:val="24"/>
            <w:lang w:val="ru-RU"/>
          </w:rPr>
          <w:t>ерес</w:t>
        </w:r>
      </w:ins>
      <w:ins w:id="1377" w:author="google1599737165" w:date="2022-01-25T10:38:31Z">
        <w:r>
          <w:rPr>
            <w:rFonts w:hint="default"/>
            <w:b/>
            <w:sz w:val="24"/>
            <w:szCs w:val="24"/>
            <w:lang w:val="ru-RU"/>
          </w:rPr>
          <w:t>еченн</w:t>
        </w:r>
      </w:ins>
      <w:ins w:id="1378" w:author="google1599737165" w:date="2022-01-25T10:38:32Z">
        <w:r>
          <w:rPr>
            <w:rFonts w:hint="default"/>
            <w:b/>
            <w:sz w:val="24"/>
            <w:szCs w:val="24"/>
            <w:lang w:val="ru-RU"/>
          </w:rPr>
          <w:t>ой мест</w:t>
        </w:r>
      </w:ins>
      <w:ins w:id="1379" w:author="google1599737165" w:date="2022-01-25T10:38:33Z">
        <w:r>
          <w:rPr>
            <w:rFonts w:hint="default"/>
            <w:b/>
            <w:sz w:val="24"/>
            <w:szCs w:val="24"/>
            <w:lang w:val="ru-RU"/>
          </w:rPr>
          <w:t xml:space="preserve">ности </w:t>
        </w:r>
      </w:ins>
      <w:ins w:id="1380" w:author="google1599737165" w:date="2022-01-25T10:38:39Z">
        <w:r>
          <w:rPr>
            <w:rFonts w:hint="default"/>
            <w:b/>
            <w:sz w:val="24"/>
            <w:szCs w:val="24"/>
            <w:lang w:val="ru-RU"/>
          </w:rPr>
          <w:t>со сн</w:t>
        </w:r>
      </w:ins>
      <w:ins w:id="1381" w:author="google1599737165" w:date="2022-01-25T10:38:40Z">
        <w:r>
          <w:rPr>
            <w:rFonts w:hint="default"/>
            <w:b/>
            <w:sz w:val="24"/>
            <w:szCs w:val="24"/>
            <w:lang w:val="ru-RU"/>
          </w:rPr>
          <w:t>аряже</w:t>
        </w:r>
      </w:ins>
      <w:ins w:id="1382" w:author="google1599737165" w:date="2022-01-25T10:38:41Z">
        <w:r>
          <w:rPr>
            <w:rFonts w:hint="default"/>
            <w:b/>
            <w:sz w:val="24"/>
            <w:szCs w:val="24"/>
            <w:lang w:val="ru-RU"/>
          </w:rPr>
          <w:t>ние</w:t>
        </w:r>
      </w:ins>
      <w:ins w:id="1383" w:author="google1599737165" w:date="2022-01-25T10:38:42Z">
        <w:r>
          <w:rPr>
            <w:rFonts w:hint="default"/>
            <w:b/>
            <w:sz w:val="24"/>
            <w:szCs w:val="24"/>
            <w:lang w:val="ru-RU"/>
          </w:rPr>
          <w:t>м</w:t>
        </w:r>
      </w:ins>
      <w:ins w:id="1384" w:author="google1599737165" w:date="2022-01-25T10:35:35Z">
        <w:r>
          <w:rPr>
            <w:b/>
            <w:sz w:val="24"/>
            <w:szCs w:val="24"/>
          </w:rPr>
          <w:t xml:space="preserve">. </w:t>
        </w:r>
      </w:ins>
      <w:ins w:id="1385" w:author="google1599737165" w:date="2022-01-25T10:38:54Z">
        <w:r>
          <w:rPr>
            <w:b w:val="0"/>
            <w:bCs/>
            <w:sz w:val="24"/>
            <w:szCs w:val="24"/>
            <w:lang w:val="ru-RU"/>
          </w:rPr>
          <w:t>О</w:t>
        </w:r>
      </w:ins>
      <w:ins w:id="1386" w:author="google1599737165" w:date="2022-01-25T10:38:55Z">
        <w:r>
          <w:rPr>
            <w:b w:val="0"/>
            <w:bCs/>
            <w:sz w:val="24"/>
            <w:szCs w:val="24"/>
            <w:lang w:val="ru-RU"/>
          </w:rPr>
          <w:t>рга</w:t>
        </w:r>
      </w:ins>
      <w:ins w:id="1387" w:author="google1599737165" w:date="2022-01-25T10:38:56Z">
        <w:r>
          <w:rPr>
            <w:b w:val="0"/>
            <w:bCs/>
            <w:sz w:val="24"/>
            <w:szCs w:val="24"/>
            <w:lang w:val="ru-RU"/>
          </w:rPr>
          <w:t>низа</w:t>
        </w:r>
      </w:ins>
      <w:ins w:id="1388" w:author="google1599737165" w:date="2022-01-25T10:38:57Z">
        <w:r>
          <w:rPr>
            <w:b w:val="0"/>
            <w:bCs/>
            <w:sz w:val="24"/>
            <w:szCs w:val="24"/>
            <w:lang w:val="ru-RU"/>
          </w:rPr>
          <w:t>ция</w:t>
        </w:r>
      </w:ins>
      <w:ins w:id="1389" w:author="google1599737165" w:date="2022-01-25T10:38:5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1390" w:author="google1599737165" w:date="2022-01-25T10:38:58Z">
        <w:r>
          <w:rPr>
            <w:rFonts w:hint="default"/>
            <w:b w:val="0"/>
            <w:bCs/>
            <w:sz w:val="24"/>
            <w:szCs w:val="24"/>
            <w:lang w:val="ru-RU"/>
          </w:rPr>
          <w:t>гр</w:t>
        </w:r>
      </w:ins>
      <w:ins w:id="1391" w:author="google1599737165" w:date="2022-01-25T10:39:02Z">
        <w:r>
          <w:rPr>
            <w:rFonts w:hint="default"/>
            <w:b w:val="0"/>
            <w:bCs/>
            <w:sz w:val="24"/>
            <w:szCs w:val="24"/>
            <w:lang w:val="ru-RU"/>
          </w:rPr>
          <w:t>у</w:t>
        </w:r>
      </w:ins>
      <w:ins w:id="1392" w:author="google1599737165" w:date="2022-01-25T10:39:04Z">
        <w:r>
          <w:rPr>
            <w:rFonts w:hint="default"/>
            <w:b w:val="0"/>
            <w:bCs/>
            <w:sz w:val="24"/>
            <w:szCs w:val="24"/>
            <w:lang w:val="ru-RU"/>
          </w:rPr>
          <w:t>ппы</w:t>
        </w:r>
      </w:ins>
      <w:ins w:id="1393" w:author="google1599737165" w:date="2022-01-25T10:39:0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на м</w:t>
        </w:r>
      </w:ins>
      <w:ins w:id="1394" w:author="google1599737165" w:date="2022-01-25T10:39:06Z">
        <w:r>
          <w:rPr>
            <w:rFonts w:hint="default"/>
            <w:b w:val="0"/>
            <w:bCs/>
            <w:sz w:val="24"/>
            <w:szCs w:val="24"/>
            <w:lang w:val="ru-RU"/>
          </w:rPr>
          <w:t>аршр</w:t>
        </w:r>
      </w:ins>
      <w:ins w:id="1395" w:author="google1599737165" w:date="2022-01-25T10:39:07Z">
        <w:r>
          <w:rPr>
            <w:rFonts w:hint="default"/>
            <w:b w:val="0"/>
            <w:bCs/>
            <w:sz w:val="24"/>
            <w:szCs w:val="24"/>
            <w:lang w:val="ru-RU"/>
          </w:rPr>
          <w:t>уте</w:t>
        </w:r>
      </w:ins>
      <w:ins w:id="1396" w:author="google1599737165" w:date="2022-01-25T10:35:35Z">
        <w:r>
          <w:rPr>
            <w:sz w:val="24"/>
            <w:szCs w:val="24"/>
          </w:rPr>
          <w:t>.</w:t>
        </w:r>
      </w:ins>
      <w:ins w:id="1397" w:author="google1599737165" w:date="2022-01-25T10:39:15Z">
        <w:r>
          <w:rPr>
            <w:rFonts w:hint="default"/>
            <w:sz w:val="24"/>
            <w:szCs w:val="24"/>
            <w:lang w:val="ru-RU"/>
          </w:rPr>
          <w:t xml:space="preserve"> </w:t>
        </w:r>
      </w:ins>
      <w:ins w:id="1398" w:author="google1599737165" w:date="2022-01-25T10:39:16Z">
        <w:r>
          <w:rPr>
            <w:rFonts w:hint="default"/>
            <w:sz w:val="24"/>
            <w:szCs w:val="24"/>
            <w:lang w:val="ru-RU"/>
          </w:rPr>
          <w:t>Комм</w:t>
        </w:r>
      </w:ins>
      <w:ins w:id="1399" w:author="google1599737165" w:date="2022-01-25T10:39:17Z">
        <w:r>
          <w:rPr>
            <w:rFonts w:hint="default"/>
            <w:sz w:val="24"/>
            <w:szCs w:val="24"/>
            <w:lang w:val="ru-RU"/>
          </w:rPr>
          <w:t>ун</w:t>
        </w:r>
      </w:ins>
      <w:ins w:id="1400" w:author="google1599737165" w:date="2022-01-25T10:39:18Z">
        <w:r>
          <w:rPr>
            <w:rFonts w:hint="default"/>
            <w:sz w:val="24"/>
            <w:szCs w:val="24"/>
            <w:lang w:val="ru-RU"/>
          </w:rPr>
          <w:t>ика</w:t>
        </w:r>
      </w:ins>
      <w:ins w:id="1401" w:author="google1599737165" w:date="2022-01-25T10:39:19Z">
        <w:r>
          <w:rPr>
            <w:rFonts w:hint="default"/>
            <w:sz w:val="24"/>
            <w:szCs w:val="24"/>
            <w:lang w:val="ru-RU"/>
          </w:rPr>
          <w:t xml:space="preserve">ция </w:t>
        </w:r>
      </w:ins>
      <w:ins w:id="1402" w:author="google1599737165" w:date="2022-01-25T10:39:20Z">
        <w:r>
          <w:rPr>
            <w:rFonts w:hint="default"/>
            <w:sz w:val="24"/>
            <w:szCs w:val="24"/>
            <w:lang w:val="ru-RU"/>
          </w:rPr>
          <w:t>при п</w:t>
        </w:r>
      </w:ins>
      <w:ins w:id="1403" w:author="google1599737165" w:date="2022-01-25T10:39:21Z">
        <w:r>
          <w:rPr>
            <w:rFonts w:hint="default"/>
            <w:sz w:val="24"/>
            <w:szCs w:val="24"/>
            <w:lang w:val="ru-RU"/>
          </w:rPr>
          <w:t>ереме</w:t>
        </w:r>
      </w:ins>
      <w:ins w:id="1404" w:author="google1599737165" w:date="2022-01-25T10:39:24Z">
        <w:r>
          <w:rPr>
            <w:rFonts w:hint="default"/>
            <w:sz w:val="24"/>
            <w:szCs w:val="24"/>
            <w:lang w:val="ru-RU"/>
          </w:rPr>
          <w:t>щении</w:t>
        </w:r>
      </w:ins>
      <w:ins w:id="1405" w:author="google1599737165" w:date="2022-01-25T10:39:25Z">
        <w:r>
          <w:rPr>
            <w:rFonts w:hint="default"/>
            <w:sz w:val="24"/>
            <w:szCs w:val="24"/>
            <w:lang w:val="ru-RU"/>
          </w:rPr>
          <w:t xml:space="preserve">. 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406" w:author="google1599737165" w:date="2022-01-25T10:40:54Z"/>
          <w:spacing w:val="-4"/>
          <w:sz w:val="24"/>
          <w:szCs w:val="24"/>
        </w:rPr>
      </w:pPr>
      <w:ins w:id="1407" w:author="google1599737165" w:date="2022-01-25T10:39:59Z">
        <w:r>
          <w:rPr>
            <w:rFonts w:hint="default"/>
            <w:b/>
            <w:bCs/>
            <w:sz w:val="24"/>
            <w:szCs w:val="24"/>
            <w:lang w:val="ru-RU"/>
          </w:rPr>
          <w:t>Т</w:t>
        </w:r>
      </w:ins>
      <w:ins w:id="1408" w:author="google1599737165" w:date="2022-01-25T10:40:00Z">
        <w:r>
          <w:rPr>
            <w:rFonts w:hint="default"/>
            <w:b/>
            <w:bCs/>
            <w:sz w:val="24"/>
            <w:szCs w:val="24"/>
            <w:lang w:val="ru-RU"/>
          </w:rPr>
          <w:t>а</w:t>
        </w:r>
      </w:ins>
      <w:ins w:id="1409" w:author="google1599737165" w:date="2022-01-25T10:40:01Z">
        <w:r>
          <w:rPr>
            <w:rFonts w:hint="default"/>
            <w:b/>
            <w:bCs/>
            <w:sz w:val="24"/>
            <w:szCs w:val="24"/>
            <w:lang w:val="ru-RU"/>
          </w:rPr>
          <w:t>кела</w:t>
        </w:r>
      </w:ins>
      <w:ins w:id="1410" w:author="google1599737165" w:date="2022-01-25T10:40:02Z">
        <w:r>
          <w:rPr>
            <w:rFonts w:hint="default"/>
            <w:b/>
            <w:bCs/>
            <w:sz w:val="24"/>
            <w:szCs w:val="24"/>
            <w:lang w:val="ru-RU"/>
          </w:rPr>
          <w:t xml:space="preserve">жное </w:t>
        </w:r>
      </w:ins>
      <w:ins w:id="1411" w:author="google1599737165" w:date="2022-01-25T10:40:03Z">
        <w:r>
          <w:rPr>
            <w:rFonts w:hint="default"/>
            <w:b/>
            <w:bCs/>
            <w:sz w:val="24"/>
            <w:szCs w:val="24"/>
            <w:lang w:val="ru-RU"/>
          </w:rPr>
          <w:t>д</w:t>
        </w:r>
      </w:ins>
      <w:ins w:id="1412" w:author="google1599737165" w:date="2022-01-25T10:40:04Z">
        <w:r>
          <w:rPr>
            <w:rFonts w:hint="default"/>
            <w:b/>
            <w:bCs/>
            <w:sz w:val="24"/>
            <w:szCs w:val="24"/>
            <w:lang w:val="ru-RU"/>
          </w:rPr>
          <w:t>ело</w:t>
        </w:r>
      </w:ins>
      <w:ins w:id="1413" w:author="google1599737165" w:date="2022-01-25T10:35:35Z">
        <w:r>
          <w:rPr>
            <w:rFonts w:hint="default"/>
            <w:sz w:val="24"/>
            <w:szCs w:val="24"/>
            <w:lang w:val="ru-RU"/>
          </w:rPr>
          <w:t xml:space="preserve">. </w:t>
        </w:r>
      </w:ins>
      <w:ins w:id="1414" w:author="google1599737165" w:date="2022-01-25T10:40:17Z">
        <w:r>
          <w:rPr>
            <w:spacing w:val="-4"/>
            <w:sz w:val="24"/>
            <w:szCs w:val="24"/>
            <w:lang w:val="ru-RU"/>
          </w:rPr>
          <w:t>Мо</w:t>
        </w:r>
      </w:ins>
      <w:ins w:id="1415" w:author="google1599737165" w:date="2022-01-25T10:40:18Z">
        <w:r>
          <w:rPr>
            <w:spacing w:val="-4"/>
            <w:sz w:val="24"/>
            <w:szCs w:val="24"/>
            <w:lang w:val="ru-RU"/>
          </w:rPr>
          <w:t>рск</w:t>
        </w:r>
      </w:ins>
      <w:ins w:id="1416" w:author="google1599737165" w:date="2022-01-25T10:40:19Z">
        <w:r>
          <w:rPr>
            <w:spacing w:val="-4"/>
            <w:sz w:val="24"/>
            <w:szCs w:val="24"/>
            <w:lang w:val="ru-RU"/>
          </w:rPr>
          <w:t>ие</w:t>
        </w:r>
      </w:ins>
      <w:ins w:id="1417" w:author="google1599737165" w:date="2022-01-25T10:40:19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418" w:author="google1599737165" w:date="2022-01-25T10:40:20Z">
        <w:r>
          <w:rPr>
            <w:rFonts w:hint="default"/>
            <w:spacing w:val="-4"/>
            <w:sz w:val="24"/>
            <w:szCs w:val="24"/>
            <w:lang w:val="ru-RU"/>
          </w:rPr>
          <w:t>уз</w:t>
        </w:r>
      </w:ins>
      <w:ins w:id="1419" w:author="google1599737165" w:date="2022-01-25T10:40:21Z">
        <w:r>
          <w:rPr>
            <w:rFonts w:hint="default"/>
            <w:spacing w:val="-4"/>
            <w:sz w:val="24"/>
            <w:szCs w:val="24"/>
            <w:lang w:val="ru-RU"/>
          </w:rPr>
          <w:t>лы</w:t>
        </w:r>
      </w:ins>
      <w:ins w:id="1420" w:author="google1599737165" w:date="2022-01-25T10:40:25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421" w:author="google1599737165" w:date="2022-01-25T10:40:26Z">
        <w:r>
          <w:rPr>
            <w:rFonts w:hint="default"/>
            <w:spacing w:val="-4"/>
            <w:sz w:val="24"/>
            <w:szCs w:val="24"/>
            <w:lang w:val="ru-RU"/>
          </w:rPr>
          <w:t xml:space="preserve"> Те</w:t>
        </w:r>
      </w:ins>
      <w:ins w:id="1422" w:author="google1599737165" w:date="2022-01-25T10:40:27Z">
        <w:r>
          <w:rPr>
            <w:rFonts w:hint="default"/>
            <w:spacing w:val="-4"/>
            <w:sz w:val="24"/>
            <w:szCs w:val="24"/>
            <w:lang w:val="ru-RU"/>
          </w:rPr>
          <w:t>хник</w:t>
        </w:r>
      </w:ins>
      <w:ins w:id="1423" w:author="google1599737165" w:date="2022-01-25T10:40:28Z">
        <w:r>
          <w:rPr>
            <w:rFonts w:hint="default"/>
            <w:spacing w:val="-4"/>
            <w:sz w:val="24"/>
            <w:szCs w:val="24"/>
            <w:lang w:val="ru-RU"/>
          </w:rPr>
          <w:t>а работ</w:t>
        </w:r>
      </w:ins>
      <w:ins w:id="1424" w:author="google1599737165" w:date="2022-01-25T10:40:29Z">
        <w:r>
          <w:rPr>
            <w:rFonts w:hint="default"/>
            <w:spacing w:val="-4"/>
            <w:sz w:val="24"/>
            <w:szCs w:val="24"/>
            <w:lang w:val="ru-RU"/>
          </w:rPr>
          <w:t xml:space="preserve">ы </w:t>
        </w:r>
      </w:ins>
      <w:ins w:id="1425" w:author="google1599737165" w:date="2022-01-25T10:40:30Z">
        <w:r>
          <w:rPr>
            <w:rFonts w:hint="default"/>
            <w:spacing w:val="-4"/>
            <w:sz w:val="24"/>
            <w:szCs w:val="24"/>
            <w:lang w:val="ru-RU"/>
          </w:rPr>
          <w:t xml:space="preserve">с </w:t>
        </w:r>
      </w:ins>
      <w:ins w:id="1426" w:author="google1599737165" w:date="2022-01-25T10:40:32Z">
        <w:r>
          <w:rPr>
            <w:rFonts w:hint="default"/>
            <w:spacing w:val="-4"/>
            <w:sz w:val="24"/>
            <w:szCs w:val="24"/>
            <w:lang w:val="ru-RU"/>
          </w:rPr>
          <w:t>вере</w:t>
        </w:r>
      </w:ins>
      <w:ins w:id="1427" w:author="google1599737165" w:date="2022-01-25T10:40:33Z">
        <w:r>
          <w:rPr>
            <w:rFonts w:hint="default"/>
            <w:spacing w:val="-4"/>
            <w:sz w:val="24"/>
            <w:szCs w:val="24"/>
            <w:lang w:val="ru-RU"/>
          </w:rPr>
          <w:t>вками</w:t>
        </w:r>
      </w:ins>
      <w:ins w:id="1428" w:author="google1599737165" w:date="2022-01-25T10:40:34Z">
        <w:r>
          <w:rPr>
            <w:rFonts w:hint="default"/>
            <w:spacing w:val="-4"/>
            <w:sz w:val="24"/>
            <w:szCs w:val="24"/>
            <w:lang w:val="ru-RU"/>
          </w:rPr>
          <w:t xml:space="preserve">. </w:t>
        </w:r>
      </w:ins>
      <w:ins w:id="1429" w:author="google1599737165" w:date="2022-01-25T10:40:35Z">
        <w:r>
          <w:rPr>
            <w:rFonts w:hint="default"/>
            <w:spacing w:val="-4"/>
            <w:sz w:val="24"/>
            <w:szCs w:val="24"/>
            <w:lang w:val="ru-RU"/>
          </w:rPr>
          <w:t>Ораг</w:t>
        </w:r>
      </w:ins>
      <w:ins w:id="1430" w:author="google1599737165" w:date="2022-01-25T10:40:38Z">
        <w:r>
          <w:rPr>
            <w:rFonts w:hint="default"/>
            <w:spacing w:val="-4"/>
            <w:sz w:val="24"/>
            <w:szCs w:val="24"/>
            <w:lang w:val="ru-RU"/>
          </w:rPr>
          <w:t>аниза</w:t>
        </w:r>
      </w:ins>
      <w:ins w:id="1431" w:author="google1599737165" w:date="2022-01-25T10:40:39Z">
        <w:r>
          <w:rPr>
            <w:rFonts w:hint="default"/>
            <w:spacing w:val="-4"/>
            <w:sz w:val="24"/>
            <w:szCs w:val="24"/>
            <w:lang w:val="ru-RU"/>
          </w:rPr>
          <w:t xml:space="preserve">ция </w:t>
        </w:r>
      </w:ins>
      <w:ins w:id="1432" w:author="google1599737165" w:date="2022-01-25T10:40:41Z">
        <w:r>
          <w:rPr>
            <w:rFonts w:hint="default"/>
            <w:spacing w:val="-4"/>
            <w:sz w:val="24"/>
            <w:szCs w:val="24"/>
            <w:lang w:val="ru-RU"/>
          </w:rPr>
          <w:t>с</w:t>
        </w:r>
      </w:ins>
      <w:ins w:id="1433" w:author="google1599737165" w:date="2022-01-25T10:40:42Z">
        <w:r>
          <w:rPr>
            <w:rFonts w:hint="default"/>
            <w:spacing w:val="-4"/>
            <w:sz w:val="24"/>
            <w:szCs w:val="24"/>
            <w:lang w:val="ru-RU"/>
          </w:rPr>
          <w:t>тр</w:t>
        </w:r>
      </w:ins>
      <w:ins w:id="1434" w:author="google1599737165" w:date="2022-01-25T10:40:43Z">
        <w:r>
          <w:rPr>
            <w:rFonts w:hint="default"/>
            <w:spacing w:val="-4"/>
            <w:sz w:val="24"/>
            <w:szCs w:val="24"/>
            <w:lang w:val="ru-RU"/>
          </w:rPr>
          <w:t>а</w:t>
        </w:r>
      </w:ins>
      <w:ins w:id="1435" w:author="google1599737165" w:date="2022-01-25T10:40:44Z">
        <w:r>
          <w:rPr>
            <w:rFonts w:hint="default"/>
            <w:spacing w:val="-4"/>
            <w:sz w:val="24"/>
            <w:szCs w:val="24"/>
            <w:lang w:val="ru-RU"/>
          </w:rPr>
          <w:t>хов</w:t>
        </w:r>
      </w:ins>
      <w:ins w:id="1436" w:author="google1599737165" w:date="2022-01-25T10:40:45Z">
        <w:r>
          <w:rPr>
            <w:rFonts w:hint="default"/>
            <w:spacing w:val="-4"/>
            <w:sz w:val="24"/>
            <w:szCs w:val="24"/>
            <w:lang w:val="ru-RU"/>
          </w:rPr>
          <w:t>ок.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437" w:author="google1599737165" w:date="2022-01-25T10:42:01Z"/>
          <w:spacing w:val="-4"/>
          <w:sz w:val="24"/>
          <w:szCs w:val="24"/>
        </w:rPr>
      </w:pPr>
      <w:ins w:id="1438" w:author="google1599737165" w:date="2022-01-25T10:40:5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Пос</w:t>
        </w:r>
      </w:ins>
      <w:ins w:id="1439" w:author="google1599737165" w:date="2022-01-25T10:41:0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та</w:t>
        </w:r>
      </w:ins>
      <w:ins w:id="1440" w:author="google1599737165" w:date="2022-01-25T10:41:0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новка </w:t>
        </w:r>
      </w:ins>
      <w:ins w:id="1441" w:author="google1599737165" w:date="2022-01-25T10:41:0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полево</w:t>
        </w:r>
      </w:ins>
      <w:ins w:id="1442" w:author="google1599737165" w:date="2022-01-25T10:41:0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го ла</w:t>
        </w:r>
      </w:ins>
      <w:ins w:id="1443" w:author="google1599737165" w:date="2022-01-25T10:41:0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геря</w:t>
        </w:r>
      </w:ins>
      <w:ins w:id="1444" w:author="google1599737165" w:date="2022-01-25T10:41:05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445" w:author="google1599737165" w:date="2022-01-25T10:41:06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446" w:author="google1599737165" w:date="2022-01-25T10:41:07Z">
        <w:r>
          <w:rPr>
            <w:rFonts w:hint="default"/>
            <w:spacing w:val="-4"/>
            <w:sz w:val="24"/>
            <w:szCs w:val="24"/>
            <w:lang w:val="ru-RU"/>
          </w:rPr>
          <w:t>Расст</w:t>
        </w:r>
      </w:ins>
      <w:ins w:id="1447" w:author="google1599737165" w:date="2022-01-25T10:41:08Z">
        <w:r>
          <w:rPr>
            <w:rFonts w:hint="default"/>
            <w:spacing w:val="-4"/>
            <w:sz w:val="24"/>
            <w:szCs w:val="24"/>
            <w:lang w:val="ru-RU"/>
          </w:rPr>
          <w:t>ановк</w:t>
        </w:r>
      </w:ins>
      <w:ins w:id="1448" w:author="google1599737165" w:date="2022-01-25T10:41:09Z">
        <w:r>
          <w:rPr>
            <w:rFonts w:hint="default"/>
            <w:spacing w:val="-4"/>
            <w:sz w:val="24"/>
            <w:szCs w:val="24"/>
            <w:lang w:val="ru-RU"/>
          </w:rPr>
          <w:t>а</w:t>
        </w:r>
      </w:ins>
      <w:ins w:id="1449" w:author="google1599737165" w:date="2022-01-25T10:41:10Z">
        <w:r>
          <w:rPr>
            <w:rFonts w:hint="default"/>
            <w:spacing w:val="-4"/>
            <w:sz w:val="24"/>
            <w:szCs w:val="24"/>
            <w:lang w:val="ru-RU"/>
          </w:rPr>
          <w:t xml:space="preserve"> пала</w:t>
        </w:r>
      </w:ins>
      <w:ins w:id="1450" w:author="google1599737165" w:date="2022-01-25T10:41:11Z">
        <w:r>
          <w:rPr>
            <w:rFonts w:hint="default"/>
            <w:spacing w:val="-4"/>
            <w:sz w:val="24"/>
            <w:szCs w:val="24"/>
            <w:lang w:val="ru-RU"/>
          </w:rPr>
          <w:t>ток</w:t>
        </w:r>
      </w:ins>
      <w:ins w:id="1451" w:author="google1599737165" w:date="2022-01-25T10:41:12Z">
        <w:r>
          <w:rPr>
            <w:rFonts w:hint="default"/>
            <w:spacing w:val="-4"/>
            <w:sz w:val="24"/>
            <w:szCs w:val="24"/>
            <w:lang w:val="ru-RU"/>
          </w:rPr>
          <w:t xml:space="preserve">. </w:t>
        </w:r>
      </w:ins>
      <w:ins w:id="1452" w:author="google1599737165" w:date="2022-01-25T10:41:14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453" w:author="google1599737165" w:date="2022-01-25T10:41:15Z">
        <w:r>
          <w:rPr>
            <w:rFonts w:hint="default"/>
            <w:spacing w:val="-4"/>
            <w:sz w:val="24"/>
            <w:szCs w:val="24"/>
            <w:lang w:val="ru-RU"/>
          </w:rPr>
          <w:t>р</w:t>
        </w:r>
      </w:ins>
      <w:ins w:id="1454" w:author="google1599737165" w:date="2022-01-25T10:41:17Z">
        <w:r>
          <w:rPr>
            <w:rFonts w:hint="default"/>
            <w:spacing w:val="-4"/>
            <w:sz w:val="24"/>
            <w:szCs w:val="24"/>
            <w:lang w:val="ru-RU"/>
          </w:rPr>
          <w:t>гани</w:t>
        </w:r>
      </w:ins>
      <w:ins w:id="1455" w:author="google1599737165" w:date="2022-01-25T10:41:18Z">
        <w:r>
          <w:rPr>
            <w:rFonts w:hint="default"/>
            <w:spacing w:val="-4"/>
            <w:sz w:val="24"/>
            <w:szCs w:val="24"/>
            <w:lang w:val="ru-RU"/>
          </w:rPr>
          <w:t>зац</w:t>
        </w:r>
      </w:ins>
      <w:ins w:id="1456" w:author="google1599737165" w:date="2022-01-25T10:41:19Z">
        <w:r>
          <w:rPr>
            <w:rFonts w:hint="default"/>
            <w:spacing w:val="-4"/>
            <w:sz w:val="24"/>
            <w:szCs w:val="24"/>
            <w:lang w:val="ru-RU"/>
          </w:rPr>
          <w:t>ия ко</w:t>
        </w:r>
      </w:ins>
      <w:ins w:id="1457" w:author="google1599737165" w:date="2022-01-25T10:41:20Z">
        <w:r>
          <w:rPr>
            <w:rFonts w:hint="default"/>
            <w:spacing w:val="-4"/>
            <w:sz w:val="24"/>
            <w:szCs w:val="24"/>
            <w:lang w:val="ru-RU"/>
          </w:rPr>
          <w:t>стри</w:t>
        </w:r>
      </w:ins>
      <w:ins w:id="1458" w:author="google1599737165" w:date="2022-01-25T10:41:21Z">
        <w:r>
          <w:rPr>
            <w:rFonts w:hint="default"/>
            <w:spacing w:val="-4"/>
            <w:sz w:val="24"/>
            <w:szCs w:val="24"/>
            <w:lang w:val="ru-RU"/>
          </w:rPr>
          <w:t xml:space="preserve">ща. </w:t>
        </w:r>
      </w:ins>
      <w:ins w:id="1459" w:author="google1599737165" w:date="2022-01-25T10:41:22Z">
        <w:r>
          <w:rPr>
            <w:rFonts w:hint="default"/>
            <w:spacing w:val="-4"/>
            <w:sz w:val="24"/>
            <w:szCs w:val="24"/>
            <w:lang w:val="ru-RU"/>
          </w:rPr>
          <w:t>З</w:t>
        </w:r>
      </w:ins>
      <w:ins w:id="1460" w:author="google1599737165" w:date="2022-01-25T10:41:29Z">
        <w:r>
          <w:rPr>
            <w:rFonts w:hint="default"/>
            <w:spacing w:val="-4"/>
            <w:sz w:val="24"/>
            <w:szCs w:val="24"/>
            <w:lang w:val="ru-RU"/>
          </w:rPr>
          <w:t>а</w:t>
        </w:r>
      </w:ins>
      <w:ins w:id="1461" w:author="google1599737165" w:date="2022-01-25T10:41:23Z">
        <w:r>
          <w:rPr>
            <w:rFonts w:hint="default"/>
            <w:spacing w:val="-4"/>
            <w:sz w:val="24"/>
            <w:szCs w:val="24"/>
            <w:lang w:val="ru-RU"/>
          </w:rPr>
          <w:t>гото</w:t>
        </w:r>
      </w:ins>
      <w:ins w:id="1462" w:author="google1599737165" w:date="2022-01-25T10:41:24Z">
        <w:r>
          <w:rPr>
            <w:rFonts w:hint="default"/>
            <w:spacing w:val="-4"/>
            <w:sz w:val="24"/>
            <w:szCs w:val="24"/>
            <w:lang w:val="ru-RU"/>
          </w:rPr>
          <w:t xml:space="preserve">вка </w:t>
        </w:r>
      </w:ins>
      <w:ins w:id="1463" w:author="google1599737165" w:date="2022-01-25T10:41:30Z">
        <w:r>
          <w:rPr>
            <w:rFonts w:hint="default"/>
            <w:spacing w:val="-4"/>
            <w:sz w:val="24"/>
            <w:szCs w:val="24"/>
            <w:lang w:val="ru-RU"/>
          </w:rPr>
          <w:t>в</w:t>
        </w:r>
      </w:ins>
      <w:ins w:id="1464" w:author="google1599737165" w:date="2022-01-25T10:41:31Z">
        <w:r>
          <w:rPr>
            <w:rFonts w:hint="default"/>
            <w:spacing w:val="-4"/>
            <w:sz w:val="24"/>
            <w:szCs w:val="24"/>
            <w:lang w:val="ru-RU"/>
          </w:rPr>
          <w:t>алеж</w:t>
        </w:r>
      </w:ins>
      <w:ins w:id="1465" w:author="google1599737165" w:date="2022-01-25T10:41:32Z">
        <w:r>
          <w:rPr>
            <w:rFonts w:hint="default"/>
            <w:spacing w:val="-4"/>
            <w:sz w:val="24"/>
            <w:szCs w:val="24"/>
            <w:lang w:val="ru-RU"/>
          </w:rPr>
          <w:t>ни</w:t>
        </w:r>
      </w:ins>
      <w:ins w:id="1466" w:author="google1599737165" w:date="2022-01-25T10:41:33Z">
        <w:r>
          <w:rPr>
            <w:rFonts w:hint="default"/>
            <w:spacing w:val="-4"/>
            <w:sz w:val="24"/>
            <w:szCs w:val="24"/>
            <w:lang w:val="ru-RU"/>
          </w:rPr>
          <w:t>ка</w:t>
        </w:r>
      </w:ins>
      <w:ins w:id="1467" w:author="google1599737165" w:date="2022-01-25T10:41:34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468" w:author="google1599737165" w:date="2022-01-25T10:41:35Z">
        <w:r>
          <w:rPr>
            <w:rFonts w:hint="default"/>
            <w:spacing w:val="-4"/>
            <w:sz w:val="24"/>
            <w:szCs w:val="24"/>
            <w:lang w:val="ru-RU"/>
          </w:rPr>
          <w:t xml:space="preserve">для </w:t>
        </w:r>
      </w:ins>
      <w:ins w:id="1469" w:author="google1599737165" w:date="2022-01-25T10:41:37Z">
        <w:r>
          <w:rPr>
            <w:rFonts w:hint="default"/>
            <w:spacing w:val="-4"/>
            <w:sz w:val="24"/>
            <w:szCs w:val="24"/>
            <w:lang w:val="ru-RU"/>
          </w:rPr>
          <w:t>др</w:t>
        </w:r>
      </w:ins>
      <w:ins w:id="1470" w:author="google1599737165" w:date="2022-01-25T10:41:38Z">
        <w:r>
          <w:rPr>
            <w:rFonts w:hint="default"/>
            <w:spacing w:val="-4"/>
            <w:sz w:val="24"/>
            <w:szCs w:val="24"/>
            <w:lang w:val="ru-RU"/>
          </w:rPr>
          <w:t>ов</w:t>
        </w:r>
      </w:ins>
      <w:ins w:id="1471" w:author="google1599737165" w:date="2022-01-25T10:41:25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472" w:author="google1599737165" w:date="2022-01-25T10:41:39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473" w:author="google1599737165" w:date="2022-01-25T10:41:45Z">
        <w:r>
          <w:rPr>
            <w:rFonts w:hint="default"/>
            <w:spacing w:val="-4"/>
            <w:sz w:val="24"/>
            <w:szCs w:val="24"/>
            <w:lang w:val="ru-RU"/>
          </w:rPr>
          <w:t>Те</w:t>
        </w:r>
      </w:ins>
      <w:ins w:id="1474" w:author="google1599737165" w:date="2022-01-25T10:41:46Z">
        <w:r>
          <w:rPr>
            <w:rFonts w:hint="default"/>
            <w:spacing w:val="-4"/>
            <w:sz w:val="24"/>
            <w:szCs w:val="24"/>
            <w:lang w:val="ru-RU"/>
          </w:rPr>
          <w:t>х</w:t>
        </w:r>
      </w:ins>
      <w:ins w:id="1475" w:author="google1599737165" w:date="2022-01-25T10:41:47Z">
        <w:r>
          <w:rPr>
            <w:rFonts w:hint="default"/>
            <w:spacing w:val="-4"/>
            <w:sz w:val="24"/>
            <w:szCs w:val="24"/>
            <w:lang w:val="ru-RU"/>
          </w:rPr>
          <w:t xml:space="preserve">ника </w:t>
        </w:r>
      </w:ins>
      <w:ins w:id="1476" w:author="google1599737165" w:date="2022-01-25T10:41:49Z">
        <w:r>
          <w:rPr>
            <w:rFonts w:hint="default"/>
            <w:spacing w:val="-4"/>
            <w:sz w:val="24"/>
            <w:szCs w:val="24"/>
            <w:lang w:val="ru-RU"/>
          </w:rPr>
          <w:t>органи</w:t>
        </w:r>
      </w:ins>
      <w:ins w:id="1477" w:author="google1599737165" w:date="2022-01-25T10:41:50Z">
        <w:r>
          <w:rPr>
            <w:rFonts w:hint="default"/>
            <w:spacing w:val="-4"/>
            <w:sz w:val="24"/>
            <w:szCs w:val="24"/>
            <w:lang w:val="ru-RU"/>
          </w:rPr>
          <w:t>заци</w:t>
        </w:r>
      </w:ins>
      <w:ins w:id="1478" w:author="google1599737165" w:date="2022-01-25T10:41:51Z">
        <w:r>
          <w:rPr>
            <w:rFonts w:hint="default"/>
            <w:spacing w:val="-4"/>
            <w:sz w:val="24"/>
            <w:szCs w:val="24"/>
            <w:lang w:val="ru-RU"/>
          </w:rPr>
          <w:t xml:space="preserve">и </w:t>
        </w:r>
      </w:ins>
      <w:ins w:id="1479" w:author="google1599737165" w:date="2022-01-25T10:41:54Z">
        <w:r>
          <w:rPr>
            <w:rFonts w:hint="default"/>
            <w:spacing w:val="-4"/>
            <w:sz w:val="24"/>
            <w:szCs w:val="24"/>
            <w:lang w:val="ru-RU"/>
          </w:rPr>
          <w:t xml:space="preserve">и </w:t>
        </w:r>
      </w:ins>
      <w:ins w:id="1480" w:author="google1599737165" w:date="2022-01-25T10:41:55Z">
        <w:r>
          <w:rPr>
            <w:rFonts w:hint="default"/>
            <w:spacing w:val="-4"/>
            <w:sz w:val="24"/>
            <w:szCs w:val="24"/>
            <w:lang w:val="ru-RU"/>
          </w:rPr>
          <w:t>подд</w:t>
        </w:r>
      </w:ins>
      <w:ins w:id="1481" w:author="google1599737165" w:date="2022-01-25T10:41:56Z">
        <w:r>
          <w:rPr>
            <w:rFonts w:hint="default"/>
            <w:spacing w:val="-4"/>
            <w:sz w:val="24"/>
            <w:szCs w:val="24"/>
            <w:lang w:val="ru-RU"/>
          </w:rPr>
          <w:t>ерж</w:t>
        </w:r>
      </w:ins>
      <w:ins w:id="1482" w:author="google1599737165" w:date="2022-01-25T10:41:57Z">
        <w:r>
          <w:rPr>
            <w:rFonts w:hint="default"/>
            <w:spacing w:val="-4"/>
            <w:sz w:val="24"/>
            <w:szCs w:val="24"/>
            <w:lang w:val="ru-RU"/>
          </w:rPr>
          <w:t>ани</w:t>
        </w:r>
      </w:ins>
      <w:ins w:id="1483" w:author="google1599737165" w:date="2022-01-25T10:41:58Z">
        <w:r>
          <w:rPr>
            <w:rFonts w:hint="default"/>
            <w:spacing w:val="-4"/>
            <w:sz w:val="24"/>
            <w:szCs w:val="24"/>
            <w:lang w:val="ru-RU"/>
          </w:rPr>
          <w:t xml:space="preserve">я </w:t>
        </w:r>
      </w:ins>
      <w:ins w:id="1484" w:author="google1599737165" w:date="2022-01-25T10:41:59Z">
        <w:r>
          <w:rPr>
            <w:rFonts w:hint="default"/>
            <w:spacing w:val="-4"/>
            <w:sz w:val="24"/>
            <w:szCs w:val="24"/>
            <w:lang w:val="ru-RU"/>
          </w:rPr>
          <w:t>костра</w:t>
        </w:r>
      </w:ins>
      <w:ins w:id="1485" w:author="google1599737165" w:date="2022-01-25T10:42:00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486" w:author="google1599737165" w:date="2022-01-25T10:43:28Z"/>
          <w:spacing w:val="-4"/>
          <w:sz w:val="24"/>
          <w:szCs w:val="24"/>
        </w:rPr>
      </w:pPr>
      <w:ins w:id="1487" w:author="google1599737165" w:date="2022-01-25T10:42:0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Поле</w:t>
        </w:r>
      </w:ins>
      <w:ins w:id="1488" w:author="google1599737165" w:date="2022-01-25T10:42:0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вая к</w:t>
        </w:r>
      </w:ins>
      <w:ins w:id="1489" w:author="google1599737165" w:date="2022-01-25T10:42:0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ули</w:t>
        </w:r>
      </w:ins>
      <w:ins w:id="1490" w:author="google1599737165" w:date="2022-01-25T10:42:0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нари</w:t>
        </w:r>
      </w:ins>
      <w:ins w:id="1491" w:author="google1599737165" w:date="2022-01-25T10:42:0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я</w:t>
        </w:r>
      </w:ins>
      <w:ins w:id="1492" w:author="google1599737165" w:date="2022-01-25T10:42:07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493" w:author="google1599737165" w:date="2022-01-25T10:42:10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494" w:author="google1599737165" w:date="2022-01-25T10:42:40Z">
        <w:r>
          <w:rPr>
            <w:rFonts w:hint="default"/>
            <w:spacing w:val="-4"/>
            <w:sz w:val="24"/>
            <w:szCs w:val="24"/>
            <w:lang w:val="ru-RU"/>
          </w:rPr>
          <w:t>Р</w:t>
        </w:r>
      </w:ins>
      <w:ins w:id="1495" w:author="google1599737165" w:date="2022-01-25T10:42:44Z">
        <w:r>
          <w:rPr>
            <w:rFonts w:hint="default"/>
            <w:spacing w:val="-4"/>
            <w:sz w:val="24"/>
            <w:szCs w:val="24"/>
            <w:lang w:val="ru-RU"/>
          </w:rPr>
          <w:t>ас</w:t>
        </w:r>
      </w:ins>
      <w:ins w:id="1496" w:author="google1599737165" w:date="2022-01-25T10:42:45Z">
        <w:r>
          <w:rPr>
            <w:rFonts w:hint="default"/>
            <w:spacing w:val="-4"/>
            <w:sz w:val="24"/>
            <w:szCs w:val="24"/>
            <w:lang w:val="ru-RU"/>
          </w:rPr>
          <w:t xml:space="preserve">чет </w:t>
        </w:r>
      </w:ins>
      <w:ins w:id="1497" w:author="google1599737165" w:date="2022-01-25T10:42:47Z">
        <w:r>
          <w:rPr>
            <w:rFonts w:hint="default"/>
            <w:spacing w:val="-4"/>
            <w:sz w:val="24"/>
            <w:szCs w:val="24"/>
            <w:lang w:val="ru-RU"/>
          </w:rPr>
          <w:t>ра</w:t>
        </w:r>
      </w:ins>
      <w:ins w:id="1498" w:author="google1599737165" w:date="2022-01-25T10:42:48Z">
        <w:r>
          <w:rPr>
            <w:rFonts w:hint="default"/>
            <w:spacing w:val="-4"/>
            <w:sz w:val="24"/>
            <w:szCs w:val="24"/>
            <w:lang w:val="ru-RU"/>
          </w:rPr>
          <w:t>склад</w:t>
        </w:r>
      </w:ins>
      <w:ins w:id="1499" w:author="google1599737165" w:date="2022-01-25T10:42:49Z">
        <w:r>
          <w:rPr>
            <w:rFonts w:hint="default"/>
            <w:spacing w:val="-4"/>
            <w:sz w:val="24"/>
            <w:szCs w:val="24"/>
            <w:lang w:val="ru-RU"/>
          </w:rPr>
          <w:t>ки пр</w:t>
        </w:r>
      </w:ins>
      <w:ins w:id="1500" w:author="google1599737165" w:date="2022-01-25T10:42:50Z">
        <w:r>
          <w:rPr>
            <w:rFonts w:hint="default"/>
            <w:spacing w:val="-4"/>
            <w:sz w:val="24"/>
            <w:szCs w:val="24"/>
            <w:lang w:val="ru-RU"/>
          </w:rPr>
          <w:t>од</w:t>
        </w:r>
      </w:ins>
      <w:ins w:id="1501" w:author="google1599737165" w:date="2022-01-25T10:42:51Z">
        <w:r>
          <w:rPr>
            <w:rFonts w:hint="default"/>
            <w:spacing w:val="-4"/>
            <w:sz w:val="24"/>
            <w:szCs w:val="24"/>
            <w:lang w:val="ru-RU"/>
          </w:rPr>
          <w:t>уктов.</w:t>
        </w:r>
      </w:ins>
      <w:ins w:id="1502" w:author="google1599737165" w:date="2022-01-25T10:42:52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03" w:author="google1599737165" w:date="2022-01-25T10:42:14Z">
        <w:r>
          <w:rPr>
            <w:rFonts w:hint="default"/>
            <w:spacing w:val="-4"/>
            <w:sz w:val="24"/>
            <w:szCs w:val="24"/>
            <w:lang w:val="ru-RU"/>
          </w:rPr>
          <w:t>Т</w:t>
        </w:r>
      </w:ins>
      <w:ins w:id="1504" w:author="google1599737165" w:date="2022-01-25T10:42:15Z">
        <w:r>
          <w:rPr>
            <w:rFonts w:hint="default"/>
            <w:spacing w:val="-4"/>
            <w:sz w:val="24"/>
            <w:szCs w:val="24"/>
            <w:lang w:val="ru-RU"/>
          </w:rPr>
          <w:t>ехн</w:t>
        </w:r>
      </w:ins>
      <w:ins w:id="1505" w:author="google1599737165" w:date="2022-01-25T10:42:16Z">
        <w:r>
          <w:rPr>
            <w:rFonts w:hint="default"/>
            <w:spacing w:val="-4"/>
            <w:sz w:val="24"/>
            <w:szCs w:val="24"/>
            <w:lang w:val="ru-RU"/>
          </w:rPr>
          <w:t>ика по</w:t>
        </w:r>
      </w:ins>
      <w:ins w:id="1506" w:author="google1599737165" w:date="2022-01-25T10:42:17Z">
        <w:r>
          <w:rPr>
            <w:rFonts w:hint="default"/>
            <w:spacing w:val="-4"/>
            <w:sz w:val="24"/>
            <w:szCs w:val="24"/>
            <w:lang w:val="ru-RU"/>
          </w:rPr>
          <w:t>мощ</w:t>
        </w:r>
      </w:ins>
      <w:ins w:id="1507" w:author="google1599737165" w:date="2022-01-25T10:42:18Z">
        <w:r>
          <w:rPr>
            <w:rFonts w:hint="default"/>
            <w:spacing w:val="-4"/>
            <w:sz w:val="24"/>
            <w:szCs w:val="24"/>
            <w:lang w:val="ru-RU"/>
          </w:rPr>
          <w:t xml:space="preserve">и </w:t>
        </w:r>
      </w:ins>
      <w:ins w:id="1508" w:author="google1599737165" w:date="2022-01-25T10:42:20Z">
        <w:r>
          <w:rPr>
            <w:rFonts w:hint="default"/>
            <w:spacing w:val="-4"/>
            <w:sz w:val="24"/>
            <w:szCs w:val="24"/>
            <w:lang w:val="ru-RU"/>
          </w:rPr>
          <w:t>рук</w:t>
        </w:r>
      </w:ins>
      <w:ins w:id="1509" w:author="google1599737165" w:date="2022-01-25T10:42:21Z">
        <w:r>
          <w:rPr>
            <w:rFonts w:hint="default"/>
            <w:spacing w:val="-4"/>
            <w:sz w:val="24"/>
            <w:szCs w:val="24"/>
            <w:lang w:val="ru-RU"/>
          </w:rPr>
          <w:t>оводит</w:t>
        </w:r>
      </w:ins>
      <w:ins w:id="1510" w:author="google1599737165" w:date="2022-01-25T10:42:22Z">
        <w:r>
          <w:rPr>
            <w:rFonts w:hint="default"/>
            <w:spacing w:val="-4"/>
            <w:sz w:val="24"/>
            <w:szCs w:val="24"/>
            <w:lang w:val="ru-RU"/>
          </w:rPr>
          <w:t xml:space="preserve">елям </w:t>
        </w:r>
      </w:ins>
      <w:ins w:id="1511" w:author="google1599737165" w:date="2022-01-25T10:42:23Z">
        <w:r>
          <w:rPr>
            <w:rFonts w:hint="default"/>
            <w:spacing w:val="-4"/>
            <w:sz w:val="24"/>
            <w:szCs w:val="24"/>
            <w:lang w:val="ru-RU"/>
          </w:rPr>
          <w:t xml:space="preserve">в </w:t>
        </w:r>
      </w:ins>
      <w:ins w:id="1512" w:author="google1599737165" w:date="2022-01-25T10:42:26Z">
        <w:r>
          <w:rPr>
            <w:rFonts w:hint="default"/>
            <w:spacing w:val="-4"/>
            <w:sz w:val="24"/>
            <w:szCs w:val="24"/>
            <w:lang w:val="ru-RU"/>
          </w:rPr>
          <w:t>ор</w:t>
        </w:r>
      </w:ins>
      <w:ins w:id="1513" w:author="google1599737165" w:date="2022-01-25T10:42:27Z">
        <w:r>
          <w:rPr>
            <w:rFonts w:hint="default"/>
            <w:spacing w:val="-4"/>
            <w:sz w:val="24"/>
            <w:szCs w:val="24"/>
            <w:lang w:val="ru-RU"/>
          </w:rPr>
          <w:t>гани</w:t>
        </w:r>
      </w:ins>
      <w:ins w:id="1514" w:author="google1599737165" w:date="2022-01-25T10:42:28Z">
        <w:r>
          <w:rPr>
            <w:rFonts w:hint="default"/>
            <w:spacing w:val="-4"/>
            <w:sz w:val="24"/>
            <w:szCs w:val="24"/>
            <w:lang w:val="ru-RU"/>
          </w:rPr>
          <w:t>зац</w:t>
        </w:r>
      </w:ins>
      <w:ins w:id="1515" w:author="google1599737165" w:date="2022-01-25T10:42:29Z">
        <w:r>
          <w:rPr>
            <w:rFonts w:hint="default"/>
            <w:spacing w:val="-4"/>
            <w:sz w:val="24"/>
            <w:szCs w:val="24"/>
            <w:lang w:val="ru-RU"/>
          </w:rPr>
          <w:t>ии пи</w:t>
        </w:r>
      </w:ins>
      <w:ins w:id="1516" w:author="google1599737165" w:date="2022-01-25T10:42:30Z">
        <w:r>
          <w:rPr>
            <w:rFonts w:hint="default"/>
            <w:spacing w:val="-4"/>
            <w:sz w:val="24"/>
            <w:szCs w:val="24"/>
            <w:lang w:val="ru-RU"/>
          </w:rPr>
          <w:t>тания.</w:t>
        </w:r>
      </w:ins>
      <w:ins w:id="1517" w:author="google1599737165" w:date="2022-01-25T10:42:31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18" w:author="google1599737165" w:date="2022-01-25T10:41:25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19" w:author="google1599737165" w:date="2022-01-25T10:40:46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520" w:author="google1599737165" w:date="2022-01-25T10:44:32Z"/>
          <w:spacing w:val="-4"/>
          <w:sz w:val="24"/>
          <w:szCs w:val="24"/>
        </w:rPr>
      </w:pPr>
      <w:ins w:id="1521" w:author="google1599737165" w:date="2022-01-25T10:43:2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</w:t>
        </w:r>
      </w:ins>
      <w:ins w:id="1522" w:author="google1599737165" w:date="2022-01-25T10:43:2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оддер</w:t>
        </w:r>
      </w:ins>
      <w:ins w:id="1523" w:author="google1599737165" w:date="2022-01-25T10:43:3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ж</w:t>
        </w:r>
      </w:ins>
      <w:ins w:id="1524" w:author="google1599737165" w:date="2022-01-25T10:43:3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ани</w:t>
        </w:r>
      </w:ins>
      <w:ins w:id="1525" w:author="google1599737165" w:date="2022-01-25T10:43:3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е </w:t>
        </w:r>
      </w:ins>
      <w:ins w:id="1526" w:author="google1599737165" w:date="2022-01-25T10:43:3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быт</w:t>
        </w:r>
      </w:ins>
      <w:ins w:id="1527" w:author="google1599737165" w:date="2022-01-25T10:43:3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а в </w:t>
        </w:r>
      </w:ins>
      <w:ins w:id="1528" w:author="google1599737165" w:date="2022-01-25T10:43:3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поле</w:t>
        </w:r>
      </w:ins>
      <w:ins w:id="1529" w:author="google1599737165" w:date="2022-01-25T10:43:4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ых </w:t>
        </w:r>
      </w:ins>
      <w:ins w:id="1530" w:author="google1599737165" w:date="2022-01-25T10:43:4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услов</w:t>
        </w:r>
      </w:ins>
      <w:ins w:id="1531" w:author="google1599737165" w:date="2022-01-25T10:43:4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иях</w:t>
        </w:r>
      </w:ins>
      <w:ins w:id="1532" w:author="google1599737165" w:date="2022-01-25T10:43:42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533" w:author="google1599737165" w:date="2022-01-25T10:43:43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34" w:author="google1599737165" w:date="2022-01-25T10:43:44Z">
        <w:r>
          <w:rPr>
            <w:rFonts w:hint="default"/>
            <w:spacing w:val="-4"/>
            <w:sz w:val="24"/>
            <w:szCs w:val="24"/>
            <w:lang w:val="ru-RU"/>
          </w:rPr>
          <w:t>П</w:t>
        </w:r>
      </w:ins>
      <w:ins w:id="1535" w:author="google1599737165" w:date="2022-01-25T10:43:45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536" w:author="google1599737165" w:date="2022-01-25T10:43:46Z">
        <w:r>
          <w:rPr>
            <w:rFonts w:hint="default"/>
            <w:spacing w:val="-4"/>
            <w:sz w:val="24"/>
            <w:szCs w:val="24"/>
            <w:lang w:val="ru-RU"/>
          </w:rPr>
          <w:t>мо</w:t>
        </w:r>
      </w:ins>
      <w:ins w:id="1537" w:author="google1599737165" w:date="2022-01-25T10:43:47Z">
        <w:r>
          <w:rPr>
            <w:rFonts w:hint="default"/>
            <w:spacing w:val="-4"/>
            <w:sz w:val="24"/>
            <w:szCs w:val="24"/>
            <w:lang w:val="ru-RU"/>
          </w:rPr>
          <w:t xml:space="preserve">щь </w:t>
        </w:r>
      </w:ins>
      <w:ins w:id="1538" w:author="google1599737165" w:date="2022-01-25T10:43:48Z">
        <w:r>
          <w:rPr>
            <w:rFonts w:hint="default"/>
            <w:spacing w:val="-4"/>
            <w:sz w:val="24"/>
            <w:szCs w:val="24"/>
            <w:lang w:val="ru-RU"/>
          </w:rPr>
          <w:t>руково</w:t>
        </w:r>
      </w:ins>
      <w:ins w:id="1539" w:author="google1599737165" w:date="2022-01-25T10:43:49Z">
        <w:r>
          <w:rPr>
            <w:rFonts w:hint="default"/>
            <w:spacing w:val="-4"/>
            <w:sz w:val="24"/>
            <w:szCs w:val="24"/>
            <w:lang w:val="ru-RU"/>
          </w:rPr>
          <w:t>д</w:t>
        </w:r>
      </w:ins>
      <w:ins w:id="1540" w:author="google1599737165" w:date="2022-01-25T10:43:50Z">
        <w:r>
          <w:rPr>
            <w:rFonts w:hint="default"/>
            <w:spacing w:val="-4"/>
            <w:sz w:val="24"/>
            <w:szCs w:val="24"/>
            <w:lang w:val="ru-RU"/>
          </w:rPr>
          <w:t>ите</w:t>
        </w:r>
      </w:ins>
      <w:ins w:id="1541" w:author="google1599737165" w:date="2022-01-25T10:43:51Z">
        <w:r>
          <w:rPr>
            <w:rFonts w:hint="default"/>
            <w:spacing w:val="-4"/>
            <w:sz w:val="24"/>
            <w:szCs w:val="24"/>
            <w:lang w:val="ru-RU"/>
          </w:rPr>
          <w:t xml:space="preserve">лям </w:t>
        </w:r>
      </w:ins>
      <w:ins w:id="1542" w:author="google1599737165" w:date="2022-01-25T10:43:52Z">
        <w:r>
          <w:rPr>
            <w:rFonts w:hint="default"/>
            <w:spacing w:val="-4"/>
            <w:sz w:val="24"/>
            <w:szCs w:val="24"/>
            <w:lang w:val="ru-RU"/>
          </w:rPr>
          <w:t>в</w:t>
        </w:r>
      </w:ins>
      <w:ins w:id="1543" w:author="google1599737165" w:date="2022-01-25T10:43:58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44" w:author="google1599737165" w:date="2022-01-25T10:44:17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545" w:author="google1599737165" w:date="2022-01-25T10:44:18Z">
        <w:r>
          <w:rPr>
            <w:rFonts w:hint="default"/>
            <w:spacing w:val="-4"/>
            <w:sz w:val="24"/>
            <w:szCs w:val="24"/>
            <w:lang w:val="ru-RU"/>
          </w:rPr>
          <w:t>бесп</w:t>
        </w:r>
      </w:ins>
      <w:ins w:id="1546" w:author="google1599737165" w:date="2022-01-25T10:44:19Z">
        <w:r>
          <w:rPr>
            <w:rFonts w:hint="default"/>
            <w:spacing w:val="-4"/>
            <w:sz w:val="24"/>
            <w:szCs w:val="24"/>
            <w:lang w:val="ru-RU"/>
          </w:rPr>
          <w:t>ечени</w:t>
        </w:r>
      </w:ins>
      <w:ins w:id="1547" w:author="google1599737165" w:date="2022-01-25T10:44:20Z">
        <w:r>
          <w:rPr>
            <w:rFonts w:hint="default"/>
            <w:spacing w:val="-4"/>
            <w:sz w:val="24"/>
            <w:szCs w:val="24"/>
            <w:lang w:val="ru-RU"/>
          </w:rPr>
          <w:t xml:space="preserve">и </w:t>
        </w:r>
      </w:ins>
      <w:ins w:id="1548" w:author="google1599737165" w:date="2022-01-25T10:44:00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49" w:author="google1599737165" w:date="2022-01-25T10:44:03Z">
        <w:r>
          <w:rPr>
            <w:rFonts w:hint="default"/>
            <w:spacing w:val="-4"/>
            <w:sz w:val="24"/>
            <w:szCs w:val="24"/>
            <w:lang w:val="ru-RU"/>
          </w:rPr>
          <w:t>сани</w:t>
        </w:r>
      </w:ins>
      <w:ins w:id="1550" w:author="google1599737165" w:date="2022-01-25T10:44:04Z">
        <w:r>
          <w:rPr>
            <w:rFonts w:hint="default"/>
            <w:spacing w:val="-4"/>
            <w:sz w:val="24"/>
            <w:szCs w:val="24"/>
            <w:lang w:val="ru-RU"/>
          </w:rPr>
          <w:t>тарно</w:t>
        </w:r>
      </w:ins>
      <w:ins w:id="1551" w:author="google1599737165" w:date="2022-01-25T10:44:05Z">
        <w:r>
          <w:rPr>
            <w:rFonts w:hint="default"/>
            <w:spacing w:val="-4"/>
            <w:sz w:val="24"/>
            <w:szCs w:val="24"/>
            <w:lang w:val="ru-RU"/>
          </w:rPr>
          <w:t>-</w:t>
        </w:r>
      </w:ins>
      <w:ins w:id="1552" w:author="google1599737165" w:date="2022-01-25T10:44:06Z">
        <w:r>
          <w:rPr>
            <w:rFonts w:hint="default"/>
            <w:spacing w:val="-4"/>
            <w:sz w:val="24"/>
            <w:szCs w:val="24"/>
            <w:lang w:val="ru-RU"/>
          </w:rPr>
          <w:t>ги</w:t>
        </w:r>
      </w:ins>
      <w:ins w:id="1553" w:author="google1599737165" w:date="2022-01-25T10:44:08Z">
        <w:r>
          <w:rPr>
            <w:rFonts w:hint="default"/>
            <w:spacing w:val="-4"/>
            <w:sz w:val="24"/>
            <w:szCs w:val="24"/>
            <w:lang w:val="ru-RU"/>
          </w:rPr>
          <w:t>гие</w:t>
        </w:r>
      </w:ins>
      <w:ins w:id="1554" w:author="google1599737165" w:date="2022-01-25T10:44:09Z">
        <w:r>
          <w:rPr>
            <w:rFonts w:hint="default"/>
            <w:spacing w:val="-4"/>
            <w:sz w:val="24"/>
            <w:szCs w:val="24"/>
            <w:lang w:val="ru-RU"/>
          </w:rPr>
          <w:t>ниче</w:t>
        </w:r>
      </w:ins>
      <w:ins w:id="1555" w:author="google1599737165" w:date="2022-01-25T10:44:10Z">
        <w:r>
          <w:rPr>
            <w:rFonts w:hint="default"/>
            <w:spacing w:val="-4"/>
            <w:sz w:val="24"/>
            <w:szCs w:val="24"/>
            <w:lang w:val="ru-RU"/>
          </w:rPr>
          <w:t>сик</w:t>
        </w:r>
      </w:ins>
      <w:ins w:id="1556" w:author="google1599737165" w:date="2022-01-25T10:44:12Z">
        <w:r>
          <w:rPr>
            <w:rFonts w:hint="default"/>
            <w:spacing w:val="-4"/>
            <w:sz w:val="24"/>
            <w:szCs w:val="24"/>
            <w:lang w:val="ru-RU"/>
          </w:rPr>
          <w:t>их н</w:t>
        </w:r>
      </w:ins>
      <w:ins w:id="1557" w:author="google1599737165" w:date="2022-01-25T10:44:13Z">
        <w:r>
          <w:rPr>
            <w:rFonts w:hint="default"/>
            <w:spacing w:val="-4"/>
            <w:sz w:val="24"/>
            <w:szCs w:val="24"/>
            <w:lang w:val="ru-RU"/>
          </w:rPr>
          <w:t>орм</w:t>
        </w:r>
      </w:ins>
      <w:ins w:id="1558" w:author="google1599737165" w:date="2022-01-25T10:44:23Z">
        <w:r>
          <w:rPr>
            <w:rFonts w:hint="default"/>
            <w:spacing w:val="-4"/>
            <w:sz w:val="24"/>
            <w:szCs w:val="24"/>
            <w:lang w:val="ru-RU"/>
          </w:rPr>
          <w:t xml:space="preserve"> орг</w:t>
        </w:r>
      </w:ins>
      <w:ins w:id="1559" w:author="google1599737165" w:date="2022-01-25T10:44:25Z">
        <w:r>
          <w:rPr>
            <w:rFonts w:hint="default"/>
            <w:spacing w:val="-4"/>
            <w:sz w:val="24"/>
            <w:szCs w:val="24"/>
            <w:lang w:val="ru-RU"/>
          </w:rPr>
          <w:t>ани</w:t>
        </w:r>
      </w:ins>
      <w:ins w:id="1560" w:author="google1599737165" w:date="2022-01-25T10:44:26Z">
        <w:r>
          <w:rPr>
            <w:rFonts w:hint="default"/>
            <w:spacing w:val="-4"/>
            <w:sz w:val="24"/>
            <w:szCs w:val="24"/>
            <w:lang w:val="ru-RU"/>
          </w:rPr>
          <w:t>за</w:t>
        </w:r>
      </w:ins>
      <w:ins w:id="1561" w:author="google1599737165" w:date="2022-01-25T10:44:27Z">
        <w:r>
          <w:rPr>
            <w:rFonts w:hint="default"/>
            <w:spacing w:val="-4"/>
            <w:sz w:val="24"/>
            <w:szCs w:val="24"/>
            <w:lang w:val="ru-RU"/>
          </w:rPr>
          <w:t xml:space="preserve">ции </w:t>
        </w:r>
      </w:ins>
      <w:ins w:id="1562" w:author="google1599737165" w:date="2022-01-25T10:44:28Z">
        <w:r>
          <w:rPr>
            <w:rFonts w:hint="default"/>
            <w:spacing w:val="-4"/>
            <w:sz w:val="24"/>
            <w:szCs w:val="24"/>
            <w:lang w:val="ru-RU"/>
          </w:rPr>
          <w:t>поле</w:t>
        </w:r>
      </w:ins>
      <w:ins w:id="1563" w:author="google1599737165" w:date="2022-01-25T10:44:29Z">
        <w:r>
          <w:rPr>
            <w:rFonts w:hint="default"/>
            <w:spacing w:val="-4"/>
            <w:sz w:val="24"/>
            <w:szCs w:val="24"/>
            <w:lang w:val="ru-RU"/>
          </w:rPr>
          <w:t>вого л</w:t>
        </w:r>
      </w:ins>
      <w:ins w:id="1564" w:author="google1599737165" w:date="2022-01-25T10:44:30Z">
        <w:r>
          <w:rPr>
            <w:rFonts w:hint="default"/>
            <w:spacing w:val="-4"/>
            <w:sz w:val="24"/>
            <w:szCs w:val="24"/>
            <w:lang w:val="ru-RU"/>
          </w:rPr>
          <w:t>агеря</w:t>
        </w:r>
      </w:ins>
      <w:ins w:id="1565" w:author="google1599737165" w:date="2022-01-25T10:44:14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566" w:author="google1599737165" w:date="2022-01-25T10:45:44Z"/>
          <w:spacing w:val="-4"/>
          <w:sz w:val="24"/>
          <w:szCs w:val="24"/>
        </w:rPr>
      </w:pPr>
      <w:ins w:id="1567" w:author="google1599737165" w:date="2022-01-25T10:44:14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68" w:author="google1599737165" w:date="2022-01-25T10:44:4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</w:t>
        </w:r>
      </w:ins>
      <w:ins w:id="1569" w:author="google1599737165" w:date="2022-01-25T10:44:4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ходн</w:t>
        </w:r>
      </w:ins>
      <w:ins w:id="1570" w:author="google1599737165" w:date="2022-01-25T10:44:4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о</w:t>
        </w:r>
      </w:ins>
      <w:ins w:id="1571" w:author="google1599737165" w:date="2022-01-25T10:44:4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-по</w:t>
        </w:r>
      </w:ins>
      <w:ins w:id="1572" w:author="google1599737165" w:date="2022-01-25T10:44:4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левой </w:t>
        </w:r>
      </w:ins>
      <w:ins w:id="1573" w:author="google1599737165" w:date="2022-01-25T10:44:4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д</w:t>
        </w:r>
      </w:ins>
      <w:ins w:id="1574" w:author="google1599737165" w:date="2022-01-25T10:44:5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осуг</w:t>
        </w:r>
      </w:ins>
      <w:ins w:id="1575" w:author="google1599737165" w:date="2022-01-25T10:44:5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.</w:t>
        </w:r>
      </w:ins>
      <w:ins w:id="1576" w:author="google1599737165" w:date="2022-01-25T10:44:51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577" w:author="google1599737165" w:date="2022-01-25T10:45:14Z">
        <w:r>
          <w:rPr>
            <w:rFonts w:hint="default"/>
            <w:spacing w:val="-4"/>
            <w:sz w:val="24"/>
            <w:szCs w:val="24"/>
            <w:lang w:val="ru-RU"/>
          </w:rPr>
          <w:t>П</w:t>
        </w:r>
      </w:ins>
      <w:ins w:id="1578" w:author="google1599737165" w:date="2022-01-25T10:45:15Z">
        <w:r>
          <w:rPr>
            <w:rFonts w:hint="default"/>
            <w:spacing w:val="-4"/>
            <w:sz w:val="24"/>
            <w:szCs w:val="24"/>
            <w:lang w:val="ru-RU"/>
          </w:rPr>
          <w:t>одви</w:t>
        </w:r>
      </w:ins>
      <w:ins w:id="1579" w:author="google1599737165" w:date="2022-01-25T10:45:16Z">
        <w:r>
          <w:rPr>
            <w:rFonts w:hint="default"/>
            <w:spacing w:val="-4"/>
            <w:sz w:val="24"/>
            <w:szCs w:val="24"/>
            <w:lang w:val="ru-RU"/>
          </w:rPr>
          <w:t>ж</w:t>
        </w:r>
      </w:ins>
      <w:ins w:id="1580" w:author="google1599737165" w:date="2022-01-25T10:45:17Z">
        <w:r>
          <w:rPr>
            <w:rFonts w:hint="default"/>
            <w:spacing w:val="-4"/>
            <w:sz w:val="24"/>
            <w:szCs w:val="24"/>
            <w:lang w:val="ru-RU"/>
          </w:rPr>
          <w:t>ные и</w:t>
        </w:r>
      </w:ins>
      <w:ins w:id="1581" w:author="google1599737165" w:date="2022-01-25T10:45:18Z">
        <w:r>
          <w:rPr>
            <w:rFonts w:hint="default"/>
            <w:spacing w:val="-4"/>
            <w:sz w:val="24"/>
            <w:szCs w:val="24"/>
            <w:lang w:val="ru-RU"/>
          </w:rPr>
          <w:t>гры</w:t>
        </w:r>
      </w:ins>
      <w:ins w:id="1582" w:author="google1599737165" w:date="2022-01-25T10:45:19Z">
        <w:r>
          <w:rPr>
            <w:rFonts w:hint="default"/>
            <w:spacing w:val="-4"/>
            <w:sz w:val="24"/>
            <w:szCs w:val="24"/>
            <w:lang w:val="ru-RU"/>
          </w:rPr>
          <w:t xml:space="preserve">. </w:t>
        </w:r>
      </w:ins>
      <w:ins w:id="1583" w:author="google1599737165" w:date="2022-01-25T10:45:26Z">
        <w:r>
          <w:rPr>
            <w:rFonts w:hint="default"/>
            <w:spacing w:val="-4"/>
            <w:sz w:val="24"/>
            <w:szCs w:val="24"/>
            <w:lang w:val="ru-RU"/>
          </w:rPr>
          <w:t>К</w:t>
        </w:r>
      </w:ins>
      <w:ins w:id="1584" w:author="google1599737165" w:date="2022-01-25T10:45:27Z">
        <w:r>
          <w:rPr>
            <w:rFonts w:hint="default"/>
            <w:spacing w:val="-4"/>
            <w:sz w:val="24"/>
            <w:szCs w:val="24"/>
            <w:lang w:val="ru-RU"/>
          </w:rPr>
          <w:t>ульту</w:t>
        </w:r>
      </w:ins>
      <w:ins w:id="1585" w:author="google1599737165" w:date="2022-01-25T10:45:28Z">
        <w:r>
          <w:rPr>
            <w:rFonts w:hint="default"/>
            <w:spacing w:val="-4"/>
            <w:sz w:val="24"/>
            <w:szCs w:val="24"/>
            <w:lang w:val="ru-RU"/>
          </w:rPr>
          <w:t>рн</w:t>
        </w:r>
      </w:ins>
      <w:ins w:id="1586" w:author="google1599737165" w:date="2022-01-25T10:45:29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587" w:author="google1599737165" w:date="2022-01-25T10:45:30Z">
        <w:r>
          <w:rPr>
            <w:rFonts w:hint="default"/>
            <w:spacing w:val="-4"/>
            <w:sz w:val="24"/>
            <w:szCs w:val="24"/>
            <w:lang w:val="ru-RU"/>
          </w:rPr>
          <w:t>-к</w:t>
        </w:r>
      </w:ins>
      <w:ins w:id="1588" w:author="google1599737165" w:date="2022-01-25T10:45:31Z">
        <w:r>
          <w:rPr>
            <w:rFonts w:hint="default"/>
            <w:spacing w:val="-4"/>
            <w:sz w:val="24"/>
            <w:szCs w:val="24"/>
            <w:lang w:val="ru-RU"/>
          </w:rPr>
          <w:t>раев</w:t>
        </w:r>
      </w:ins>
      <w:ins w:id="1589" w:author="google1599737165" w:date="2022-01-25T10:45:32Z">
        <w:r>
          <w:rPr>
            <w:rFonts w:hint="default"/>
            <w:spacing w:val="-4"/>
            <w:sz w:val="24"/>
            <w:szCs w:val="24"/>
            <w:lang w:val="ru-RU"/>
          </w:rPr>
          <w:t>едче</w:t>
        </w:r>
      </w:ins>
      <w:ins w:id="1590" w:author="google1599737165" w:date="2022-01-25T10:45:33Z">
        <w:r>
          <w:rPr>
            <w:rFonts w:hint="default"/>
            <w:spacing w:val="-4"/>
            <w:sz w:val="24"/>
            <w:szCs w:val="24"/>
            <w:lang w:val="ru-RU"/>
          </w:rPr>
          <w:t xml:space="preserve">ские </w:t>
        </w:r>
      </w:ins>
      <w:ins w:id="1591" w:author="google1599737165" w:date="2022-01-25T10:45:34Z">
        <w:r>
          <w:rPr>
            <w:rFonts w:hint="default"/>
            <w:spacing w:val="-4"/>
            <w:sz w:val="24"/>
            <w:szCs w:val="24"/>
            <w:lang w:val="ru-RU"/>
          </w:rPr>
          <w:t>бесе</w:t>
        </w:r>
      </w:ins>
      <w:ins w:id="1592" w:author="google1599737165" w:date="2022-01-25T10:45:35Z">
        <w:r>
          <w:rPr>
            <w:rFonts w:hint="default"/>
            <w:spacing w:val="-4"/>
            <w:sz w:val="24"/>
            <w:szCs w:val="24"/>
            <w:lang w:val="ru-RU"/>
          </w:rPr>
          <w:t>ды.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593" w:author="google1599737165" w:date="2022-01-25T10:46:12Z"/>
          <w:spacing w:val="-4"/>
          <w:sz w:val="24"/>
          <w:szCs w:val="24"/>
        </w:rPr>
      </w:pPr>
      <w:ins w:id="1594" w:author="google1599737165" w:date="2022-01-25T10:46:02Z">
        <w:r>
          <w:rPr>
            <w:b/>
            <w:bCs/>
            <w:spacing w:val="-4"/>
            <w:sz w:val="24"/>
            <w:szCs w:val="24"/>
            <w:lang w:val="ru-RU"/>
          </w:rPr>
          <w:t>О</w:t>
        </w:r>
      </w:ins>
      <w:ins w:id="1595" w:author="google1599737165" w:date="2022-01-25T10:46:03Z">
        <w:r>
          <w:rPr>
            <w:b/>
            <w:bCs/>
            <w:spacing w:val="-4"/>
            <w:sz w:val="24"/>
            <w:szCs w:val="24"/>
            <w:lang w:val="ru-RU"/>
          </w:rPr>
          <w:t>ка</w:t>
        </w:r>
      </w:ins>
      <w:ins w:id="1596" w:author="google1599737165" w:date="2022-01-25T10:46:04Z">
        <w:r>
          <w:rPr>
            <w:b/>
            <w:bCs/>
            <w:spacing w:val="-4"/>
            <w:sz w:val="24"/>
            <w:szCs w:val="24"/>
            <w:lang w:val="ru-RU"/>
          </w:rPr>
          <w:t>зание</w:t>
        </w:r>
      </w:ins>
      <w:ins w:id="1597" w:author="google1599737165" w:date="2022-01-25T10:46:0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п</w:t>
        </w:r>
      </w:ins>
      <w:ins w:id="1598" w:author="google1599737165" w:date="2022-01-25T10:46:0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е</w:t>
        </w:r>
      </w:ins>
      <w:ins w:id="1599" w:author="google1599737165" w:date="2022-01-25T10:46:0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рвой </w:t>
        </w:r>
      </w:ins>
      <w:ins w:id="1600" w:author="google1599737165" w:date="2022-01-25T10:46:0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помо</w:t>
        </w:r>
      </w:ins>
      <w:ins w:id="1601" w:author="google1599737165" w:date="2022-01-25T10:46:1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щи</w:t>
        </w:r>
      </w:ins>
      <w:ins w:id="1602" w:author="google1599737165" w:date="2022-01-25T10:46:10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603" w:author="google1599737165" w:date="2022-01-25T10:46:18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04" w:author="google1599737165" w:date="2022-01-25T10:46:22Z">
        <w:r>
          <w:rPr>
            <w:rFonts w:hint="default"/>
            <w:spacing w:val="-4"/>
            <w:sz w:val="24"/>
            <w:szCs w:val="24"/>
            <w:lang w:val="ru-RU"/>
          </w:rPr>
          <w:t>Диа</w:t>
        </w:r>
      </w:ins>
      <w:ins w:id="1605" w:author="google1599737165" w:date="2022-01-25T10:46:23Z">
        <w:r>
          <w:rPr>
            <w:rFonts w:hint="default"/>
            <w:spacing w:val="-4"/>
            <w:sz w:val="24"/>
            <w:szCs w:val="24"/>
            <w:lang w:val="ru-RU"/>
          </w:rPr>
          <w:t>гност</w:t>
        </w:r>
      </w:ins>
      <w:ins w:id="1606" w:author="google1599737165" w:date="2022-01-25T10:46:24Z">
        <w:r>
          <w:rPr>
            <w:rFonts w:hint="default"/>
            <w:spacing w:val="-4"/>
            <w:sz w:val="24"/>
            <w:szCs w:val="24"/>
            <w:lang w:val="ru-RU"/>
          </w:rPr>
          <w:t>ика со</w:t>
        </w:r>
      </w:ins>
      <w:ins w:id="1607" w:author="google1599737165" w:date="2022-01-25T10:46:25Z">
        <w:r>
          <w:rPr>
            <w:rFonts w:hint="default"/>
            <w:spacing w:val="-4"/>
            <w:sz w:val="24"/>
            <w:szCs w:val="24"/>
            <w:lang w:val="ru-RU"/>
          </w:rPr>
          <w:t>стояния</w:t>
        </w:r>
      </w:ins>
      <w:ins w:id="1608" w:author="google1599737165" w:date="2022-01-25T10:46:26Z">
        <w:r>
          <w:rPr>
            <w:rFonts w:hint="default"/>
            <w:spacing w:val="-4"/>
            <w:sz w:val="24"/>
            <w:szCs w:val="24"/>
            <w:lang w:val="ru-RU"/>
          </w:rPr>
          <w:t xml:space="preserve"> пост</w:t>
        </w:r>
      </w:ins>
      <w:ins w:id="1609" w:author="google1599737165" w:date="2022-01-25T10:46:27Z">
        <w:r>
          <w:rPr>
            <w:rFonts w:hint="default"/>
            <w:spacing w:val="-4"/>
            <w:sz w:val="24"/>
            <w:szCs w:val="24"/>
            <w:lang w:val="ru-RU"/>
          </w:rPr>
          <w:t>радав</w:t>
        </w:r>
      </w:ins>
      <w:ins w:id="1610" w:author="google1599737165" w:date="2022-01-25T10:46:28Z">
        <w:r>
          <w:rPr>
            <w:rFonts w:hint="default"/>
            <w:spacing w:val="-4"/>
            <w:sz w:val="24"/>
            <w:szCs w:val="24"/>
            <w:lang w:val="ru-RU"/>
          </w:rPr>
          <w:t>ш</w:t>
        </w:r>
      </w:ins>
      <w:ins w:id="1611" w:author="google1599737165" w:date="2022-01-25T10:46:36Z">
        <w:r>
          <w:rPr>
            <w:rFonts w:hint="default"/>
            <w:spacing w:val="-4"/>
            <w:sz w:val="24"/>
            <w:szCs w:val="24"/>
            <w:lang w:val="ru-RU"/>
          </w:rPr>
          <w:t>его</w:t>
        </w:r>
      </w:ins>
      <w:ins w:id="1612" w:author="google1599737165" w:date="2022-01-25T10:46:37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613" w:author="google1599737165" w:date="2022-01-25T10:46:42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14" w:author="google1599737165" w:date="2022-01-25T10:46:43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615" w:author="google1599737165" w:date="2022-01-25T10:46:47Z">
        <w:r>
          <w:rPr>
            <w:rFonts w:hint="default"/>
            <w:spacing w:val="-4"/>
            <w:sz w:val="24"/>
            <w:szCs w:val="24"/>
            <w:lang w:val="ru-RU"/>
          </w:rPr>
          <w:t>с</w:t>
        </w:r>
      </w:ins>
      <w:ins w:id="1616" w:author="google1599737165" w:date="2022-01-25T10:46:48Z">
        <w:r>
          <w:rPr>
            <w:rFonts w:hint="default"/>
            <w:spacing w:val="-4"/>
            <w:sz w:val="24"/>
            <w:szCs w:val="24"/>
            <w:lang w:val="ru-RU"/>
          </w:rPr>
          <w:t>тановк</w:t>
        </w:r>
      </w:ins>
      <w:ins w:id="1617" w:author="google1599737165" w:date="2022-01-25T10:46:49Z">
        <w:r>
          <w:rPr>
            <w:rFonts w:hint="default"/>
            <w:spacing w:val="-4"/>
            <w:sz w:val="24"/>
            <w:szCs w:val="24"/>
            <w:lang w:val="ru-RU"/>
          </w:rPr>
          <w:t>а кр</w:t>
        </w:r>
      </w:ins>
      <w:ins w:id="1618" w:author="google1599737165" w:date="2022-01-25T10:46:50Z">
        <w:r>
          <w:rPr>
            <w:rFonts w:hint="default"/>
            <w:spacing w:val="-4"/>
            <w:sz w:val="24"/>
            <w:szCs w:val="24"/>
            <w:lang w:val="ru-RU"/>
          </w:rPr>
          <w:t>овоте</w:t>
        </w:r>
      </w:ins>
      <w:ins w:id="1619" w:author="google1599737165" w:date="2022-01-25T10:46:51Z">
        <w:r>
          <w:rPr>
            <w:rFonts w:hint="default"/>
            <w:spacing w:val="-4"/>
            <w:sz w:val="24"/>
            <w:szCs w:val="24"/>
            <w:lang w:val="ru-RU"/>
          </w:rPr>
          <w:t>чения</w:t>
        </w:r>
      </w:ins>
      <w:ins w:id="1620" w:author="google1599737165" w:date="2022-01-25T10:46:52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621" w:author="google1599737165" w:date="2022-01-25T10:46:11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22" w:author="google1599737165" w:date="2022-01-25T10:47:08Z">
        <w:r>
          <w:rPr>
            <w:rFonts w:hint="default"/>
            <w:spacing w:val="-4"/>
            <w:sz w:val="24"/>
            <w:szCs w:val="24"/>
            <w:lang w:val="ru-RU"/>
          </w:rPr>
          <w:t>Ф</w:t>
        </w:r>
      </w:ins>
      <w:ins w:id="1623" w:author="google1599737165" w:date="2022-01-25T10:47:09Z">
        <w:r>
          <w:rPr>
            <w:rFonts w:hint="default"/>
            <w:spacing w:val="-4"/>
            <w:sz w:val="24"/>
            <w:szCs w:val="24"/>
            <w:lang w:val="ru-RU"/>
          </w:rPr>
          <w:t>икса</w:t>
        </w:r>
      </w:ins>
      <w:ins w:id="1624" w:author="google1599737165" w:date="2022-01-25T10:47:10Z">
        <w:r>
          <w:rPr>
            <w:rFonts w:hint="default"/>
            <w:spacing w:val="-4"/>
            <w:sz w:val="24"/>
            <w:szCs w:val="24"/>
            <w:lang w:val="ru-RU"/>
          </w:rPr>
          <w:t xml:space="preserve">ция </w:t>
        </w:r>
      </w:ins>
      <w:ins w:id="1625" w:author="google1599737165" w:date="2022-01-25T10:47:11Z">
        <w:r>
          <w:rPr>
            <w:rFonts w:hint="default"/>
            <w:spacing w:val="-4"/>
            <w:sz w:val="24"/>
            <w:szCs w:val="24"/>
            <w:lang w:val="ru-RU"/>
          </w:rPr>
          <w:t>постра</w:t>
        </w:r>
      </w:ins>
      <w:ins w:id="1626" w:author="google1599737165" w:date="2022-01-25T10:47:12Z">
        <w:r>
          <w:rPr>
            <w:rFonts w:hint="default"/>
            <w:spacing w:val="-4"/>
            <w:sz w:val="24"/>
            <w:szCs w:val="24"/>
            <w:lang w:val="ru-RU"/>
          </w:rPr>
          <w:t>давш</w:t>
        </w:r>
      </w:ins>
      <w:ins w:id="1627" w:author="google1599737165" w:date="2022-01-25T10:47:13Z">
        <w:r>
          <w:rPr>
            <w:rFonts w:hint="default"/>
            <w:spacing w:val="-4"/>
            <w:sz w:val="24"/>
            <w:szCs w:val="24"/>
            <w:lang w:val="ru-RU"/>
          </w:rPr>
          <w:t>его.</w:t>
        </w:r>
      </w:ins>
      <w:ins w:id="1628" w:author="google1599737165" w:date="2022-01-25T10:47:14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29" w:author="google1599737165" w:date="2022-01-25T10:48:43Z">
        <w:r>
          <w:rPr>
            <w:rFonts w:hint="default"/>
            <w:spacing w:val="-4"/>
            <w:sz w:val="24"/>
            <w:szCs w:val="24"/>
            <w:lang w:val="ru-RU"/>
          </w:rPr>
          <w:t xml:space="preserve">Фиксация поврежденных конечностей. </w:t>
        </w:r>
      </w:ins>
      <w:ins w:id="1630" w:author="google1599737165" w:date="2022-01-25T10:47:17Z">
        <w:r>
          <w:rPr>
            <w:rFonts w:hint="default"/>
            <w:spacing w:val="-4"/>
            <w:sz w:val="24"/>
            <w:szCs w:val="24"/>
            <w:lang w:val="ru-RU"/>
          </w:rPr>
          <w:t>Пр</w:t>
        </w:r>
      </w:ins>
      <w:ins w:id="1631" w:author="google1599737165" w:date="2022-01-25T10:47:18Z">
        <w:r>
          <w:rPr>
            <w:rFonts w:hint="default"/>
            <w:spacing w:val="-4"/>
            <w:sz w:val="24"/>
            <w:szCs w:val="24"/>
            <w:lang w:val="ru-RU"/>
          </w:rPr>
          <w:t>иемы</w:t>
        </w:r>
      </w:ins>
      <w:ins w:id="1632" w:author="google1599737165" w:date="2022-01-25T10:47:19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33" w:author="google1599737165" w:date="2022-01-25T10:47:20Z">
        <w:r>
          <w:rPr>
            <w:rFonts w:hint="default"/>
            <w:spacing w:val="-4"/>
            <w:sz w:val="24"/>
            <w:szCs w:val="24"/>
            <w:lang w:val="ru-RU"/>
          </w:rPr>
          <w:t>се</w:t>
        </w:r>
      </w:ins>
      <w:ins w:id="1634" w:author="google1599737165" w:date="2022-01-25T10:47:21Z">
        <w:r>
          <w:rPr>
            <w:rFonts w:hint="default"/>
            <w:spacing w:val="-4"/>
            <w:sz w:val="24"/>
            <w:szCs w:val="24"/>
            <w:lang w:val="ru-RU"/>
          </w:rPr>
          <w:t>рдечн</w:t>
        </w:r>
      </w:ins>
      <w:ins w:id="1635" w:author="google1599737165" w:date="2022-01-25T10:47:22Z">
        <w:r>
          <w:rPr>
            <w:rFonts w:hint="default"/>
            <w:spacing w:val="-4"/>
            <w:sz w:val="24"/>
            <w:szCs w:val="24"/>
            <w:lang w:val="ru-RU"/>
          </w:rPr>
          <w:t>о-</w:t>
        </w:r>
      </w:ins>
      <w:ins w:id="1636" w:author="google1599737165" w:date="2022-01-25T10:47:23Z">
        <w:r>
          <w:rPr>
            <w:rFonts w:hint="default"/>
            <w:spacing w:val="-4"/>
            <w:sz w:val="24"/>
            <w:szCs w:val="24"/>
            <w:lang w:val="ru-RU"/>
          </w:rPr>
          <w:t>ле</w:t>
        </w:r>
      </w:ins>
      <w:ins w:id="1637" w:author="google1599737165" w:date="2022-01-25T10:47:24Z">
        <w:r>
          <w:rPr>
            <w:rFonts w:hint="default"/>
            <w:spacing w:val="-4"/>
            <w:sz w:val="24"/>
            <w:szCs w:val="24"/>
            <w:lang w:val="ru-RU"/>
          </w:rPr>
          <w:t>гочно</w:t>
        </w:r>
      </w:ins>
      <w:ins w:id="1638" w:author="google1599737165" w:date="2022-01-25T10:47:25Z">
        <w:r>
          <w:rPr>
            <w:rFonts w:hint="default"/>
            <w:spacing w:val="-4"/>
            <w:sz w:val="24"/>
            <w:szCs w:val="24"/>
            <w:lang w:val="ru-RU"/>
          </w:rPr>
          <w:t>й ре</w:t>
        </w:r>
      </w:ins>
      <w:ins w:id="1639" w:author="google1599737165" w:date="2022-01-25T10:47:26Z">
        <w:r>
          <w:rPr>
            <w:rFonts w:hint="default"/>
            <w:spacing w:val="-4"/>
            <w:sz w:val="24"/>
            <w:szCs w:val="24"/>
            <w:lang w:val="ru-RU"/>
          </w:rPr>
          <w:t>ани</w:t>
        </w:r>
      </w:ins>
      <w:ins w:id="1640" w:author="google1599737165" w:date="2022-01-25T10:47:27Z">
        <w:r>
          <w:rPr>
            <w:rFonts w:hint="default"/>
            <w:spacing w:val="-4"/>
            <w:sz w:val="24"/>
            <w:szCs w:val="24"/>
            <w:lang w:val="ru-RU"/>
          </w:rPr>
          <w:t>мации</w:t>
        </w:r>
      </w:ins>
      <w:ins w:id="1641" w:author="google1599737165" w:date="2022-01-25T10:47:28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</w:p>
    <w:p>
      <w:pPr>
        <w:pStyle w:val="989"/>
        <w:numPr>
          <w:ilvl w:val="0"/>
          <w:numId w:val="14"/>
        </w:numPr>
        <w:tabs>
          <w:tab w:val="left" w:pos="1134"/>
          <w:tab w:val="clear" w:pos="1429"/>
        </w:tabs>
        <w:spacing w:line="276" w:lineRule="auto"/>
        <w:ind w:left="1134" w:hanging="425"/>
        <w:rPr>
          <w:ins w:id="1642" w:author="google1599737165" w:date="2022-01-25T10:35:35Z"/>
          <w:spacing w:val="-4"/>
          <w:sz w:val="24"/>
          <w:szCs w:val="24"/>
        </w:rPr>
      </w:pPr>
      <w:ins w:id="1643" w:author="google1599737165" w:date="2022-01-25T10:47:37Z">
        <w:r>
          <w:rPr>
            <w:b/>
            <w:bCs/>
            <w:spacing w:val="-4"/>
            <w:sz w:val="24"/>
            <w:szCs w:val="24"/>
            <w:lang w:val="ru-RU"/>
          </w:rPr>
          <w:t>Тре</w:t>
        </w:r>
      </w:ins>
      <w:ins w:id="1644" w:author="google1599737165" w:date="2022-01-25T10:47:38Z">
        <w:r>
          <w:rPr>
            <w:b/>
            <w:bCs/>
            <w:spacing w:val="-4"/>
            <w:sz w:val="24"/>
            <w:szCs w:val="24"/>
            <w:lang w:val="ru-RU"/>
          </w:rPr>
          <w:t>ннин</w:t>
        </w:r>
      </w:ins>
      <w:ins w:id="1645" w:author="google1599737165" w:date="2022-01-25T10:47:40Z">
        <w:r>
          <w:rPr>
            <w:b/>
            <w:bCs/>
            <w:spacing w:val="-4"/>
            <w:sz w:val="24"/>
            <w:szCs w:val="24"/>
            <w:lang w:val="ru-RU"/>
          </w:rPr>
          <w:t>г</w:t>
        </w:r>
      </w:ins>
      <w:ins w:id="1646" w:author="google1599737165" w:date="2022-01-25T10:47:4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647" w:author="google1599737165" w:date="2022-01-25T10:47:4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дей</w:t>
        </w:r>
      </w:ins>
      <w:ins w:id="1648" w:author="google1599737165" w:date="2022-01-25T10:47:4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ствий </w:t>
        </w:r>
      </w:ins>
      <w:ins w:id="1649" w:author="google1599737165" w:date="2022-01-25T10:47:4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в у</w:t>
        </w:r>
      </w:ins>
      <w:ins w:id="1650" w:author="google1599737165" w:date="2022-01-25T10:47:4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слови</w:t>
        </w:r>
      </w:ins>
      <w:ins w:id="1651" w:author="google1599737165" w:date="2022-01-25T10:47:4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ях </w:t>
        </w:r>
      </w:ins>
      <w:ins w:id="1652" w:author="google1599737165" w:date="2022-01-25T10:48:2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чре</w:t>
        </w:r>
      </w:ins>
      <w:ins w:id="1653" w:author="google1599737165" w:date="2022-01-25T10:48:3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звы</w:t>
        </w:r>
      </w:ins>
      <w:ins w:id="1654" w:author="google1599737165" w:date="2022-01-25T10:48:3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чайн</w:t>
        </w:r>
      </w:ins>
      <w:ins w:id="1655" w:author="google1599737165" w:date="2022-01-25T10:48:3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ых си</w:t>
        </w:r>
      </w:ins>
      <w:ins w:id="1656" w:author="google1599737165" w:date="2022-01-25T10:48:3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туа</w:t>
        </w:r>
      </w:ins>
      <w:ins w:id="1657" w:author="google1599737165" w:date="2022-01-25T10:48:3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ций</w:t>
        </w:r>
      </w:ins>
      <w:ins w:id="1658" w:author="google1599737165" w:date="2022-01-25T10:47:47Z">
        <w:r>
          <w:rPr>
            <w:rFonts w:hint="default"/>
            <w:spacing w:val="-4"/>
            <w:sz w:val="24"/>
            <w:szCs w:val="24"/>
            <w:lang w:val="ru-RU"/>
          </w:rPr>
          <w:t xml:space="preserve">. </w:t>
        </w:r>
      </w:ins>
      <w:ins w:id="1659" w:author="google1599737165" w:date="2022-01-25T10:47:53Z">
        <w:r>
          <w:rPr>
            <w:rFonts w:hint="default"/>
            <w:spacing w:val="-4"/>
            <w:sz w:val="24"/>
            <w:szCs w:val="24"/>
            <w:lang w:val="ru-RU"/>
          </w:rPr>
          <w:t>Т</w:t>
        </w:r>
      </w:ins>
      <w:ins w:id="1660" w:author="google1599737165" w:date="2022-01-25T10:47:54Z">
        <w:r>
          <w:rPr>
            <w:rFonts w:hint="default"/>
            <w:spacing w:val="-4"/>
            <w:sz w:val="24"/>
            <w:szCs w:val="24"/>
            <w:lang w:val="ru-RU"/>
          </w:rPr>
          <w:t>ра</w:t>
        </w:r>
      </w:ins>
      <w:ins w:id="1661" w:author="google1599737165" w:date="2022-01-25T10:47:55Z">
        <w:r>
          <w:rPr>
            <w:rFonts w:hint="default"/>
            <w:spacing w:val="-4"/>
            <w:sz w:val="24"/>
            <w:szCs w:val="24"/>
            <w:lang w:val="ru-RU"/>
          </w:rPr>
          <w:t>нсп</w:t>
        </w:r>
      </w:ins>
      <w:ins w:id="1662" w:author="google1599737165" w:date="2022-01-25T10:47:56Z">
        <w:r>
          <w:rPr>
            <w:rFonts w:hint="default"/>
            <w:spacing w:val="-4"/>
            <w:sz w:val="24"/>
            <w:szCs w:val="24"/>
            <w:lang w:val="ru-RU"/>
          </w:rPr>
          <w:t>ортиро</w:t>
        </w:r>
      </w:ins>
      <w:ins w:id="1663" w:author="google1599737165" w:date="2022-01-25T10:47:57Z">
        <w:r>
          <w:rPr>
            <w:rFonts w:hint="default"/>
            <w:spacing w:val="-4"/>
            <w:sz w:val="24"/>
            <w:szCs w:val="24"/>
            <w:lang w:val="ru-RU"/>
          </w:rPr>
          <w:t>вка по</w:t>
        </w:r>
      </w:ins>
      <w:ins w:id="1664" w:author="google1599737165" w:date="2022-01-25T10:47:59Z">
        <w:r>
          <w:rPr>
            <w:rFonts w:hint="default"/>
            <w:spacing w:val="-4"/>
            <w:sz w:val="24"/>
            <w:szCs w:val="24"/>
            <w:lang w:val="ru-RU"/>
          </w:rPr>
          <w:t>ст</w:t>
        </w:r>
      </w:ins>
      <w:ins w:id="1665" w:author="google1599737165" w:date="2022-01-25T10:48:00Z">
        <w:r>
          <w:rPr>
            <w:rFonts w:hint="default"/>
            <w:spacing w:val="-4"/>
            <w:sz w:val="24"/>
            <w:szCs w:val="24"/>
            <w:lang w:val="ru-RU"/>
          </w:rPr>
          <w:t>радав</w:t>
        </w:r>
      </w:ins>
      <w:ins w:id="1666" w:author="google1599737165" w:date="2022-01-25T10:48:01Z">
        <w:r>
          <w:rPr>
            <w:rFonts w:hint="default"/>
            <w:spacing w:val="-4"/>
            <w:sz w:val="24"/>
            <w:szCs w:val="24"/>
            <w:lang w:val="ru-RU"/>
          </w:rPr>
          <w:t>шего.</w:t>
        </w:r>
      </w:ins>
      <w:ins w:id="1667" w:author="google1599737165" w:date="2022-01-25T10:48:02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68" w:author="google1599737165" w:date="2022-01-25T10:48:48Z">
        <w:r>
          <w:rPr>
            <w:rFonts w:hint="default"/>
            <w:spacing w:val="-4"/>
            <w:sz w:val="24"/>
            <w:szCs w:val="24"/>
            <w:lang w:val="ru-RU"/>
          </w:rPr>
          <w:t>О</w:t>
        </w:r>
      </w:ins>
      <w:ins w:id="1669" w:author="google1599737165" w:date="2022-01-25T10:48:49Z">
        <w:r>
          <w:rPr>
            <w:rFonts w:hint="default"/>
            <w:spacing w:val="-4"/>
            <w:sz w:val="24"/>
            <w:szCs w:val="24"/>
            <w:lang w:val="ru-RU"/>
          </w:rPr>
          <w:t>рга</w:t>
        </w:r>
      </w:ins>
      <w:ins w:id="1670" w:author="google1599737165" w:date="2022-01-25T10:48:51Z">
        <w:r>
          <w:rPr>
            <w:rFonts w:hint="default"/>
            <w:spacing w:val="-4"/>
            <w:sz w:val="24"/>
            <w:szCs w:val="24"/>
            <w:lang w:val="ru-RU"/>
          </w:rPr>
          <w:t>низ</w:t>
        </w:r>
      </w:ins>
      <w:ins w:id="1671" w:author="google1599737165" w:date="2022-01-25T10:48:52Z">
        <w:r>
          <w:rPr>
            <w:rFonts w:hint="default"/>
            <w:spacing w:val="-4"/>
            <w:sz w:val="24"/>
            <w:szCs w:val="24"/>
            <w:lang w:val="ru-RU"/>
          </w:rPr>
          <w:t xml:space="preserve">ация </w:t>
        </w:r>
      </w:ins>
      <w:ins w:id="1672" w:author="google1599737165" w:date="2022-01-25T10:49:11Z">
        <w:r>
          <w:rPr>
            <w:rFonts w:hint="default"/>
            <w:spacing w:val="-4"/>
            <w:sz w:val="24"/>
            <w:szCs w:val="24"/>
            <w:lang w:val="ru-RU"/>
          </w:rPr>
          <w:t>э</w:t>
        </w:r>
      </w:ins>
      <w:ins w:id="1673" w:author="google1599737165" w:date="2022-01-25T10:49:12Z">
        <w:r>
          <w:rPr>
            <w:rFonts w:hint="default"/>
            <w:spacing w:val="-4"/>
            <w:sz w:val="24"/>
            <w:szCs w:val="24"/>
            <w:lang w:val="ru-RU"/>
          </w:rPr>
          <w:t>кстрен</w:t>
        </w:r>
      </w:ins>
      <w:ins w:id="1674" w:author="google1599737165" w:date="2022-01-25T10:49:13Z">
        <w:r>
          <w:rPr>
            <w:rFonts w:hint="default"/>
            <w:spacing w:val="-4"/>
            <w:sz w:val="24"/>
            <w:szCs w:val="24"/>
            <w:lang w:val="ru-RU"/>
          </w:rPr>
          <w:t xml:space="preserve">ного </w:t>
        </w:r>
      </w:ins>
      <w:ins w:id="1675" w:author="google1599737165" w:date="2022-01-25T10:49:14Z">
        <w:r>
          <w:rPr>
            <w:rFonts w:hint="default"/>
            <w:spacing w:val="-4"/>
            <w:sz w:val="24"/>
            <w:szCs w:val="24"/>
            <w:lang w:val="ru-RU"/>
          </w:rPr>
          <w:t>снят</w:t>
        </w:r>
      </w:ins>
      <w:ins w:id="1676" w:author="google1599737165" w:date="2022-01-25T10:49:15Z">
        <w:r>
          <w:rPr>
            <w:rFonts w:hint="default"/>
            <w:spacing w:val="-4"/>
            <w:sz w:val="24"/>
            <w:szCs w:val="24"/>
            <w:lang w:val="ru-RU"/>
          </w:rPr>
          <w:t xml:space="preserve">ия </w:t>
        </w:r>
      </w:ins>
      <w:ins w:id="1677" w:author="google1599737165" w:date="2022-01-25T10:49:16Z">
        <w:r>
          <w:rPr>
            <w:rFonts w:hint="default"/>
            <w:spacing w:val="-4"/>
            <w:sz w:val="24"/>
            <w:szCs w:val="24"/>
            <w:lang w:val="ru-RU"/>
          </w:rPr>
          <w:t>лагеря</w:t>
        </w:r>
      </w:ins>
      <w:ins w:id="1678" w:author="google1599737165" w:date="2022-01-25T10:49:17Z">
        <w:r>
          <w:rPr>
            <w:rFonts w:hint="default"/>
            <w:spacing w:val="-4"/>
            <w:sz w:val="24"/>
            <w:szCs w:val="24"/>
            <w:lang w:val="ru-RU"/>
          </w:rPr>
          <w:t xml:space="preserve"> и </w:t>
        </w:r>
      </w:ins>
      <w:ins w:id="1679" w:author="google1599737165" w:date="2022-01-25T10:48:53Z">
        <w:r>
          <w:rPr>
            <w:rFonts w:hint="default"/>
            <w:spacing w:val="-4"/>
            <w:sz w:val="24"/>
            <w:szCs w:val="24"/>
            <w:lang w:val="ru-RU"/>
          </w:rPr>
          <w:t>эв</w:t>
        </w:r>
      </w:ins>
      <w:ins w:id="1680" w:author="google1599737165" w:date="2022-01-25T10:48:54Z">
        <w:r>
          <w:rPr>
            <w:rFonts w:hint="default"/>
            <w:spacing w:val="-4"/>
            <w:sz w:val="24"/>
            <w:szCs w:val="24"/>
            <w:lang w:val="ru-RU"/>
          </w:rPr>
          <w:t>акуа</w:t>
        </w:r>
      </w:ins>
      <w:ins w:id="1681" w:author="google1599737165" w:date="2022-01-25T10:48:55Z">
        <w:r>
          <w:rPr>
            <w:rFonts w:hint="default"/>
            <w:spacing w:val="-4"/>
            <w:sz w:val="24"/>
            <w:szCs w:val="24"/>
            <w:lang w:val="ru-RU"/>
          </w:rPr>
          <w:t>ции</w:t>
        </w:r>
      </w:ins>
      <w:ins w:id="1682" w:author="google1599737165" w:date="2022-01-25T10:49:20Z">
        <w:r>
          <w:rPr>
            <w:rFonts w:hint="default"/>
            <w:spacing w:val="-4"/>
            <w:sz w:val="24"/>
            <w:szCs w:val="24"/>
            <w:lang w:val="ru-RU"/>
          </w:rPr>
          <w:t xml:space="preserve"> из </w:t>
        </w:r>
      </w:ins>
      <w:ins w:id="1683" w:author="google1599737165" w:date="2022-01-25T10:49:21Z">
        <w:r>
          <w:rPr>
            <w:rFonts w:hint="default"/>
            <w:spacing w:val="-4"/>
            <w:sz w:val="24"/>
            <w:szCs w:val="24"/>
            <w:lang w:val="ru-RU"/>
          </w:rPr>
          <w:t xml:space="preserve">мест </w:t>
        </w:r>
      </w:ins>
      <w:ins w:id="1684" w:author="google1599737165" w:date="2022-01-25T10:49:22Z">
        <w:r>
          <w:rPr>
            <w:rFonts w:hint="default"/>
            <w:spacing w:val="-4"/>
            <w:sz w:val="24"/>
            <w:szCs w:val="24"/>
            <w:lang w:val="ru-RU"/>
          </w:rPr>
          <w:t>ЧС.</w:t>
        </w:r>
      </w:ins>
      <w:ins w:id="1685" w:author="google1599737165" w:date="2022-01-25T10:49:23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686" w:author="google1599737165" w:date="2022-01-25T10:49:06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687" w:author="google1599737165" w:date="2022-01-25T09:45:48Z"/>
          <w:rFonts w:hint="default"/>
          <w:b/>
          <w:sz w:val="32"/>
          <w:szCs w:val="32"/>
          <w:lang w:val="ru-RU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688" w:author="google1599737165" w:date="2022-01-25T09:45:49Z"/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689" w:author="google1599737165" w:date="2022-01-25T09:44:34Z"/>
          <w:rFonts w:hint="default"/>
          <w:b/>
          <w:sz w:val="32"/>
          <w:szCs w:val="32"/>
        </w:rPr>
      </w:pPr>
      <w:ins w:id="1690" w:author="google1599737165" w:date="2022-01-25T09:44:34Z">
        <w:r>
          <w:rPr>
            <w:rFonts w:hint="default"/>
            <w:b/>
            <w:sz w:val="32"/>
            <w:szCs w:val="32"/>
          </w:rPr>
          <w:t>Флора и фауна региона</w:t>
        </w:r>
      </w:ins>
    </w:p>
    <w:p>
      <w:pPr>
        <w:pStyle w:val="989"/>
        <w:spacing w:line="276" w:lineRule="auto"/>
        <w:ind w:left="284" w:firstLine="0"/>
        <w:rPr>
          <w:ins w:id="1691" w:author="google1599737165" w:date="2022-01-25T09:46:04Z"/>
          <w:sz w:val="24"/>
          <w:szCs w:val="24"/>
        </w:rPr>
      </w:pPr>
      <w:ins w:id="1692" w:author="google1599737165" w:date="2022-01-25T09:46:04Z">
        <w:r>
          <w:rPr>
            <w:sz w:val="24"/>
            <w:szCs w:val="24"/>
          </w:rPr>
          <w:t xml:space="preserve">Теория: </w:t>
        </w:r>
      </w:ins>
    </w:p>
    <w:p>
      <w:pPr>
        <w:pStyle w:val="989"/>
        <w:numPr>
          <w:ilvl w:val="0"/>
          <w:numId w:val="15"/>
        </w:numPr>
        <w:tabs>
          <w:tab w:val="left" w:pos="1134"/>
        </w:tabs>
        <w:spacing w:line="276" w:lineRule="auto"/>
        <w:ind w:right="0" w:rightChars="0"/>
        <w:rPr>
          <w:sz w:val="24"/>
          <w:szCs w:val="24"/>
        </w:rPr>
      </w:pPr>
      <w:ins w:id="1693" w:author="google1599737165" w:date="2022-01-25T09:46:04Z">
        <w:r>
          <w:rPr>
            <w:b/>
            <w:sz w:val="24"/>
            <w:szCs w:val="24"/>
          </w:rPr>
          <w:t xml:space="preserve">Основные биотопы </w:t>
        </w:r>
      </w:ins>
      <w:ins w:id="1694" w:author="google1599737165" w:date="2022-01-25T09:46:10Z">
        <w:r>
          <w:rPr>
            <w:b/>
            <w:sz w:val="24"/>
            <w:szCs w:val="24"/>
            <w:lang w:val="ru-RU"/>
          </w:rPr>
          <w:t>реги</w:t>
        </w:r>
      </w:ins>
      <w:ins w:id="1695" w:author="google1599737165" w:date="2022-01-25T09:46:11Z">
        <w:r>
          <w:rPr>
            <w:b/>
            <w:sz w:val="24"/>
            <w:szCs w:val="24"/>
            <w:lang w:val="ru-RU"/>
          </w:rPr>
          <w:t>она</w:t>
        </w:r>
      </w:ins>
      <w:ins w:id="1696" w:author="google1599737165" w:date="2022-01-25T09:46:11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1697" w:author="google1599737165" w:date="2022-01-25T09:46:12Z">
        <w:r>
          <w:rPr>
            <w:rFonts w:hint="default"/>
            <w:b/>
            <w:sz w:val="24"/>
            <w:szCs w:val="24"/>
            <w:lang w:val="ru-RU"/>
          </w:rPr>
          <w:t>прове</w:t>
        </w:r>
      </w:ins>
      <w:ins w:id="1698" w:author="google1599737165" w:date="2022-01-25T09:46:13Z">
        <w:r>
          <w:rPr>
            <w:rFonts w:hint="default"/>
            <w:b/>
            <w:sz w:val="24"/>
            <w:szCs w:val="24"/>
            <w:lang w:val="ru-RU"/>
          </w:rPr>
          <w:t>де</w:t>
        </w:r>
      </w:ins>
      <w:ins w:id="1699" w:author="google1599737165" w:date="2022-01-25T09:46:15Z">
        <w:r>
          <w:rPr>
            <w:rFonts w:hint="default"/>
            <w:b/>
            <w:sz w:val="24"/>
            <w:szCs w:val="24"/>
            <w:lang w:val="ru-RU"/>
          </w:rPr>
          <w:t>ни</w:t>
        </w:r>
      </w:ins>
      <w:ins w:id="1700" w:author="google1599737165" w:date="2022-01-25T09:46:16Z">
        <w:r>
          <w:rPr>
            <w:rFonts w:hint="default"/>
            <w:b/>
            <w:sz w:val="24"/>
            <w:szCs w:val="24"/>
            <w:lang w:val="ru-RU"/>
          </w:rPr>
          <w:t>я в</w:t>
        </w:r>
      </w:ins>
      <w:ins w:id="1701" w:author="google1599737165" w:date="2022-01-25T09:46:17Z">
        <w:r>
          <w:rPr>
            <w:rFonts w:hint="default"/>
            <w:b/>
            <w:sz w:val="24"/>
            <w:szCs w:val="24"/>
            <w:lang w:val="ru-RU"/>
          </w:rPr>
          <w:t>ыезд</w:t>
        </w:r>
      </w:ins>
      <w:ins w:id="1702" w:author="google1599737165" w:date="2022-01-25T09:46:18Z">
        <w:r>
          <w:rPr>
            <w:rFonts w:hint="default"/>
            <w:b/>
            <w:sz w:val="24"/>
            <w:szCs w:val="24"/>
            <w:lang w:val="ru-RU"/>
          </w:rPr>
          <w:t>а</w:t>
        </w:r>
      </w:ins>
      <w:ins w:id="1703" w:author="google1599737165" w:date="2022-01-25T09:46:19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1704" w:author="google1599737165" w:date="2022-01-25T09:46:04Z">
        <w:r>
          <w:rPr>
            <w:b/>
            <w:sz w:val="24"/>
            <w:szCs w:val="24"/>
          </w:rPr>
          <w:t xml:space="preserve"> </w:t>
        </w:r>
      </w:ins>
      <w:ins w:id="1705" w:author="google1599737165" w:date="2022-01-25T09:46:04Z">
        <w:r>
          <w:rPr>
            <w:spacing w:val="-2"/>
            <w:sz w:val="24"/>
            <w:szCs w:val="24"/>
          </w:rPr>
          <w:t>Понятие биотопа, описание различных биотопов и их особенностей, население биотопов, основные составляющие биотопа, понятие рельефа местности, формирование рельефа, геологические процессы, геологическая деятельность ледников, образование торфа.</w:t>
        </w:r>
      </w:ins>
      <w:r>
        <w:rPr>
          <w:rFonts w:hint="default"/>
          <w:spacing w:val="-2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5"/>
        </w:numPr>
        <w:tabs>
          <w:tab w:val="left" w:pos="1134"/>
        </w:tabs>
        <w:spacing w:line="276" w:lineRule="auto"/>
        <w:ind w:right="0" w:rightChars="0"/>
        <w:rPr>
          <w:ins w:id="1706" w:author="google1599737165" w:date="2022-01-25T09:46:38Z"/>
          <w:sz w:val="24"/>
          <w:szCs w:val="24"/>
        </w:rPr>
      </w:pPr>
      <w:ins w:id="1707" w:author="google1599737165" w:date="2022-01-25T09:48:37Z">
        <w:r>
          <w:rPr>
            <w:b/>
            <w:bCs/>
            <w:sz w:val="24"/>
            <w:szCs w:val="24"/>
            <w:lang w:val="ru-RU"/>
          </w:rPr>
          <w:t>Фло</w:t>
        </w:r>
      </w:ins>
      <w:ins w:id="1708" w:author="google1599737165" w:date="2022-01-25T09:48:38Z">
        <w:r>
          <w:rPr>
            <w:b/>
            <w:bCs/>
            <w:sz w:val="24"/>
            <w:szCs w:val="24"/>
            <w:lang w:val="ru-RU"/>
          </w:rPr>
          <w:t>ра</w:t>
        </w:r>
      </w:ins>
      <w:ins w:id="1709" w:author="google1599737165" w:date="2022-01-25T10:09:52Z">
        <w:r>
          <w:rPr>
            <w:rFonts w:hint="default"/>
            <w:b/>
            <w:bCs/>
            <w:sz w:val="24"/>
            <w:szCs w:val="24"/>
            <w:lang w:val="ru-RU"/>
          </w:rPr>
          <w:t xml:space="preserve"> и </w:t>
        </w:r>
      </w:ins>
      <w:ins w:id="1710" w:author="google1599737165" w:date="2022-01-25T10:09:54Z">
        <w:r>
          <w:rPr>
            <w:rFonts w:hint="default"/>
            <w:b/>
            <w:bCs/>
            <w:sz w:val="24"/>
            <w:szCs w:val="24"/>
            <w:lang w:val="ru-RU"/>
          </w:rPr>
          <w:t>фау</w:t>
        </w:r>
      </w:ins>
      <w:ins w:id="1711" w:author="google1599737165" w:date="2022-01-25T10:09:55Z">
        <w:r>
          <w:rPr>
            <w:rFonts w:hint="default"/>
            <w:b/>
            <w:bCs/>
            <w:sz w:val="24"/>
            <w:szCs w:val="24"/>
            <w:lang w:val="ru-RU"/>
          </w:rPr>
          <w:t>н</w:t>
        </w:r>
      </w:ins>
      <w:ins w:id="1712" w:author="google1599737165" w:date="2022-01-25T10:10:07Z">
        <w:r>
          <w:rPr>
            <w:rFonts w:hint="default"/>
            <w:b/>
            <w:bCs/>
            <w:sz w:val="24"/>
            <w:szCs w:val="24"/>
            <w:lang w:val="ru-RU"/>
          </w:rPr>
          <w:t xml:space="preserve">а </w:t>
        </w:r>
      </w:ins>
      <w:ins w:id="1713" w:author="google1599737165" w:date="2022-01-25T10:10:08Z">
        <w:r>
          <w:rPr>
            <w:rFonts w:hint="default"/>
            <w:b/>
            <w:bCs/>
            <w:sz w:val="24"/>
            <w:szCs w:val="24"/>
            <w:lang w:val="ru-RU"/>
          </w:rPr>
          <w:t>регио</w:t>
        </w:r>
      </w:ins>
      <w:ins w:id="1714" w:author="google1599737165" w:date="2022-01-25T10:10:09Z">
        <w:r>
          <w:rPr>
            <w:rFonts w:hint="default"/>
            <w:b/>
            <w:bCs/>
            <w:sz w:val="24"/>
            <w:szCs w:val="24"/>
            <w:lang w:val="ru-RU"/>
          </w:rPr>
          <w:t>на</w:t>
        </w:r>
      </w:ins>
      <w:ins w:id="1715" w:author="google1599737165" w:date="2022-01-25T10:10:11Z">
        <w:r>
          <w:rPr>
            <w:rFonts w:hint="default"/>
            <w:b/>
            <w:bCs/>
            <w:sz w:val="24"/>
            <w:szCs w:val="24"/>
            <w:lang w:val="ru-RU"/>
          </w:rPr>
          <w:t xml:space="preserve"> </w:t>
        </w:r>
      </w:ins>
      <w:ins w:id="1716" w:author="google1599737165" w:date="2022-01-25T10:10:12Z">
        <w:r>
          <w:rPr>
            <w:rFonts w:hint="default"/>
            <w:b/>
            <w:bCs/>
            <w:sz w:val="24"/>
            <w:szCs w:val="24"/>
            <w:lang w:val="ru-RU"/>
          </w:rPr>
          <w:t>про</w:t>
        </w:r>
      </w:ins>
      <w:ins w:id="1717" w:author="google1599737165" w:date="2022-01-25T10:10:13Z">
        <w:r>
          <w:rPr>
            <w:rFonts w:hint="default"/>
            <w:b/>
            <w:bCs/>
            <w:sz w:val="24"/>
            <w:szCs w:val="24"/>
            <w:lang w:val="ru-RU"/>
          </w:rPr>
          <w:t>ведени</w:t>
        </w:r>
      </w:ins>
      <w:ins w:id="1718" w:author="google1599737165" w:date="2022-01-25T10:10:14Z">
        <w:r>
          <w:rPr>
            <w:rFonts w:hint="default"/>
            <w:b/>
            <w:bCs/>
            <w:sz w:val="24"/>
            <w:szCs w:val="24"/>
            <w:lang w:val="ru-RU"/>
          </w:rPr>
          <w:t xml:space="preserve">я </w:t>
        </w:r>
      </w:ins>
      <w:ins w:id="1719" w:author="google1599737165" w:date="2022-01-25T10:10:15Z">
        <w:r>
          <w:rPr>
            <w:rFonts w:hint="default"/>
            <w:b/>
            <w:bCs/>
            <w:sz w:val="24"/>
            <w:szCs w:val="24"/>
            <w:lang w:val="ru-RU"/>
          </w:rPr>
          <w:t>выез</w:t>
        </w:r>
      </w:ins>
      <w:ins w:id="1720" w:author="google1599737165" w:date="2022-01-25T10:10:16Z">
        <w:r>
          <w:rPr>
            <w:rFonts w:hint="default"/>
            <w:b/>
            <w:bCs/>
            <w:sz w:val="24"/>
            <w:szCs w:val="24"/>
            <w:lang w:val="ru-RU"/>
          </w:rPr>
          <w:t>да</w:t>
        </w:r>
      </w:ins>
      <w:ins w:id="1721" w:author="google1599737165" w:date="2022-01-25T09:48:38Z">
        <w:r>
          <w:rPr>
            <w:rFonts w:hint="default"/>
            <w:b/>
            <w:bCs/>
            <w:sz w:val="24"/>
            <w:szCs w:val="24"/>
            <w:lang w:val="ru-RU"/>
          </w:rPr>
          <w:t>.</w:t>
        </w:r>
      </w:ins>
      <w:ins w:id="1722" w:author="google1599737165" w:date="2022-01-25T09:48:42Z">
        <w:r>
          <w:rPr>
            <w:rFonts w:hint="default"/>
            <w:b/>
            <w:bCs/>
            <w:sz w:val="24"/>
            <w:szCs w:val="24"/>
            <w:lang w:val="ru-RU"/>
          </w:rPr>
          <w:t xml:space="preserve"> </w:t>
        </w:r>
      </w:ins>
      <w:ins w:id="1723" w:author="google1599737165" w:date="2022-01-25T09:48:56Z">
        <w:r>
          <w:rPr>
            <w:rFonts w:hint="default"/>
            <w:b w:val="0"/>
            <w:bCs w:val="0"/>
            <w:sz w:val="24"/>
            <w:szCs w:val="24"/>
            <w:lang w:val="ru-RU"/>
          </w:rPr>
          <w:t>В</w:t>
        </w:r>
      </w:ins>
      <w:ins w:id="1724" w:author="google1599737165" w:date="2022-01-25T09:48:57Z">
        <w:r>
          <w:rPr>
            <w:rFonts w:hint="default"/>
            <w:b w:val="0"/>
            <w:bCs w:val="0"/>
            <w:sz w:val="24"/>
            <w:szCs w:val="24"/>
            <w:lang w:val="ru-RU"/>
          </w:rPr>
          <w:t>одоро</w:t>
        </w:r>
      </w:ins>
      <w:ins w:id="1725" w:author="google1599737165" w:date="2022-01-25T09:48:58Z">
        <w:r>
          <w:rPr>
            <w:rFonts w:hint="default"/>
            <w:b w:val="0"/>
            <w:bCs w:val="0"/>
            <w:sz w:val="24"/>
            <w:szCs w:val="24"/>
            <w:lang w:val="ru-RU"/>
          </w:rPr>
          <w:t>сли.</w:t>
        </w:r>
      </w:ins>
      <w:ins w:id="1726" w:author="google1599737165" w:date="2022-01-25T09:48:59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</w:t>
        </w:r>
      </w:ins>
      <w:ins w:id="1727" w:author="google1599737165" w:date="2022-01-25T09:48:43Z">
        <w:r>
          <w:rPr>
            <w:rFonts w:hint="default"/>
            <w:b w:val="0"/>
            <w:bCs w:val="0"/>
            <w:sz w:val="24"/>
            <w:szCs w:val="24"/>
            <w:lang w:val="ru-RU"/>
          </w:rPr>
          <w:t>Сп</w:t>
        </w:r>
      </w:ins>
      <w:ins w:id="1728" w:author="google1599737165" w:date="2022-01-25T09:48:44Z">
        <w:r>
          <w:rPr>
            <w:rFonts w:hint="default"/>
            <w:b w:val="0"/>
            <w:bCs w:val="0"/>
            <w:sz w:val="24"/>
            <w:szCs w:val="24"/>
            <w:lang w:val="ru-RU"/>
          </w:rPr>
          <w:t>оровы</w:t>
        </w:r>
      </w:ins>
      <w:ins w:id="1729" w:author="google1599737165" w:date="2022-01-25T09:48:45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е и </w:t>
        </w:r>
      </w:ins>
      <w:ins w:id="1730" w:author="google1599737165" w:date="2022-01-25T09:48:48Z">
        <w:r>
          <w:rPr>
            <w:rFonts w:hint="default"/>
            <w:b w:val="0"/>
            <w:bCs w:val="0"/>
            <w:sz w:val="24"/>
            <w:szCs w:val="24"/>
            <w:lang w:val="ru-RU"/>
          </w:rPr>
          <w:t>с</w:t>
        </w:r>
      </w:ins>
      <w:ins w:id="1731" w:author="google1599737165" w:date="2022-01-25T09:48:49Z">
        <w:r>
          <w:rPr>
            <w:rFonts w:hint="default"/>
            <w:b w:val="0"/>
            <w:bCs w:val="0"/>
            <w:sz w:val="24"/>
            <w:szCs w:val="24"/>
            <w:lang w:val="ru-RU"/>
          </w:rPr>
          <w:t>еменны</w:t>
        </w:r>
      </w:ins>
      <w:ins w:id="1732" w:author="google1599737165" w:date="2022-01-25T09:48:50Z">
        <w:r>
          <w:rPr>
            <w:rFonts w:hint="default"/>
            <w:b w:val="0"/>
            <w:bCs w:val="0"/>
            <w:sz w:val="24"/>
            <w:szCs w:val="24"/>
            <w:lang w:val="ru-RU"/>
          </w:rPr>
          <w:t>е</w:t>
        </w:r>
      </w:ins>
      <w:ins w:id="1733" w:author="google1599737165" w:date="2022-01-25T09:49:48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 вы</w:t>
        </w:r>
      </w:ins>
      <w:ins w:id="1734" w:author="google1599737165" w:date="2022-01-25T09:49:49Z">
        <w:r>
          <w:rPr>
            <w:rFonts w:hint="default"/>
            <w:b w:val="0"/>
            <w:bCs w:val="0"/>
            <w:sz w:val="24"/>
            <w:szCs w:val="24"/>
            <w:lang w:val="ru-RU"/>
          </w:rPr>
          <w:t xml:space="preserve">сшие </w:t>
        </w:r>
      </w:ins>
      <w:ins w:id="1735" w:author="google1599737165" w:date="2022-01-25T09:48:50Z">
        <w:r>
          <w:rPr>
            <w:rFonts w:hint="default"/>
            <w:b w:val="0"/>
            <w:bCs w:val="0"/>
            <w:sz w:val="24"/>
            <w:szCs w:val="24"/>
            <w:lang w:val="ru-RU"/>
          </w:rPr>
          <w:t>раст</w:t>
        </w:r>
      </w:ins>
      <w:ins w:id="1736" w:author="google1599737165" w:date="2022-01-25T09:48:51Z">
        <w:r>
          <w:rPr>
            <w:rFonts w:hint="default"/>
            <w:b w:val="0"/>
            <w:bCs w:val="0"/>
            <w:sz w:val="24"/>
            <w:szCs w:val="24"/>
            <w:lang w:val="ru-RU"/>
          </w:rPr>
          <w:t>ения.</w:t>
        </w:r>
      </w:ins>
      <w:ins w:id="1737" w:author="google1599737165" w:date="2022-01-25T09:48:38Z">
        <w:r>
          <w:rPr>
            <w:rFonts w:hint="default"/>
            <w:sz w:val="24"/>
            <w:szCs w:val="24"/>
            <w:lang w:val="ru-RU"/>
          </w:rPr>
          <w:t xml:space="preserve"> </w:t>
        </w:r>
      </w:ins>
      <w:ins w:id="1738" w:author="google1599737165" w:date="2022-01-25T09:46:04Z">
        <w:r>
          <w:rPr>
            <w:b/>
            <w:sz w:val="24"/>
            <w:szCs w:val="24"/>
          </w:rPr>
          <w:t xml:space="preserve"> </w:t>
        </w:r>
      </w:ins>
      <w:ins w:id="1739" w:author="google1599737165" w:date="2022-01-25T09:48:02Z">
        <w:r>
          <w:rPr>
            <w:rFonts w:hint="default"/>
            <w:sz w:val="24"/>
            <w:szCs w:val="24"/>
            <w:lang w:val="ru-RU"/>
          </w:rPr>
          <w:t xml:space="preserve">Гидробионты. </w:t>
        </w:r>
      </w:ins>
      <w:ins w:id="1740" w:author="google1599737165" w:date="2022-01-25T09:48:11Z">
        <w:r>
          <w:rPr>
            <w:rFonts w:hint="default"/>
            <w:sz w:val="24"/>
            <w:szCs w:val="24"/>
            <w:lang w:val="ru-RU"/>
          </w:rPr>
          <w:t>Нас</w:t>
        </w:r>
      </w:ins>
      <w:ins w:id="1741" w:author="google1599737165" w:date="2022-01-25T09:48:12Z">
        <w:r>
          <w:rPr>
            <w:rFonts w:hint="default"/>
            <w:sz w:val="24"/>
            <w:szCs w:val="24"/>
            <w:lang w:val="ru-RU"/>
          </w:rPr>
          <w:t>екомы</w:t>
        </w:r>
      </w:ins>
      <w:ins w:id="1742" w:author="google1599737165" w:date="2022-01-25T09:48:13Z">
        <w:r>
          <w:rPr>
            <w:rFonts w:hint="default"/>
            <w:sz w:val="24"/>
            <w:szCs w:val="24"/>
            <w:lang w:val="ru-RU"/>
          </w:rPr>
          <w:t>е</w:t>
        </w:r>
      </w:ins>
      <w:ins w:id="1743" w:author="google1599737165" w:date="2022-01-25T09:48:14Z">
        <w:r>
          <w:rPr>
            <w:rFonts w:hint="default"/>
            <w:sz w:val="24"/>
            <w:szCs w:val="24"/>
            <w:lang w:val="ru-RU"/>
          </w:rPr>
          <w:t xml:space="preserve">. </w:t>
        </w:r>
      </w:ins>
      <w:ins w:id="1744" w:author="google1599737165" w:date="2022-01-25T09:46:04Z">
        <w:r>
          <w:rPr>
            <w:sz w:val="24"/>
            <w:szCs w:val="24"/>
          </w:rPr>
          <w:t>Оседлые и перелетные птицы, особенности гнездования, следы жизнедеятельности.</w:t>
        </w:r>
      </w:ins>
      <w:ins w:id="1745" w:author="google1599737165" w:date="2022-01-25T09:47:40Z">
        <w:r>
          <w:rPr>
            <w:rFonts w:hint="default"/>
            <w:sz w:val="24"/>
            <w:szCs w:val="24"/>
            <w:lang w:val="ru-RU"/>
          </w:rPr>
          <w:t xml:space="preserve"> </w:t>
        </w:r>
      </w:ins>
      <w:ins w:id="1746" w:author="google1599737165" w:date="2022-01-25T09:47:44Z">
        <w:r>
          <w:rPr>
            <w:rFonts w:hint="default"/>
            <w:sz w:val="24"/>
            <w:szCs w:val="24"/>
            <w:lang w:val="ru-RU"/>
          </w:rPr>
          <w:t>М</w:t>
        </w:r>
      </w:ins>
      <w:ins w:id="1747" w:author="google1599737165" w:date="2022-01-25T09:47:45Z">
        <w:r>
          <w:rPr>
            <w:rFonts w:hint="default"/>
            <w:sz w:val="24"/>
            <w:szCs w:val="24"/>
            <w:lang w:val="ru-RU"/>
          </w:rPr>
          <w:t>лек</w:t>
        </w:r>
      </w:ins>
      <w:ins w:id="1748" w:author="google1599737165" w:date="2022-01-25T09:47:46Z">
        <w:r>
          <w:rPr>
            <w:rFonts w:hint="default"/>
            <w:sz w:val="24"/>
            <w:szCs w:val="24"/>
            <w:lang w:val="ru-RU"/>
          </w:rPr>
          <w:t>о</w:t>
        </w:r>
      </w:ins>
      <w:ins w:id="1749" w:author="google1599737165" w:date="2022-01-25T09:47:47Z">
        <w:r>
          <w:rPr>
            <w:rFonts w:hint="default"/>
            <w:sz w:val="24"/>
            <w:szCs w:val="24"/>
            <w:lang w:val="ru-RU"/>
          </w:rPr>
          <w:t>п</w:t>
        </w:r>
      </w:ins>
      <w:ins w:id="1750" w:author="google1599737165" w:date="2022-01-25T09:47:48Z">
        <w:r>
          <w:rPr>
            <w:rFonts w:hint="default"/>
            <w:sz w:val="24"/>
            <w:szCs w:val="24"/>
            <w:lang w:val="ru-RU"/>
          </w:rPr>
          <w:t>т</w:t>
        </w:r>
      </w:ins>
      <w:ins w:id="1751" w:author="google1599737165" w:date="2022-01-25T09:47:49Z">
        <w:r>
          <w:rPr>
            <w:rFonts w:hint="default"/>
            <w:sz w:val="24"/>
            <w:szCs w:val="24"/>
            <w:lang w:val="ru-RU"/>
          </w:rPr>
          <w:t>ающие</w:t>
        </w:r>
      </w:ins>
      <w:ins w:id="1752" w:author="google1599737165" w:date="2022-01-25T09:47:52Z">
        <w:r>
          <w:rPr>
            <w:rFonts w:hint="default"/>
            <w:sz w:val="24"/>
            <w:szCs w:val="24"/>
            <w:lang w:val="ru-RU"/>
          </w:rPr>
          <w:t>.</w:t>
        </w:r>
      </w:ins>
    </w:p>
    <w:p>
      <w:pPr>
        <w:pStyle w:val="989"/>
        <w:widowControl w:val="0"/>
        <w:numPr>
          <w:numId w:val="0"/>
        </w:numPr>
        <w:tabs>
          <w:tab w:val="left" w:pos="1134"/>
        </w:tabs>
        <w:suppressAutoHyphens/>
        <w:spacing w:line="276" w:lineRule="auto"/>
        <w:ind w:right="0" w:rightChars="0"/>
        <w:jc w:val="both"/>
        <w:rPr>
          <w:sz w:val="24"/>
          <w:szCs w:val="24"/>
          <w:lang w:val="ru-RU"/>
        </w:rPr>
      </w:pPr>
    </w:p>
    <w:p>
      <w:pPr>
        <w:pStyle w:val="989"/>
        <w:widowControl w:val="0"/>
        <w:numPr>
          <w:numId w:val="0"/>
        </w:numPr>
        <w:tabs>
          <w:tab w:val="left" w:pos="1134"/>
        </w:tabs>
        <w:suppressAutoHyphens/>
        <w:spacing w:line="276" w:lineRule="auto"/>
        <w:ind w:right="0" w:rightChars="0"/>
        <w:jc w:val="both"/>
        <w:rPr>
          <w:ins w:id="1753" w:author="google1599737165" w:date="2022-01-25T09:46:04Z"/>
          <w:rFonts w:hint="default"/>
          <w:sz w:val="24"/>
          <w:szCs w:val="24"/>
          <w:lang w:val="ru-RU"/>
        </w:rPr>
      </w:pPr>
      <w:ins w:id="1754" w:author="google1599737165" w:date="2022-01-25T09:47:24Z">
        <w:r>
          <w:rPr>
            <w:sz w:val="24"/>
            <w:szCs w:val="24"/>
            <w:lang w:val="ru-RU"/>
          </w:rPr>
          <w:t>П</w:t>
        </w:r>
      </w:ins>
      <w:ins w:id="1755" w:author="google1599737165" w:date="2022-01-25T09:47:18Z">
        <w:r>
          <w:rPr>
            <w:sz w:val="24"/>
            <w:szCs w:val="24"/>
            <w:lang w:val="ru-RU"/>
          </w:rPr>
          <w:t>ра</w:t>
        </w:r>
      </w:ins>
      <w:ins w:id="1756" w:author="google1599737165" w:date="2022-01-25T09:47:19Z">
        <w:r>
          <w:rPr>
            <w:sz w:val="24"/>
            <w:szCs w:val="24"/>
            <w:lang w:val="ru-RU"/>
          </w:rPr>
          <w:t>кт</w:t>
        </w:r>
      </w:ins>
      <w:ins w:id="1757" w:author="google1599737165" w:date="2022-01-25T09:47:21Z">
        <w:r>
          <w:rPr>
            <w:sz w:val="24"/>
            <w:szCs w:val="24"/>
            <w:lang w:val="ru-RU"/>
          </w:rPr>
          <w:t>и</w:t>
        </w:r>
      </w:ins>
      <w:ins w:id="1758" w:author="google1599737165" w:date="2022-01-25T09:47:22Z">
        <w:r>
          <w:rPr>
            <w:sz w:val="24"/>
            <w:szCs w:val="24"/>
            <w:lang w:val="ru-RU"/>
          </w:rPr>
          <w:t>ка</w:t>
        </w:r>
      </w:ins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59" w:author="google1599737165" w:date="2022-01-25T09:49:19Z">
        <w:r>
          <w:rPr>
            <w:b/>
            <w:sz w:val="24"/>
            <w:szCs w:val="24"/>
          </w:rPr>
          <w:t xml:space="preserve">Основные приемы работы с полевыми определителями. </w:t>
        </w:r>
      </w:ins>
      <w:ins w:id="1760" w:author="google1599737165" w:date="2022-01-25T09:49:19Z">
        <w:r>
          <w:rPr>
            <w:sz w:val="24"/>
            <w:szCs w:val="24"/>
          </w:rPr>
          <w:t>Строение определителя, понятия: теза и антитеза.</w:t>
        </w:r>
      </w:ins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61" w:author="google1599737165" w:date="2022-01-25T10:26:23Z">
        <w:r>
          <w:rPr>
            <w:b/>
            <w:bCs/>
            <w:sz w:val="24"/>
            <w:szCs w:val="24"/>
            <w:lang w:val="ru-RU"/>
          </w:rPr>
          <w:t>Опр</w:t>
        </w:r>
      </w:ins>
      <w:ins w:id="1762" w:author="google1599737165" w:date="2022-01-25T10:26:24Z">
        <w:r>
          <w:rPr>
            <w:b/>
            <w:bCs/>
            <w:sz w:val="24"/>
            <w:szCs w:val="24"/>
            <w:lang w:val="ru-RU"/>
          </w:rPr>
          <w:t>ед</w:t>
        </w:r>
      </w:ins>
      <w:ins w:id="1763" w:author="google1599737165" w:date="2022-01-25T10:26:27Z">
        <w:r>
          <w:rPr>
            <w:b/>
            <w:bCs/>
            <w:sz w:val="24"/>
            <w:szCs w:val="24"/>
            <w:lang w:val="ru-RU"/>
          </w:rPr>
          <w:t>еление</w:t>
        </w:r>
      </w:ins>
      <w:ins w:id="1764" w:author="google1599737165" w:date="2022-01-25T10:26:28Z">
        <w:r>
          <w:rPr>
            <w:rFonts w:hint="default"/>
            <w:b/>
            <w:bCs/>
            <w:sz w:val="24"/>
            <w:szCs w:val="24"/>
            <w:lang w:val="ru-RU"/>
          </w:rPr>
          <w:t xml:space="preserve"> в</w:t>
        </w:r>
      </w:ins>
      <w:ins w:id="1765" w:author="google1599737165" w:date="2022-01-25T10:26:29Z">
        <w:r>
          <w:rPr>
            <w:rFonts w:hint="default"/>
            <w:b/>
            <w:bCs/>
            <w:sz w:val="24"/>
            <w:szCs w:val="24"/>
            <w:lang w:val="ru-RU"/>
          </w:rPr>
          <w:t>одорос</w:t>
        </w:r>
      </w:ins>
      <w:ins w:id="1766" w:author="google1599737165" w:date="2022-01-25T10:26:30Z">
        <w:r>
          <w:rPr>
            <w:rFonts w:hint="default"/>
            <w:b/>
            <w:bCs/>
            <w:sz w:val="24"/>
            <w:szCs w:val="24"/>
            <w:lang w:val="ru-RU"/>
          </w:rPr>
          <w:t>лей</w:t>
        </w:r>
      </w:ins>
      <w:ins w:id="1767" w:author="google1599737165" w:date="2022-01-25T10:26:30Z">
        <w:r>
          <w:rPr>
            <w:rFonts w:hint="default"/>
            <w:sz w:val="24"/>
            <w:szCs w:val="24"/>
            <w:lang w:val="ru-RU"/>
          </w:rPr>
          <w:t>.</w:t>
        </w:r>
      </w:ins>
      <w:ins w:id="1768" w:author="google1599737165" w:date="2022-01-25T10:26:31Z">
        <w:r>
          <w:rPr>
            <w:rFonts w:hint="default"/>
            <w:sz w:val="24"/>
            <w:szCs w:val="24"/>
            <w:lang w:val="ru-RU"/>
          </w:rPr>
          <w:t xml:space="preserve"> </w:t>
        </w:r>
      </w:ins>
      <w:ins w:id="1769" w:author="google1599737165" w:date="2022-01-25T10:26:34Z">
        <w:r>
          <w:rPr>
            <w:spacing w:val="-4"/>
            <w:sz w:val="24"/>
            <w:szCs w:val="24"/>
          </w:rPr>
          <w:t>Техника определения. Основные определительные признаки.</w:t>
        </w:r>
      </w:ins>
      <w:r>
        <w:rPr>
          <w:rFonts w:hint="default"/>
          <w:spacing w:val="-4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70" w:author="google1599737165" w:date="2022-01-25T10:10:56Z">
        <w:r>
          <w:rPr>
            <w:b/>
            <w:bCs/>
            <w:spacing w:val="-4"/>
            <w:sz w:val="24"/>
            <w:szCs w:val="24"/>
            <w:lang w:val="ru-RU"/>
          </w:rPr>
          <w:t>Опре</w:t>
        </w:r>
      </w:ins>
      <w:ins w:id="1771" w:author="google1599737165" w:date="2022-01-25T10:10:57Z">
        <w:r>
          <w:rPr>
            <w:b/>
            <w:bCs/>
            <w:spacing w:val="-4"/>
            <w:sz w:val="24"/>
            <w:szCs w:val="24"/>
            <w:lang w:val="ru-RU"/>
          </w:rPr>
          <w:t>де</w:t>
        </w:r>
      </w:ins>
      <w:ins w:id="1772" w:author="google1599737165" w:date="2022-01-25T10:10:58Z">
        <w:r>
          <w:rPr>
            <w:b/>
            <w:bCs/>
            <w:spacing w:val="-4"/>
            <w:sz w:val="24"/>
            <w:szCs w:val="24"/>
            <w:lang w:val="ru-RU"/>
          </w:rPr>
          <w:t>лен</w:t>
        </w:r>
      </w:ins>
      <w:ins w:id="1773" w:author="google1599737165" w:date="2022-01-25T10:10:59Z">
        <w:r>
          <w:rPr>
            <w:b/>
            <w:bCs/>
            <w:spacing w:val="-4"/>
            <w:sz w:val="24"/>
            <w:szCs w:val="24"/>
            <w:lang w:val="ru-RU"/>
          </w:rPr>
          <w:t>ие</w:t>
        </w:r>
      </w:ins>
      <w:ins w:id="1774" w:author="google1599737165" w:date="2022-01-25T10:10:5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775" w:author="google1599737165" w:date="2022-01-25T10:26:5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сосуд</w:t>
        </w:r>
      </w:ins>
      <w:ins w:id="1776" w:author="google1599737165" w:date="2022-01-25T10:26:5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истых</w:t>
        </w:r>
      </w:ins>
      <w:ins w:id="1777" w:author="google1599737165" w:date="2022-01-25T10:26:5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778" w:author="google1599737165" w:date="2022-01-25T10:11:1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ра</w:t>
        </w:r>
      </w:ins>
      <w:ins w:id="1779" w:author="google1599737165" w:date="2022-01-25T10:11:1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стени</w:t>
        </w:r>
      </w:ins>
      <w:ins w:id="1780" w:author="google1599737165" w:date="2022-01-25T10:11:1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й</w:t>
        </w:r>
      </w:ins>
      <w:ins w:id="1781" w:author="google1599737165" w:date="2022-01-25T10:11:2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.</w:t>
        </w:r>
      </w:ins>
      <w:ins w:id="1782" w:author="google1599737165" w:date="2022-01-25T10:11:3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783" w:author="google1599737165" w:date="2022-01-25T10:11:31Z">
        <w:r>
          <w:rPr>
            <w:spacing w:val="-4"/>
            <w:sz w:val="24"/>
            <w:szCs w:val="24"/>
          </w:rPr>
          <w:t>Техника определения. Основные определительные признаки.</w:t>
        </w:r>
      </w:ins>
      <w:r>
        <w:rPr>
          <w:rFonts w:hint="default"/>
          <w:spacing w:val="-4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84" w:author="google1599737165" w:date="2022-01-25T10:19:21Z">
        <w:r>
          <w:rPr>
            <w:b/>
            <w:sz w:val="24"/>
            <w:szCs w:val="24"/>
          </w:rPr>
          <w:t>Определение</w:t>
        </w:r>
      </w:ins>
      <w:ins w:id="1785" w:author="google1599737165" w:date="2022-01-25T10:19:21Z">
        <w:r>
          <w:rPr>
            <w:rFonts w:hint="default"/>
            <w:b/>
            <w:sz w:val="24"/>
            <w:szCs w:val="24"/>
            <w:lang w:val="ru-RU"/>
          </w:rPr>
          <w:t xml:space="preserve"> гидробионтов</w:t>
        </w:r>
      </w:ins>
      <w:ins w:id="1786" w:author="google1599737165" w:date="2022-01-25T10:19:21Z">
        <w:r>
          <w:rPr>
            <w:b/>
            <w:sz w:val="24"/>
            <w:szCs w:val="24"/>
          </w:rPr>
          <w:t xml:space="preserve">. </w:t>
        </w:r>
      </w:ins>
      <w:ins w:id="1787" w:author="google1599737165" w:date="2022-01-25T10:19:21Z">
        <w:r>
          <w:rPr>
            <w:spacing w:val="-4"/>
            <w:sz w:val="24"/>
            <w:szCs w:val="24"/>
          </w:rPr>
          <w:t>Техника определения. Основные определительные признаки.</w:t>
        </w:r>
      </w:ins>
      <w:r>
        <w:rPr>
          <w:rFonts w:hint="default"/>
          <w:spacing w:val="-4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88" w:author="google1599737165" w:date="2022-01-25T09:49:19Z">
        <w:r>
          <w:rPr>
            <w:b/>
            <w:sz w:val="24"/>
            <w:szCs w:val="24"/>
          </w:rPr>
          <w:t xml:space="preserve">Определение птиц и следов </w:t>
        </w:r>
      </w:ins>
      <w:ins w:id="1789" w:author="google1599737165" w:date="2022-01-25T10:10:41Z">
        <w:r>
          <w:rPr>
            <w:b/>
            <w:sz w:val="24"/>
            <w:szCs w:val="24"/>
            <w:lang w:val="ru-RU"/>
          </w:rPr>
          <w:t>и</w:t>
        </w:r>
      </w:ins>
      <w:ins w:id="1790" w:author="google1599737165" w:date="2022-01-25T10:10:42Z">
        <w:r>
          <w:rPr>
            <w:b/>
            <w:sz w:val="24"/>
            <w:szCs w:val="24"/>
            <w:lang w:val="ru-RU"/>
          </w:rPr>
          <w:t>х</w:t>
        </w:r>
      </w:ins>
      <w:ins w:id="1791" w:author="google1599737165" w:date="2022-01-25T10:10:42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1792" w:author="google1599737165" w:date="2022-01-25T09:49:19Z">
        <w:r>
          <w:rPr>
            <w:b/>
            <w:sz w:val="24"/>
            <w:szCs w:val="24"/>
          </w:rPr>
          <w:t xml:space="preserve">жизнедеятельности. </w:t>
        </w:r>
      </w:ins>
      <w:ins w:id="1793" w:author="google1599737165" w:date="2022-01-25T09:49:19Z">
        <w:r>
          <w:rPr>
            <w:spacing w:val="-4"/>
            <w:sz w:val="24"/>
            <w:szCs w:val="24"/>
          </w:rPr>
          <w:t>Техника определения. Основные определительные признаки.</w:t>
        </w:r>
      </w:ins>
      <w:r>
        <w:rPr>
          <w:rFonts w:hint="default"/>
          <w:spacing w:val="-4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794" w:author="google1599737165" w:date="2022-01-25T10:30:01Z">
        <w:r>
          <w:rPr>
            <w:b/>
            <w:bCs/>
            <w:spacing w:val="-4"/>
            <w:sz w:val="24"/>
            <w:szCs w:val="24"/>
            <w:lang w:val="ru-RU"/>
          </w:rPr>
          <w:t>З</w:t>
        </w:r>
      </w:ins>
      <w:ins w:id="1795" w:author="google1599737165" w:date="2022-01-25T10:30:04Z">
        <w:r>
          <w:rPr>
            <w:b/>
            <w:bCs/>
            <w:spacing w:val="-4"/>
            <w:sz w:val="24"/>
            <w:szCs w:val="24"/>
            <w:lang w:val="ru-RU"/>
          </w:rPr>
          <w:t>ап</w:t>
        </w:r>
      </w:ins>
      <w:ins w:id="1796" w:author="google1599737165" w:date="2022-01-25T10:30:05Z">
        <w:r>
          <w:rPr>
            <w:b/>
            <w:bCs/>
            <w:spacing w:val="-4"/>
            <w:sz w:val="24"/>
            <w:szCs w:val="24"/>
            <w:lang w:val="ru-RU"/>
          </w:rPr>
          <w:t>ис</w:t>
        </w:r>
      </w:ins>
      <w:ins w:id="1797" w:author="google1599737165" w:date="2022-01-25T10:30:06Z">
        <w:r>
          <w:rPr>
            <w:b/>
            <w:bCs/>
            <w:spacing w:val="-4"/>
            <w:sz w:val="24"/>
            <w:szCs w:val="24"/>
            <w:lang w:val="ru-RU"/>
          </w:rPr>
          <w:t>ь</w:t>
        </w:r>
      </w:ins>
      <w:ins w:id="1798" w:author="google1599737165" w:date="2022-01-25T10:30:0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799" w:author="google1599737165" w:date="2022-01-25T10:30:0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и </w:t>
        </w:r>
      </w:ins>
      <w:ins w:id="1800" w:author="google1599737165" w:date="2022-01-25T10:30:0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ана</w:t>
        </w:r>
      </w:ins>
      <w:ins w:id="1801" w:author="google1599737165" w:date="2022-01-25T10:30:0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ли</w:t>
        </w:r>
      </w:ins>
      <w:ins w:id="1802" w:author="google1599737165" w:date="2022-01-25T10:30:1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з </w:t>
        </w:r>
      </w:ins>
      <w:ins w:id="1803" w:author="google1599737165" w:date="2022-01-25T10:30:1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</w:t>
        </w:r>
      </w:ins>
      <w:ins w:id="1804" w:author="google1599737165" w:date="2022-01-25T10:30:1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ения пт</w:t>
        </w:r>
      </w:ins>
      <w:ins w:id="1805" w:author="google1599737165" w:date="2022-01-25T10:30:1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иц.</w:t>
        </w:r>
      </w:ins>
      <w:ins w:id="1806" w:author="google1599737165" w:date="2022-01-25T10:30:14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07" w:author="google1599737165" w:date="2022-01-25T10:30:20Z">
        <w:r>
          <w:rPr>
            <w:rFonts w:hint="default"/>
            <w:spacing w:val="-4"/>
            <w:sz w:val="24"/>
            <w:szCs w:val="24"/>
            <w:lang w:val="ru-RU"/>
          </w:rPr>
          <w:t>Работ</w:t>
        </w:r>
      </w:ins>
      <w:ins w:id="1808" w:author="google1599737165" w:date="2022-01-25T10:30:21Z">
        <w:r>
          <w:rPr>
            <w:rFonts w:hint="default"/>
            <w:spacing w:val="-4"/>
            <w:sz w:val="24"/>
            <w:szCs w:val="24"/>
            <w:lang w:val="ru-RU"/>
          </w:rPr>
          <w:t xml:space="preserve">а с </w:t>
        </w:r>
      </w:ins>
      <w:ins w:id="1809" w:author="google1599737165" w:date="2022-01-25T10:30:22Z">
        <w:r>
          <w:rPr>
            <w:rFonts w:hint="default"/>
            <w:spacing w:val="-4"/>
            <w:sz w:val="24"/>
            <w:szCs w:val="24"/>
            <w:lang w:val="ru-RU"/>
          </w:rPr>
          <w:t>з</w:t>
        </w:r>
      </w:ins>
      <w:ins w:id="1810" w:author="google1599737165" w:date="2022-01-25T10:30:23Z">
        <w:r>
          <w:rPr>
            <w:rFonts w:hint="default"/>
            <w:spacing w:val="-4"/>
            <w:sz w:val="24"/>
            <w:szCs w:val="24"/>
            <w:lang w:val="ru-RU"/>
          </w:rPr>
          <w:t>ап</w:t>
        </w:r>
      </w:ins>
      <w:ins w:id="1811" w:author="google1599737165" w:date="2022-01-25T10:30:24Z">
        <w:r>
          <w:rPr>
            <w:rFonts w:hint="default"/>
            <w:spacing w:val="-4"/>
            <w:sz w:val="24"/>
            <w:szCs w:val="24"/>
            <w:lang w:val="ru-RU"/>
          </w:rPr>
          <w:t>исыва</w:t>
        </w:r>
      </w:ins>
      <w:ins w:id="1812" w:author="google1599737165" w:date="2022-01-25T10:30:25Z">
        <w:r>
          <w:rPr>
            <w:rFonts w:hint="default"/>
            <w:spacing w:val="-4"/>
            <w:sz w:val="24"/>
            <w:szCs w:val="24"/>
            <w:lang w:val="ru-RU"/>
          </w:rPr>
          <w:t xml:space="preserve">ющей </w:t>
        </w:r>
      </w:ins>
      <w:ins w:id="1813" w:author="google1599737165" w:date="2022-01-25T10:30:26Z">
        <w:r>
          <w:rPr>
            <w:rFonts w:hint="default"/>
            <w:spacing w:val="-4"/>
            <w:sz w:val="24"/>
            <w:szCs w:val="24"/>
            <w:lang w:val="ru-RU"/>
          </w:rPr>
          <w:t>апп</w:t>
        </w:r>
      </w:ins>
      <w:ins w:id="1814" w:author="google1599737165" w:date="2022-01-25T10:30:27Z">
        <w:r>
          <w:rPr>
            <w:rFonts w:hint="default"/>
            <w:spacing w:val="-4"/>
            <w:sz w:val="24"/>
            <w:szCs w:val="24"/>
            <w:lang w:val="ru-RU"/>
          </w:rPr>
          <w:t>ар</w:t>
        </w:r>
      </w:ins>
      <w:ins w:id="1815" w:author="google1599737165" w:date="2022-01-25T10:30:52Z">
        <w:r>
          <w:rPr>
            <w:rFonts w:hint="default"/>
            <w:spacing w:val="-4"/>
            <w:sz w:val="24"/>
            <w:szCs w:val="24"/>
            <w:lang w:val="ru-RU"/>
          </w:rPr>
          <w:t>а</w:t>
        </w:r>
      </w:ins>
      <w:ins w:id="1816" w:author="google1599737165" w:date="2022-01-25T10:30:27Z">
        <w:r>
          <w:rPr>
            <w:rFonts w:hint="default"/>
            <w:spacing w:val="-4"/>
            <w:sz w:val="24"/>
            <w:szCs w:val="24"/>
            <w:lang w:val="ru-RU"/>
          </w:rPr>
          <w:t>т</w:t>
        </w:r>
      </w:ins>
      <w:ins w:id="1817" w:author="google1599737165" w:date="2022-01-25T10:30:28Z">
        <w:r>
          <w:rPr>
            <w:rFonts w:hint="default"/>
            <w:spacing w:val="-4"/>
            <w:sz w:val="24"/>
            <w:szCs w:val="24"/>
            <w:lang w:val="ru-RU"/>
          </w:rPr>
          <w:t>урой.</w:t>
        </w:r>
      </w:ins>
      <w:ins w:id="1818" w:author="google1599737165" w:date="2022-01-25T10:30:29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19" w:author="google1599737165" w:date="2022-01-25T10:30:30Z">
        <w:r>
          <w:rPr>
            <w:rFonts w:hint="default"/>
            <w:spacing w:val="-4"/>
            <w:sz w:val="24"/>
            <w:szCs w:val="24"/>
            <w:lang w:val="ru-RU"/>
          </w:rPr>
          <w:t>Испо</w:t>
        </w:r>
      </w:ins>
      <w:ins w:id="1820" w:author="google1599737165" w:date="2022-01-25T10:30:31Z">
        <w:r>
          <w:rPr>
            <w:rFonts w:hint="default"/>
            <w:spacing w:val="-4"/>
            <w:sz w:val="24"/>
            <w:szCs w:val="24"/>
            <w:lang w:val="ru-RU"/>
          </w:rPr>
          <w:t>льзов</w:t>
        </w:r>
      </w:ins>
      <w:ins w:id="1821" w:author="google1599737165" w:date="2022-01-25T10:30:32Z">
        <w:r>
          <w:rPr>
            <w:rFonts w:hint="default"/>
            <w:spacing w:val="-4"/>
            <w:sz w:val="24"/>
            <w:szCs w:val="24"/>
            <w:lang w:val="ru-RU"/>
          </w:rPr>
          <w:t xml:space="preserve">ание </w:t>
        </w:r>
      </w:ins>
      <w:ins w:id="1822" w:author="google1599737165" w:date="2022-01-25T10:30:35Z">
        <w:r>
          <w:rPr>
            <w:rFonts w:hint="default"/>
            <w:spacing w:val="-4"/>
            <w:sz w:val="24"/>
            <w:szCs w:val="24"/>
            <w:lang w:val="ru-RU"/>
          </w:rPr>
          <w:t>гадж</w:t>
        </w:r>
      </w:ins>
      <w:ins w:id="1823" w:author="google1599737165" w:date="2022-01-25T10:30:36Z">
        <w:r>
          <w:rPr>
            <w:rFonts w:hint="default"/>
            <w:spacing w:val="-4"/>
            <w:sz w:val="24"/>
            <w:szCs w:val="24"/>
            <w:lang w:val="ru-RU"/>
          </w:rPr>
          <w:t>етов д</w:t>
        </w:r>
      </w:ins>
      <w:ins w:id="1824" w:author="google1599737165" w:date="2022-01-25T10:30:37Z">
        <w:r>
          <w:rPr>
            <w:rFonts w:hint="default"/>
            <w:spacing w:val="-4"/>
            <w:sz w:val="24"/>
            <w:szCs w:val="24"/>
            <w:lang w:val="ru-RU"/>
          </w:rPr>
          <w:t>ля</w:t>
        </w:r>
      </w:ins>
      <w:ins w:id="1825" w:author="google1599737165" w:date="2022-01-25T10:30:38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26" w:author="google1599737165" w:date="2022-01-25T10:30:58Z">
        <w:r>
          <w:rPr>
            <w:rFonts w:hint="default"/>
            <w:spacing w:val="-4"/>
            <w:sz w:val="24"/>
            <w:szCs w:val="24"/>
            <w:lang w:val="ru-RU"/>
          </w:rPr>
          <w:t>раб</w:t>
        </w:r>
      </w:ins>
      <w:ins w:id="1827" w:author="google1599737165" w:date="2022-01-25T10:30:59Z">
        <w:r>
          <w:rPr>
            <w:rFonts w:hint="default"/>
            <w:spacing w:val="-4"/>
            <w:sz w:val="24"/>
            <w:szCs w:val="24"/>
            <w:lang w:val="ru-RU"/>
          </w:rPr>
          <w:t>от</w:t>
        </w:r>
      </w:ins>
      <w:ins w:id="1828" w:author="google1599737165" w:date="2022-01-25T10:31:00Z">
        <w:r>
          <w:rPr>
            <w:rFonts w:hint="default"/>
            <w:spacing w:val="-4"/>
            <w:sz w:val="24"/>
            <w:szCs w:val="24"/>
            <w:lang w:val="ru-RU"/>
          </w:rPr>
          <w:t xml:space="preserve">ы </w:t>
        </w:r>
      </w:ins>
      <w:ins w:id="1829" w:author="google1599737165" w:date="2022-01-25T10:31:01Z">
        <w:r>
          <w:rPr>
            <w:rFonts w:hint="default"/>
            <w:spacing w:val="-4"/>
            <w:sz w:val="24"/>
            <w:szCs w:val="24"/>
            <w:lang w:val="ru-RU"/>
          </w:rPr>
          <w:t xml:space="preserve">с </w:t>
        </w:r>
      </w:ins>
      <w:ins w:id="1830" w:author="google1599737165" w:date="2022-01-25T10:30:42Z">
        <w:r>
          <w:rPr>
            <w:rFonts w:hint="default"/>
            <w:spacing w:val="-4"/>
            <w:sz w:val="24"/>
            <w:szCs w:val="24"/>
            <w:lang w:val="ru-RU"/>
          </w:rPr>
          <w:t>пени</w:t>
        </w:r>
      </w:ins>
      <w:ins w:id="1831" w:author="google1599737165" w:date="2022-01-25T10:31:03Z">
        <w:r>
          <w:rPr>
            <w:rFonts w:hint="default"/>
            <w:spacing w:val="-4"/>
            <w:sz w:val="24"/>
            <w:szCs w:val="24"/>
            <w:lang w:val="ru-RU"/>
          </w:rPr>
          <w:t>е</w:t>
        </w:r>
      </w:ins>
      <w:ins w:id="1832" w:author="google1599737165" w:date="2022-01-25T10:31:04Z">
        <w:r>
          <w:rPr>
            <w:rFonts w:hint="default"/>
            <w:spacing w:val="-4"/>
            <w:sz w:val="24"/>
            <w:szCs w:val="24"/>
            <w:lang w:val="ru-RU"/>
          </w:rPr>
          <w:t>м</w:t>
        </w:r>
      </w:ins>
      <w:ins w:id="1833" w:author="google1599737165" w:date="2022-01-25T10:30:43Z">
        <w:r>
          <w:rPr>
            <w:rFonts w:hint="default"/>
            <w:spacing w:val="-4"/>
            <w:sz w:val="24"/>
            <w:szCs w:val="24"/>
            <w:lang w:val="ru-RU"/>
          </w:rPr>
          <w:t xml:space="preserve"> пти</w:t>
        </w:r>
      </w:ins>
      <w:ins w:id="1834" w:author="google1599737165" w:date="2022-01-25T10:30:44Z">
        <w:r>
          <w:rPr>
            <w:rFonts w:hint="default"/>
            <w:spacing w:val="-4"/>
            <w:sz w:val="24"/>
            <w:szCs w:val="24"/>
            <w:lang w:val="ru-RU"/>
          </w:rPr>
          <w:t>ц.</w:t>
        </w:r>
      </w:ins>
      <w:r>
        <w:rPr>
          <w:rFonts w:hint="default"/>
          <w:spacing w:val="-4"/>
          <w:sz w:val="24"/>
          <w:szCs w:val="24"/>
          <w:lang w:val="ru-RU"/>
        </w:rPr>
        <w:t xml:space="preserve"> </w:t>
      </w:r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spacing w:val="-4"/>
          <w:sz w:val="24"/>
          <w:szCs w:val="24"/>
        </w:rPr>
      </w:pPr>
      <w:ins w:id="1835" w:author="google1599737165" w:date="2022-01-25T10:19:50Z">
        <w:r>
          <w:rPr>
            <w:b/>
            <w:bCs/>
            <w:spacing w:val="-4"/>
            <w:sz w:val="24"/>
            <w:szCs w:val="24"/>
            <w:lang w:val="ru-RU"/>
          </w:rPr>
          <w:t>Опред</w:t>
        </w:r>
      </w:ins>
      <w:ins w:id="1836" w:author="google1599737165" w:date="2022-01-25T10:19:51Z">
        <w:r>
          <w:rPr>
            <w:b/>
            <w:bCs/>
            <w:spacing w:val="-4"/>
            <w:sz w:val="24"/>
            <w:szCs w:val="24"/>
            <w:lang w:val="ru-RU"/>
          </w:rPr>
          <w:t>елн</w:t>
        </w:r>
      </w:ins>
      <w:ins w:id="1837" w:author="google1599737165" w:date="2022-01-25T10:20:04Z">
        <w:r>
          <w:rPr>
            <w:b/>
            <w:bCs/>
            <w:spacing w:val="-4"/>
            <w:sz w:val="24"/>
            <w:szCs w:val="24"/>
            <w:lang w:val="ru-RU"/>
          </w:rPr>
          <w:t>и</w:t>
        </w:r>
      </w:ins>
      <w:ins w:id="1838" w:author="google1599737165" w:date="2022-01-25T10:19:51Z">
        <w:r>
          <w:rPr>
            <w:b/>
            <w:bCs/>
            <w:spacing w:val="-4"/>
            <w:sz w:val="24"/>
            <w:szCs w:val="24"/>
            <w:lang w:val="ru-RU"/>
          </w:rPr>
          <w:t>е</w:t>
        </w:r>
      </w:ins>
      <w:ins w:id="1839" w:author="google1599737165" w:date="2022-01-25T10:19:5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840" w:author="google1599737165" w:date="2022-01-25T10:19:5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мле</w:t>
        </w:r>
      </w:ins>
      <w:ins w:id="1841" w:author="google1599737165" w:date="2022-01-25T10:19:5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копи</w:t>
        </w:r>
      </w:ins>
      <w:ins w:id="1842" w:author="google1599737165" w:date="2022-01-25T10:19:5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таю</w:t>
        </w:r>
      </w:ins>
      <w:ins w:id="1843" w:author="google1599737165" w:date="2022-01-25T10:19:5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щих</w:t>
        </w:r>
      </w:ins>
      <w:ins w:id="1844" w:author="google1599737165" w:date="2022-01-25T10:20:0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по </w:t>
        </w:r>
      </w:ins>
      <w:ins w:id="1845" w:author="google1599737165" w:date="2022-01-25T10:20:0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след</w:t>
        </w:r>
      </w:ins>
      <w:ins w:id="1846" w:author="google1599737165" w:date="2022-01-25T10:20:0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ам</w:t>
        </w:r>
      </w:ins>
      <w:ins w:id="1847" w:author="google1599737165" w:date="2022-01-25T10:20:0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их</w:t>
        </w:r>
      </w:ins>
      <w:ins w:id="1848" w:author="google1599737165" w:date="2022-01-25T10:20:1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жи</w:t>
        </w:r>
      </w:ins>
      <w:ins w:id="1849" w:author="google1599737165" w:date="2022-01-25T10:20:1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знеде</w:t>
        </w:r>
      </w:ins>
      <w:ins w:id="1850" w:author="google1599737165" w:date="2022-01-25T10:20:1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ятельн</w:t>
        </w:r>
      </w:ins>
      <w:ins w:id="1851" w:author="google1599737165" w:date="2022-01-25T10:20:13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ости</w:t>
        </w:r>
      </w:ins>
      <w:ins w:id="1852" w:author="google1599737165" w:date="2022-01-25T10:20:14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853" w:author="google1599737165" w:date="2022-01-25T10:20:28Z">
        <w:r>
          <w:rPr>
            <w:spacing w:val="-4"/>
            <w:sz w:val="24"/>
            <w:szCs w:val="24"/>
          </w:rPr>
          <w:t xml:space="preserve">Техника определения. Основные определительные признаки. </w:t>
        </w:r>
      </w:ins>
    </w:p>
    <w:p>
      <w:pPr>
        <w:pStyle w:val="989"/>
        <w:numPr>
          <w:ilvl w:val="0"/>
          <w:numId w:val="16"/>
        </w:numPr>
        <w:tabs>
          <w:tab w:val="left" w:pos="1134"/>
        </w:tabs>
        <w:spacing w:line="276" w:lineRule="auto"/>
        <w:ind w:right="0" w:rightChars="0"/>
        <w:rPr>
          <w:ins w:id="1854" w:author="google1599737165" w:date="2022-01-25T09:49:19Z"/>
          <w:spacing w:val="-4"/>
          <w:sz w:val="24"/>
          <w:szCs w:val="24"/>
        </w:rPr>
      </w:pPr>
      <w:ins w:id="1855" w:author="google1599737165" w:date="2022-01-25T10:28:51Z">
        <w:r>
          <w:rPr>
            <w:b/>
            <w:bCs/>
            <w:spacing w:val="-4"/>
            <w:sz w:val="24"/>
            <w:szCs w:val="24"/>
            <w:lang w:val="ru-RU"/>
          </w:rPr>
          <w:t>Нау</w:t>
        </w:r>
      </w:ins>
      <w:ins w:id="1856" w:author="google1599737165" w:date="2022-01-25T10:28:52Z">
        <w:r>
          <w:rPr>
            <w:b/>
            <w:bCs/>
            <w:spacing w:val="-4"/>
            <w:sz w:val="24"/>
            <w:szCs w:val="24"/>
            <w:lang w:val="ru-RU"/>
          </w:rPr>
          <w:t>чный</w:t>
        </w:r>
      </w:ins>
      <w:ins w:id="1857" w:author="google1599737165" w:date="2022-01-25T10:28:52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</w:t>
        </w:r>
      </w:ins>
      <w:ins w:id="1858" w:author="google1599737165" w:date="2022-01-25T10:28:54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рису</w:t>
        </w:r>
      </w:ins>
      <w:ins w:id="1859" w:author="google1599737165" w:date="2022-01-25T10:28:55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нок </w:t>
        </w:r>
      </w:ins>
      <w:ins w:id="1860" w:author="google1599737165" w:date="2022-01-25T10:28:56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приро</w:t>
        </w:r>
      </w:ins>
      <w:ins w:id="1861" w:author="google1599737165" w:date="2022-01-25T10:28:57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дных</w:t>
        </w:r>
      </w:ins>
      <w:ins w:id="1862" w:author="google1599737165" w:date="2022-01-25T10:28:58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 xml:space="preserve"> об</w:t>
        </w:r>
      </w:ins>
      <w:ins w:id="1863" w:author="google1599737165" w:date="2022-01-25T10:28:59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ъ</w:t>
        </w:r>
      </w:ins>
      <w:ins w:id="1864" w:author="google1599737165" w:date="2022-01-25T10:29:00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екто</w:t>
        </w:r>
      </w:ins>
      <w:ins w:id="1865" w:author="google1599737165" w:date="2022-01-25T10:29:01Z">
        <w:r>
          <w:rPr>
            <w:rFonts w:hint="default"/>
            <w:b/>
            <w:bCs/>
            <w:spacing w:val="-4"/>
            <w:sz w:val="24"/>
            <w:szCs w:val="24"/>
            <w:lang w:val="ru-RU"/>
          </w:rPr>
          <w:t>в</w:t>
        </w:r>
      </w:ins>
      <w:ins w:id="1866" w:author="google1599737165" w:date="2022-01-25T10:29:01Z">
        <w:r>
          <w:rPr>
            <w:rFonts w:hint="default"/>
            <w:spacing w:val="-4"/>
            <w:sz w:val="24"/>
            <w:szCs w:val="24"/>
            <w:lang w:val="ru-RU"/>
          </w:rPr>
          <w:t xml:space="preserve">. </w:t>
        </w:r>
      </w:ins>
      <w:ins w:id="1867" w:author="google1599737165" w:date="2022-01-25T10:29:03Z">
        <w:r>
          <w:rPr>
            <w:rFonts w:hint="default"/>
            <w:spacing w:val="-4"/>
            <w:sz w:val="24"/>
            <w:szCs w:val="24"/>
            <w:lang w:val="ru-RU"/>
          </w:rPr>
          <w:t>Т</w:t>
        </w:r>
      </w:ins>
      <w:ins w:id="1868" w:author="google1599737165" w:date="2022-01-25T10:29:09Z">
        <w:r>
          <w:rPr>
            <w:rFonts w:hint="default"/>
            <w:spacing w:val="-4"/>
            <w:sz w:val="24"/>
            <w:szCs w:val="24"/>
            <w:lang w:val="ru-RU"/>
          </w:rPr>
          <w:t>е</w:t>
        </w:r>
      </w:ins>
      <w:ins w:id="1869" w:author="google1599737165" w:date="2022-01-25T10:29:03Z">
        <w:r>
          <w:rPr>
            <w:rFonts w:hint="default"/>
            <w:spacing w:val="-4"/>
            <w:sz w:val="24"/>
            <w:szCs w:val="24"/>
            <w:lang w:val="ru-RU"/>
          </w:rPr>
          <w:t>хн</w:t>
        </w:r>
      </w:ins>
      <w:ins w:id="1870" w:author="google1599737165" w:date="2022-01-25T10:29:04Z">
        <w:r>
          <w:rPr>
            <w:rFonts w:hint="default"/>
            <w:spacing w:val="-4"/>
            <w:sz w:val="24"/>
            <w:szCs w:val="24"/>
            <w:lang w:val="ru-RU"/>
          </w:rPr>
          <w:t>ика ри</w:t>
        </w:r>
      </w:ins>
      <w:ins w:id="1871" w:author="google1599737165" w:date="2022-01-25T10:29:05Z">
        <w:r>
          <w:rPr>
            <w:rFonts w:hint="default"/>
            <w:spacing w:val="-4"/>
            <w:sz w:val="24"/>
            <w:szCs w:val="24"/>
            <w:lang w:val="ru-RU"/>
          </w:rPr>
          <w:t>сова</w:t>
        </w:r>
      </w:ins>
      <w:ins w:id="1872" w:author="google1599737165" w:date="2022-01-25T10:29:06Z">
        <w:r>
          <w:rPr>
            <w:rFonts w:hint="default"/>
            <w:spacing w:val="-4"/>
            <w:sz w:val="24"/>
            <w:szCs w:val="24"/>
            <w:lang w:val="ru-RU"/>
          </w:rPr>
          <w:t>ние</w:t>
        </w:r>
      </w:ins>
      <w:ins w:id="1873" w:author="google1599737165" w:date="2022-01-25T10:29:11Z">
        <w:r>
          <w:rPr>
            <w:rFonts w:hint="default"/>
            <w:spacing w:val="-4"/>
            <w:sz w:val="24"/>
            <w:szCs w:val="24"/>
            <w:lang w:val="ru-RU"/>
          </w:rPr>
          <w:t xml:space="preserve"> прир</w:t>
        </w:r>
      </w:ins>
      <w:ins w:id="1874" w:author="google1599737165" w:date="2022-01-25T10:29:12Z">
        <w:r>
          <w:rPr>
            <w:rFonts w:hint="default"/>
            <w:spacing w:val="-4"/>
            <w:sz w:val="24"/>
            <w:szCs w:val="24"/>
            <w:lang w:val="ru-RU"/>
          </w:rPr>
          <w:t>одных</w:t>
        </w:r>
      </w:ins>
      <w:ins w:id="1875" w:author="google1599737165" w:date="2022-01-25T10:29:13Z">
        <w:r>
          <w:rPr>
            <w:rFonts w:hint="default"/>
            <w:spacing w:val="-4"/>
            <w:sz w:val="24"/>
            <w:szCs w:val="24"/>
            <w:lang w:val="ru-RU"/>
          </w:rPr>
          <w:t xml:space="preserve"> об</w:t>
        </w:r>
      </w:ins>
      <w:ins w:id="1876" w:author="google1599737165" w:date="2022-01-25T10:29:14Z">
        <w:r>
          <w:rPr>
            <w:rFonts w:hint="default"/>
            <w:spacing w:val="-4"/>
            <w:sz w:val="24"/>
            <w:szCs w:val="24"/>
            <w:lang w:val="ru-RU"/>
          </w:rPr>
          <w:t>ъектов</w:t>
        </w:r>
      </w:ins>
      <w:ins w:id="1877" w:author="google1599737165" w:date="2022-01-25T10:29:06Z">
        <w:r>
          <w:rPr>
            <w:rFonts w:hint="default"/>
            <w:spacing w:val="-4"/>
            <w:sz w:val="24"/>
            <w:szCs w:val="24"/>
            <w:lang w:val="ru-RU"/>
          </w:rPr>
          <w:t>.</w:t>
        </w:r>
      </w:ins>
      <w:ins w:id="1878" w:author="google1599737165" w:date="2022-01-25T10:29:16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79" w:author="google1599737165" w:date="2022-01-25T10:29:27Z">
        <w:r>
          <w:rPr>
            <w:rFonts w:hint="default"/>
            <w:spacing w:val="-4"/>
            <w:sz w:val="24"/>
            <w:szCs w:val="24"/>
            <w:lang w:val="ru-RU"/>
          </w:rPr>
          <w:t>Особ</w:t>
        </w:r>
      </w:ins>
      <w:ins w:id="1880" w:author="google1599737165" w:date="2022-01-25T10:29:28Z">
        <w:r>
          <w:rPr>
            <w:rFonts w:hint="default"/>
            <w:spacing w:val="-4"/>
            <w:sz w:val="24"/>
            <w:szCs w:val="24"/>
            <w:lang w:val="ru-RU"/>
          </w:rPr>
          <w:t>енности</w:t>
        </w:r>
      </w:ins>
      <w:ins w:id="1881" w:author="google1599737165" w:date="2022-01-25T10:29:29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82" w:author="google1599737165" w:date="2022-01-25T10:29:20Z">
        <w:r>
          <w:rPr>
            <w:rFonts w:hint="default"/>
            <w:spacing w:val="-4"/>
            <w:sz w:val="24"/>
            <w:szCs w:val="24"/>
            <w:lang w:val="ru-RU"/>
          </w:rPr>
          <w:t>изоб</w:t>
        </w:r>
      </w:ins>
      <w:ins w:id="1883" w:author="google1599737165" w:date="2022-01-25T10:29:21Z">
        <w:r>
          <w:rPr>
            <w:rFonts w:hint="default"/>
            <w:spacing w:val="-4"/>
            <w:sz w:val="24"/>
            <w:szCs w:val="24"/>
            <w:lang w:val="ru-RU"/>
          </w:rPr>
          <w:t>ра</w:t>
        </w:r>
      </w:ins>
      <w:ins w:id="1884" w:author="google1599737165" w:date="2022-01-25T10:29:23Z">
        <w:r>
          <w:rPr>
            <w:rFonts w:hint="default"/>
            <w:spacing w:val="-4"/>
            <w:sz w:val="24"/>
            <w:szCs w:val="24"/>
            <w:lang w:val="ru-RU"/>
          </w:rPr>
          <w:t>же</w:t>
        </w:r>
      </w:ins>
      <w:ins w:id="1885" w:author="google1599737165" w:date="2022-01-25T10:29:25Z">
        <w:r>
          <w:rPr>
            <w:rFonts w:hint="default"/>
            <w:spacing w:val="-4"/>
            <w:sz w:val="24"/>
            <w:szCs w:val="24"/>
            <w:lang w:val="ru-RU"/>
          </w:rPr>
          <w:t>ния</w:t>
        </w:r>
      </w:ins>
      <w:ins w:id="1886" w:author="google1599737165" w:date="2022-01-25T10:29:06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87" w:author="google1599737165" w:date="2022-01-25T10:29:35Z">
        <w:r>
          <w:rPr>
            <w:rFonts w:hint="default"/>
            <w:spacing w:val="-4"/>
            <w:sz w:val="24"/>
            <w:szCs w:val="24"/>
            <w:lang w:val="ru-RU"/>
          </w:rPr>
          <w:t>живо</w:t>
        </w:r>
      </w:ins>
      <w:ins w:id="1888" w:author="google1599737165" w:date="2022-01-25T10:29:36Z">
        <w:r>
          <w:rPr>
            <w:rFonts w:hint="default"/>
            <w:spacing w:val="-4"/>
            <w:sz w:val="24"/>
            <w:szCs w:val="24"/>
            <w:lang w:val="ru-RU"/>
          </w:rPr>
          <w:t>тных и</w:t>
        </w:r>
      </w:ins>
      <w:ins w:id="1889" w:author="google1599737165" w:date="2022-01-25T10:29:37Z">
        <w:r>
          <w:rPr>
            <w:rFonts w:hint="default"/>
            <w:spacing w:val="-4"/>
            <w:sz w:val="24"/>
            <w:szCs w:val="24"/>
            <w:lang w:val="ru-RU"/>
          </w:rPr>
          <w:t xml:space="preserve"> </w:t>
        </w:r>
      </w:ins>
      <w:ins w:id="1890" w:author="google1599737165" w:date="2022-01-25T10:29:38Z">
        <w:r>
          <w:rPr>
            <w:rFonts w:hint="default"/>
            <w:spacing w:val="-4"/>
            <w:sz w:val="24"/>
            <w:szCs w:val="24"/>
            <w:lang w:val="ru-RU"/>
          </w:rPr>
          <w:t>раст</w:t>
        </w:r>
      </w:ins>
      <w:ins w:id="1891" w:author="google1599737165" w:date="2022-01-25T10:29:39Z">
        <w:r>
          <w:rPr>
            <w:rFonts w:hint="default"/>
            <w:spacing w:val="-4"/>
            <w:sz w:val="24"/>
            <w:szCs w:val="24"/>
            <w:lang w:val="ru-RU"/>
          </w:rPr>
          <w:t>ени</w:t>
        </w:r>
      </w:ins>
      <w:ins w:id="1892" w:author="google1599737165" w:date="2022-01-25T10:29:40Z">
        <w:r>
          <w:rPr>
            <w:rFonts w:hint="default"/>
            <w:spacing w:val="-4"/>
            <w:sz w:val="24"/>
            <w:szCs w:val="24"/>
            <w:lang w:val="ru-RU"/>
          </w:rPr>
          <w:t xml:space="preserve">й. 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893" w:author="google1599737165" w:date="2022-01-25T09:45:50Z"/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1894" w:author="google1599737165" w:date="2022-01-25T09:44:34Z"/>
          <w:rFonts w:hint="default"/>
          <w:b/>
          <w:sz w:val="32"/>
          <w:szCs w:val="32"/>
        </w:rPr>
      </w:pPr>
      <w:ins w:id="1895" w:author="google1599737165" w:date="2022-01-25T09:44:34Z">
        <w:r>
          <w:rPr>
            <w:rFonts w:hint="default"/>
            <w:b/>
            <w:sz w:val="32"/>
            <w:szCs w:val="32"/>
          </w:rPr>
          <w:t xml:space="preserve">Научно-исследовательский проект </w:t>
        </w:r>
      </w:ins>
    </w:p>
    <w:p>
      <w:pPr>
        <w:pStyle w:val="989"/>
        <w:spacing w:line="276" w:lineRule="auto"/>
        <w:ind w:left="284" w:firstLine="0"/>
        <w:rPr>
          <w:ins w:id="1896" w:author="google1599737165" w:date="2022-01-25T09:50:13Z"/>
          <w:sz w:val="24"/>
          <w:szCs w:val="24"/>
        </w:rPr>
      </w:pPr>
      <w:ins w:id="1897" w:author="google1599737165" w:date="2022-01-25T09:50:13Z">
        <w:r>
          <w:rPr>
            <w:sz w:val="24"/>
            <w:szCs w:val="24"/>
          </w:rPr>
          <w:t xml:space="preserve">Теория: </w:t>
        </w:r>
      </w:ins>
    </w:p>
    <w:p>
      <w:pPr>
        <w:numPr>
          <w:ilvl w:val="0"/>
          <w:numId w:val="17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1898" w:author="google1599737165" w:date="2022-01-25T09:52:41Z"/>
          <w:rFonts w:hint="default"/>
          <w:spacing w:val="-2"/>
          <w:sz w:val="24"/>
          <w:szCs w:val="24"/>
          <w:lang w:val="ru-RU"/>
        </w:rPr>
      </w:pPr>
      <w:ins w:id="1899" w:author="google1599737165" w:date="2022-01-25T09:50:34Z">
        <w:r>
          <w:rPr>
            <w:b/>
            <w:sz w:val="24"/>
            <w:szCs w:val="24"/>
            <w:lang w:val="ru-RU"/>
          </w:rPr>
          <w:t>П</w:t>
        </w:r>
      </w:ins>
      <w:ins w:id="1900" w:author="google1599737165" w:date="2022-01-25T09:50:35Z">
        <w:r>
          <w:rPr>
            <w:b/>
            <w:sz w:val="24"/>
            <w:szCs w:val="24"/>
            <w:lang w:val="ru-RU"/>
          </w:rPr>
          <w:t>ланиров</w:t>
        </w:r>
      </w:ins>
      <w:ins w:id="1901" w:author="google1599737165" w:date="2022-01-25T09:50:36Z">
        <w:r>
          <w:rPr>
            <w:b/>
            <w:sz w:val="24"/>
            <w:szCs w:val="24"/>
            <w:lang w:val="ru-RU"/>
          </w:rPr>
          <w:t>ание</w:t>
        </w:r>
      </w:ins>
      <w:ins w:id="1902" w:author="google1599737165" w:date="2022-01-25T09:50:36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1903" w:author="google1599737165" w:date="2022-01-25T09:50:38Z">
        <w:r>
          <w:rPr>
            <w:rFonts w:hint="default"/>
            <w:b/>
            <w:sz w:val="24"/>
            <w:szCs w:val="24"/>
            <w:lang w:val="ru-RU"/>
          </w:rPr>
          <w:t>исс</w:t>
        </w:r>
      </w:ins>
      <w:ins w:id="1904" w:author="google1599737165" w:date="2022-01-25T09:50:39Z">
        <w:r>
          <w:rPr>
            <w:rFonts w:hint="default"/>
            <w:b/>
            <w:sz w:val="24"/>
            <w:szCs w:val="24"/>
            <w:lang w:val="ru-RU"/>
          </w:rPr>
          <w:t>л</w:t>
        </w:r>
      </w:ins>
      <w:ins w:id="1905" w:author="google1599737165" w:date="2022-01-25T09:50:41Z">
        <w:r>
          <w:rPr>
            <w:rFonts w:hint="default"/>
            <w:b/>
            <w:sz w:val="24"/>
            <w:szCs w:val="24"/>
            <w:lang w:val="ru-RU"/>
          </w:rPr>
          <w:t>едо</w:t>
        </w:r>
      </w:ins>
      <w:ins w:id="1906" w:author="google1599737165" w:date="2022-01-25T09:50:42Z">
        <w:r>
          <w:rPr>
            <w:rFonts w:hint="default"/>
            <w:b/>
            <w:sz w:val="24"/>
            <w:szCs w:val="24"/>
            <w:lang w:val="ru-RU"/>
          </w:rPr>
          <w:t>вани</w:t>
        </w:r>
      </w:ins>
      <w:ins w:id="1907" w:author="google1599737165" w:date="2022-01-25T09:50:43Z">
        <w:r>
          <w:rPr>
            <w:rFonts w:hint="default"/>
            <w:b/>
            <w:sz w:val="24"/>
            <w:szCs w:val="24"/>
            <w:lang w:val="ru-RU"/>
          </w:rPr>
          <w:t>я</w:t>
        </w:r>
      </w:ins>
      <w:ins w:id="1908" w:author="google1599737165" w:date="2022-01-25T09:50:13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1909" w:author="google1599737165" w:date="2022-01-25T09:50:13Z">
        <w:r>
          <w:rPr>
            <w:b/>
            <w:sz w:val="24"/>
            <w:szCs w:val="24"/>
          </w:rPr>
          <w:t xml:space="preserve"> </w:t>
        </w:r>
      </w:ins>
      <w:ins w:id="1910" w:author="google1599737165" w:date="2022-01-25T09:50:46Z">
        <w:r>
          <w:rPr>
            <w:spacing w:val="-2"/>
            <w:sz w:val="24"/>
            <w:szCs w:val="24"/>
            <w:lang w:val="ru-RU"/>
          </w:rPr>
          <w:t>Фо</w:t>
        </w:r>
      </w:ins>
      <w:ins w:id="1911" w:author="google1599737165" w:date="2022-01-25T09:50:47Z">
        <w:r>
          <w:rPr>
            <w:spacing w:val="-2"/>
            <w:sz w:val="24"/>
            <w:szCs w:val="24"/>
            <w:lang w:val="ru-RU"/>
          </w:rPr>
          <w:t>рм</w:t>
        </w:r>
      </w:ins>
      <w:ins w:id="1912" w:author="google1599737165" w:date="2022-01-25T09:50:57Z">
        <w:r>
          <w:rPr>
            <w:spacing w:val="-2"/>
            <w:sz w:val="24"/>
            <w:szCs w:val="24"/>
            <w:lang w:val="ru-RU"/>
          </w:rPr>
          <w:t>у</w:t>
        </w:r>
      </w:ins>
      <w:ins w:id="1913" w:author="google1599737165" w:date="2022-01-25T09:50:47Z">
        <w:r>
          <w:rPr>
            <w:spacing w:val="-2"/>
            <w:sz w:val="24"/>
            <w:szCs w:val="24"/>
            <w:lang w:val="ru-RU"/>
          </w:rPr>
          <w:t>ли</w:t>
        </w:r>
      </w:ins>
      <w:ins w:id="1914" w:author="google1599737165" w:date="2022-01-25T09:50:48Z">
        <w:r>
          <w:rPr>
            <w:spacing w:val="-2"/>
            <w:sz w:val="24"/>
            <w:szCs w:val="24"/>
            <w:lang w:val="ru-RU"/>
          </w:rPr>
          <w:t>ровка</w:t>
        </w:r>
      </w:ins>
      <w:ins w:id="1915" w:author="google1599737165" w:date="2022-01-25T09:50:48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  <w:ins w:id="1916" w:author="google1599737165" w:date="2022-01-25T09:50:50Z">
        <w:r>
          <w:rPr>
            <w:rFonts w:hint="default"/>
            <w:spacing w:val="-2"/>
            <w:sz w:val="24"/>
            <w:szCs w:val="24"/>
            <w:lang w:val="ru-RU"/>
          </w:rPr>
          <w:t>гипот</w:t>
        </w:r>
      </w:ins>
      <w:ins w:id="1917" w:author="google1599737165" w:date="2022-01-25T09:50:51Z">
        <w:r>
          <w:rPr>
            <w:rFonts w:hint="default"/>
            <w:spacing w:val="-2"/>
            <w:sz w:val="24"/>
            <w:szCs w:val="24"/>
            <w:lang w:val="ru-RU"/>
          </w:rPr>
          <w:t>ез</w:t>
        </w:r>
      </w:ins>
      <w:ins w:id="1918" w:author="google1599737165" w:date="2022-01-25T09:50:52Z">
        <w:r>
          <w:rPr>
            <w:rFonts w:hint="default"/>
            <w:spacing w:val="-2"/>
            <w:sz w:val="24"/>
            <w:szCs w:val="24"/>
            <w:lang w:val="ru-RU"/>
          </w:rPr>
          <w:t>,</w:t>
        </w:r>
      </w:ins>
      <w:ins w:id="1919" w:author="google1599737165" w:date="2022-01-25T09:51:11Z">
        <w:r>
          <w:rPr>
            <w:rFonts w:hint="default"/>
            <w:spacing w:val="-2"/>
            <w:sz w:val="24"/>
            <w:szCs w:val="24"/>
            <w:lang w:val="ru-RU"/>
          </w:rPr>
          <w:t xml:space="preserve"> пла</w:t>
        </w:r>
      </w:ins>
      <w:ins w:id="1920" w:author="google1599737165" w:date="2022-01-25T09:51:12Z">
        <w:r>
          <w:rPr>
            <w:rFonts w:hint="default"/>
            <w:spacing w:val="-2"/>
            <w:sz w:val="24"/>
            <w:szCs w:val="24"/>
            <w:lang w:val="ru-RU"/>
          </w:rPr>
          <w:t>нировани</w:t>
        </w:r>
      </w:ins>
      <w:ins w:id="1921" w:author="google1599737165" w:date="2022-01-25T09:51:13Z">
        <w:r>
          <w:rPr>
            <w:rFonts w:hint="default"/>
            <w:spacing w:val="-2"/>
            <w:sz w:val="24"/>
            <w:szCs w:val="24"/>
            <w:lang w:val="ru-RU"/>
          </w:rPr>
          <w:t>е</w:t>
        </w:r>
      </w:ins>
      <w:ins w:id="1922" w:author="google1599737165" w:date="2022-01-25T09:51:57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  <w:ins w:id="1923" w:author="google1599737165" w:date="2022-01-25T09:51:59Z">
        <w:r>
          <w:rPr>
            <w:rFonts w:hint="default"/>
            <w:spacing w:val="-2"/>
            <w:sz w:val="24"/>
            <w:szCs w:val="24"/>
            <w:lang w:val="ru-RU"/>
          </w:rPr>
          <w:t>д</w:t>
        </w:r>
      </w:ins>
      <w:ins w:id="1924" w:author="google1599737165" w:date="2022-01-25T09:52:00Z">
        <w:r>
          <w:rPr>
            <w:rFonts w:hint="default"/>
            <w:spacing w:val="-2"/>
            <w:sz w:val="24"/>
            <w:szCs w:val="24"/>
            <w:lang w:val="ru-RU"/>
          </w:rPr>
          <w:t>и</w:t>
        </w:r>
      </w:ins>
      <w:ins w:id="1925" w:author="google1599737165" w:date="2022-01-25T09:52:01Z">
        <w:r>
          <w:rPr>
            <w:rFonts w:hint="default"/>
            <w:spacing w:val="-2"/>
            <w:sz w:val="24"/>
            <w:szCs w:val="24"/>
            <w:lang w:val="ru-RU"/>
          </w:rPr>
          <w:t>за</w:t>
        </w:r>
      </w:ins>
      <w:ins w:id="1926" w:author="google1599737165" w:date="2022-01-25T09:52:02Z">
        <w:r>
          <w:rPr>
            <w:rFonts w:hint="default"/>
            <w:spacing w:val="-2"/>
            <w:sz w:val="24"/>
            <w:szCs w:val="24"/>
            <w:lang w:val="ru-RU"/>
          </w:rPr>
          <w:t>й</w:t>
        </w:r>
      </w:ins>
      <w:ins w:id="1927" w:author="google1599737165" w:date="2022-01-25T09:52:03Z">
        <w:r>
          <w:rPr>
            <w:rFonts w:hint="default"/>
            <w:spacing w:val="-2"/>
            <w:sz w:val="24"/>
            <w:szCs w:val="24"/>
            <w:lang w:val="ru-RU"/>
          </w:rPr>
          <w:t>на сб</w:t>
        </w:r>
      </w:ins>
      <w:ins w:id="1928" w:author="google1599737165" w:date="2022-01-25T09:52:04Z">
        <w:r>
          <w:rPr>
            <w:rFonts w:hint="default"/>
            <w:spacing w:val="-2"/>
            <w:sz w:val="24"/>
            <w:szCs w:val="24"/>
            <w:lang w:val="ru-RU"/>
          </w:rPr>
          <w:t>ора ма</w:t>
        </w:r>
      </w:ins>
      <w:ins w:id="1929" w:author="google1599737165" w:date="2022-01-25T09:52:05Z">
        <w:r>
          <w:rPr>
            <w:rFonts w:hint="default"/>
            <w:spacing w:val="-2"/>
            <w:sz w:val="24"/>
            <w:szCs w:val="24"/>
            <w:lang w:val="ru-RU"/>
          </w:rPr>
          <w:t>териала</w:t>
        </w:r>
      </w:ins>
      <w:ins w:id="1930" w:author="google1599737165" w:date="2022-01-25T09:52:06Z">
        <w:r>
          <w:rPr>
            <w:rFonts w:hint="default"/>
            <w:spacing w:val="-2"/>
            <w:sz w:val="24"/>
            <w:szCs w:val="24"/>
            <w:lang w:val="ru-RU"/>
          </w:rPr>
          <w:t xml:space="preserve">. </w:t>
        </w:r>
      </w:ins>
      <w:ins w:id="1931" w:author="google1599737165" w:date="2022-01-25T09:52:17Z">
        <w:r>
          <w:rPr>
            <w:rFonts w:hint="default"/>
            <w:spacing w:val="-2"/>
            <w:sz w:val="24"/>
            <w:szCs w:val="24"/>
            <w:lang w:val="ru-RU"/>
          </w:rPr>
          <w:t>Оценк</w:t>
        </w:r>
      </w:ins>
      <w:ins w:id="1932" w:author="google1599737165" w:date="2022-01-25T09:52:18Z">
        <w:r>
          <w:rPr>
            <w:rFonts w:hint="default"/>
            <w:spacing w:val="-2"/>
            <w:sz w:val="24"/>
            <w:szCs w:val="24"/>
            <w:lang w:val="ru-RU"/>
          </w:rPr>
          <w:t>а не</w:t>
        </w:r>
      </w:ins>
      <w:ins w:id="1933" w:author="google1599737165" w:date="2022-01-25T09:52:19Z">
        <w:r>
          <w:rPr>
            <w:rFonts w:hint="default"/>
            <w:spacing w:val="-2"/>
            <w:sz w:val="24"/>
            <w:szCs w:val="24"/>
            <w:lang w:val="ru-RU"/>
          </w:rPr>
          <w:t>обх</w:t>
        </w:r>
      </w:ins>
      <w:ins w:id="1934" w:author="google1599737165" w:date="2022-01-25T09:52:20Z">
        <w:r>
          <w:rPr>
            <w:rFonts w:hint="default"/>
            <w:spacing w:val="-2"/>
            <w:sz w:val="24"/>
            <w:szCs w:val="24"/>
            <w:lang w:val="ru-RU"/>
          </w:rPr>
          <w:t>одим</w:t>
        </w:r>
      </w:ins>
      <w:ins w:id="1935" w:author="google1599737165" w:date="2022-01-25T09:52:21Z">
        <w:r>
          <w:rPr>
            <w:rFonts w:hint="default"/>
            <w:spacing w:val="-2"/>
            <w:sz w:val="24"/>
            <w:szCs w:val="24"/>
            <w:lang w:val="ru-RU"/>
          </w:rPr>
          <w:t xml:space="preserve">ых </w:t>
        </w:r>
      </w:ins>
      <w:ins w:id="1936" w:author="google1599737165" w:date="2022-01-25T09:52:36Z">
        <w:r>
          <w:rPr>
            <w:rFonts w:hint="default"/>
            <w:spacing w:val="-2"/>
            <w:sz w:val="24"/>
            <w:szCs w:val="24"/>
            <w:lang w:val="ru-RU"/>
          </w:rPr>
          <w:t>мат</w:t>
        </w:r>
      </w:ins>
      <w:ins w:id="1937" w:author="google1599737165" w:date="2022-01-25T09:52:37Z">
        <w:r>
          <w:rPr>
            <w:rFonts w:hint="default"/>
            <w:spacing w:val="-2"/>
            <w:sz w:val="24"/>
            <w:szCs w:val="24"/>
            <w:lang w:val="ru-RU"/>
          </w:rPr>
          <w:t>ериальн</w:t>
        </w:r>
      </w:ins>
      <w:ins w:id="1938" w:author="google1599737165" w:date="2022-01-25T09:52:38Z">
        <w:r>
          <w:rPr>
            <w:rFonts w:hint="default"/>
            <w:spacing w:val="-2"/>
            <w:sz w:val="24"/>
            <w:szCs w:val="24"/>
            <w:lang w:val="ru-RU"/>
          </w:rPr>
          <w:t xml:space="preserve">ых </w:t>
        </w:r>
      </w:ins>
      <w:ins w:id="1939" w:author="google1599737165" w:date="2022-01-25T09:52:22Z">
        <w:r>
          <w:rPr>
            <w:rFonts w:hint="default"/>
            <w:spacing w:val="-2"/>
            <w:sz w:val="24"/>
            <w:szCs w:val="24"/>
            <w:lang w:val="ru-RU"/>
          </w:rPr>
          <w:t>затрат</w:t>
        </w:r>
      </w:ins>
      <w:ins w:id="1940" w:author="google1599737165" w:date="2022-01-25T09:52:23Z">
        <w:r>
          <w:rPr>
            <w:rFonts w:hint="default"/>
            <w:spacing w:val="-2"/>
            <w:sz w:val="24"/>
            <w:szCs w:val="24"/>
            <w:lang w:val="ru-RU"/>
          </w:rPr>
          <w:t xml:space="preserve"> и б</w:t>
        </w:r>
      </w:ins>
      <w:ins w:id="1941" w:author="google1599737165" w:date="2022-01-25T09:52:24Z">
        <w:r>
          <w:rPr>
            <w:rFonts w:hint="default"/>
            <w:spacing w:val="-2"/>
            <w:sz w:val="24"/>
            <w:szCs w:val="24"/>
            <w:lang w:val="ru-RU"/>
          </w:rPr>
          <w:t>юдж</w:t>
        </w:r>
      </w:ins>
      <w:ins w:id="1942" w:author="google1599737165" w:date="2022-01-25T09:52:25Z">
        <w:r>
          <w:rPr>
            <w:rFonts w:hint="default"/>
            <w:spacing w:val="-2"/>
            <w:sz w:val="24"/>
            <w:szCs w:val="24"/>
            <w:lang w:val="ru-RU"/>
          </w:rPr>
          <w:t>ета в</w:t>
        </w:r>
      </w:ins>
      <w:ins w:id="1943" w:author="google1599737165" w:date="2022-01-25T09:52:27Z">
        <w:r>
          <w:rPr>
            <w:rFonts w:hint="default"/>
            <w:spacing w:val="-2"/>
            <w:sz w:val="24"/>
            <w:szCs w:val="24"/>
            <w:lang w:val="ru-RU"/>
          </w:rPr>
          <w:t>ре</w:t>
        </w:r>
      </w:ins>
      <w:ins w:id="1944" w:author="google1599737165" w:date="2022-01-25T09:52:28Z">
        <w:r>
          <w:rPr>
            <w:rFonts w:hint="default"/>
            <w:spacing w:val="-2"/>
            <w:sz w:val="24"/>
            <w:szCs w:val="24"/>
            <w:lang w:val="ru-RU"/>
          </w:rPr>
          <w:t>мени</w:t>
        </w:r>
      </w:ins>
      <w:ins w:id="1945" w:author="google1599737165" w:date="2022-01-25T09:52:32Z">
        <w:r>
          <w:rPr>
            <w:rFonts w:hint="default"/>
            <w:spacing w:val="-2"/>
            <w:sz w:val="24"/>
            <w:szCs w:val="24"/>
            <w:lang w:val="ru-RU"/>
          </w:rPr>
          <w:t>.</w:t>
        </w:r>
      </w:ins>
      <w:ins w:id="1946" w:author="google1599737165" w:date="2022-01-25T09:52:33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  <w:ins w:id="1947" w:author="google1599737165" w:date="2022-01-25T09:51:13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  <w:ins w:id="1948" w:author="google1599737165" w:date="2022-01-25T09:50:52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</w:p>
    <w:p>
      <w:pPr>
        <w:numPr>
          <w:ilvl w:val="0"/>
          <w:numId w:val="17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1949" w:author="google1599737165" w:date="2022-01-25T10:06:25Z"/>
          <w:rFonts w:hint="default"/>
          <w:spacing w:val="-2"/>
          <w:sz w:val="24"/>
          <w:szCs w:val="24"/>
          <w:lang w:val="ru-RU"/>
        </w:rPr>
      </w:pPr>
      <w:ins w:id="1950" w:author="google1599737165" w:date="2022-01-25T09:52:45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Фи</w:t>
        </w:r>
      </w:ins>
      <w:ins w:id="1951" w:author="google1599737165" w:date="2022-01-25T09:52:46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ксац</w:t>
        </w:r>
      </w:ins>
      <w:ins w:id="1952" w:author="google1599737165" w:date="2022-01-25T09:52:47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ия</w:t>
        </w:r>
      </w:ins>
      <w:ins w:id="1953" w:author="google1599737165" w:date="2022-01-25T09:52:48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 xml:space="preserve"> </w:t>
        </w:r>
      </w:ins>
      <w:ins w:id="1954" w:author="google1599737165" w:date="2022-01-25T09:52:53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науч</w:t>
        </w:r>
      </w:ins>
      <w:ins w:id="1955" w:author="google1599737165" w:date="2022-01-25T09:52:54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 xml:space="preserve">ной </w:t>
        </w:r>
      </w:ins>
      <w:ins w:id="1956" w:author="google1599737165" w:date="2022-01-25T09:52:55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ин</w:t>
        </w:r>
      </w:ins>
      <w:ins w:id="1957" w:author="google1599737165" w:date="2022-01-25T09:52:56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форма</w:t>
        </w:r>
      </w:ins>
      <w:ins w:id="1958" w:author="google1599737165" w:date="2022-01-25T09:52:57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ции</w:t>
        </w:r>
      </w:ins>
      <w:ins w:id="1959" w:author="google1599737165" w:date="2022-01-25T09:52:58Z">
        <w:r>
          <w:rPr>
            <w:rFonts w:hint="default"/>
            <w:spacing w:val="-2"/>
            <w:sz w:val="24"/>
            <w:szCs w:val="24"/>
            <w:lang w:val="ru-RU"/>
          </w:rPr>
          <w:t xml:space="preserve">. </w:t>
        </w:r>
      </w:ins>
      <w:ins w:id="1960" w:author="google1599737165" w:date="2022-01-25T09:53:39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  <w:ins w:id="1961" w:author="google1599737165" w:date="2022-01-25T09:54:04Z">
        <w:r>
          <w:rPr>
            <w:rFonts w:hint="default"/>
            <w:spacing w:val="-2"/>
            <w:sz w:val="24"/>
            <w:szCs w:val="24"/>
            <w:lang w:val="ru-RU"/>
          </w:rPr>
          <w:t>Т</w:t>
        </w:r>
      </w:ins>
      <w:ins w:id="1962" w:author="google1599737165" w:date="2022-01-25T09:54:12Z">
        <w:r>
          <w:rPr>
            <w:rFonts w:hint="default"/>
            <w:spacing w:val="-2"/>
            <w:sz w:val="24"/>
            <w:szCs w:val="24"/>
            <w:lang w:val="ru-RU"/>
          </w:rPr>
          <w:t>ехни</w:t>
        </w:r>
      </w:ins>
      <w:ins w:id="1963" w:author="google1599737165" w:date="2022-01-25T09:54:13Z">
        <w:r>
          <w:rPr>
            <w:rFonts w:hint="default"/>
            <w:spacing w:val="-2"/>
            <w:sz w:val="24"/>
            <w:szCs w:val="24"/>
            <w:lang w:val="ru-RU"/>
          </w:rPr>
          <w:t>ка р</w:t>
        </w:r>
      </w:ins>
      <w:ins w:id="1964" w:author="google1599737165" w:date="2022-01-25T09:54:14Z">
        <w:r>
          <w:rPr>
            <w:rFonts w:hint="default"/>
            <w:spacing w:val="-2"/>
            <w:sz w:val="24"/>
            <w:szCs w:val="24"/>
            <w:lang w:val="ru-RU"/>
          </w:rPr>
          <w:t>егистра</w:t>
        </w:r>
      </w:ins>
      <w:ins w:id="1965" w:author="google1599737165" w:date="2022-01-25T09:54:18Z">
        <w:r>
          <w:rPr>
            <w:rFonts w:hint="default"/>
            <w:spacing w:val="-2"/>
            <w:sz w:val="24"/>
            <w:szCs w:val="24"/>
            <w:lang w:val="ru-RU"/>
          </w:rPr>
          <w:t>ции</w:t>
        </w:r>
      </w:ins>
      <w:ins w:id="1966" w:author="google1599737165" w:date="2022-01-25T09:54:25Z">
        <w:r>
          <w:rPr>
            <w:rFonts w:hint="default"/>
            <w:spacing w:val="-2"/>
            <w:sz w:val="24"/>
            <w:szCs w:val="24"/>
            <w:lang w:val="ru-RU"/>
          </w:rPr>
          <w:t xml:space="preserve"> н</w:t>
        </w:r>
      </w:ins>
      <w:ins w:id="1967" w:author="google1599737165" w:date="2022-01-25T09:54:26Z">
        <w:r>
          <w:rPr>
            <w:rFonts w:hint="default"/>
            <w:spacing w:val="-2"/>
            <w:sz w:val="24"/>
            <w:szCs w:val="24"/>
            <w:lang w:val="ru-RU"/>
          </w:rPr>
          <w:t>аблюд</w:t>
        </w:r>
      </w:ins>
      <w:ins w:id="1968" w:author="google1599737165" w:date="2022-01-25T09:54:27Z">
        <w:r>
          <w:rPr>
            <w:rFonts w:hint="default"/>
            <w:spacing w:val="-2"/>
            <w:sz w:val="24"/>
            <w:szCs w:val="24"/>
            <w:lang w:val="ru-RU"/>
          </w:rPr>
          <w:t xml:space="preserve">ений. </w:t>
        </w:r>
      </w:ins>
      <w:ins w:id="1969" w:author="google1599737165" w:date="2022-01-25T09:54:30Z">
        <w:r>
          <w:rPr>
            <w:rFonts w:hint="default"/>
            <w:spacing w:val="-2"/>
            <w:sz w:val="24"/>
            <w:szCs w:val="24"/>
            <w:lang w:val="ru-RU"/>
          </w:rPr>
          <w:t>Пр</w:t>
        </w:r>
      </w:ins>
      <w:ins w:id="1970" w:author="google1599737165" w:date="2022-01-25T09:54:31Z">
        <w:r>
          <w:rPr>
            <w:rFonts w:hint="default"/>
            <w:spacing w:val="-2"/>
            <w:sz w:val="24"/>
            <w:szCs w:val="24"/>
            <w:lang w:val="ru-RU"/>
          </w:rPr>
          <w:t xml:space="preserve">авила </w:t>
        </w:r>
      </w:ins>
      <w:ins w:id="1971" w:author="google1599737165" w:date="2022-01-25T09:54:32Z">
        <w:r>
          <w:rPr>
            <w:rFonts w:hint="default"/>
            <w:spacing w:val="-2"/>
            <w:sz w:val="24"/>
            <w:szCs w:val="24"/>
            <w:lang w:val="ru-RU"/>
          </w:rPr>
          <w:t>ведени</w:t>
        </w:r>
      </w:ins>
      <w:ins w:id="1972" w:author="google1599737165" w:date="2022-01-25T09:54:33Z">
        <w:r>
          <w:rPr>
            <w:rFonts w:hint="default"/>
            <w:spacing w:val="-2"/>
            <w:sz w:val="24"/>
            <w:szCs w:val="24"/>
            <w:lang w:val="ru-RU"/>
          </w:rPr>
          <w:t>я нау</w:t>
        </w:r>
      </w:ins>
      <w:ins w:id="1973" w:author="google1599737165" w:date="2022-01-25T09:54:34Z">
        <w:r>
          <w:rPr>
            <w:rFonts w:hint="default"/>
            <w:spacing w:val="-2"/>
            <w:sz w:val="24"/>
            <w:szCs w:val="24"/>
            <w:lang w:val="ru-RU"/>
          </w:rPr>
          <w:t xml:space="preserve">чной </w:t>
        </w:r>
      </w:ins>
      <w:ins w:id="1974" w:author="google1599737165" w:date="2022-01-25T09:54:35Z">
        <w:r>
          <w:rPr>
            <w:rFonts w:hint="default"/>
            <w:spacing w:val="-2"/>
            <w:sz w:val="24"/>
            <w:szCs w:val="24"/>
            <w:lang w:val="ru-RU"/>
          </w:rPr>
          <w:t>до</w:t>
        </w:r>
      </w:ins>
      <w:ins w:id="1975" w:author="google1599737165" w:date="2022-01-25T09:54:38Z">
        <w:r>
          <w:rPr>
            <w:rFonts w:hint="default"/>
            <w:spacing w:val="-2"/>
            <w:sz w:val="24"/>
            <w:szCs w:val="24"/>
            <w:lang w:val="ru-RU"/>
          </w:rPr>
          <w:t>кумен</w:t>
        </w:r>
      </w:ins>
      <w:ins w:id="1976" w:author="google1599737165" w:date="2022-01-25T09:54:39Z">
        <w:r>
          <w:rPr>
            <w:rFonts w:hint="default"/>
            <w:spacing w:val="-2"/>
            <w:sz w:val="24"/>
            <w:szCs w:val="24"/>
            <w:lang w:val="ru-RU"/>
          </w:rPr>
          <w:t>тац</w:t>
        </w:r>
      </w:ins>
      <w:ins w:id="1977" w:author="google1599737165" w:date="2022-01-25T09:54:40Z">
        <w:r>
          <w:rPr>
            <w:rFonts w:hint="default"/>
            <w:spacing w:val="-2"/>
            <w:sz w:val="24"/>
            <w:szCs w:val="24"/>
            <w:lang w:val="ru-RU"/>
          </w:rPr>
          <w:t>и</w:t>
        </w:r>
      </w:ins>
      <w:ins w:id="1978" w:author="google1599737165" w:date="2022-01-25T09:54:41Z">
        <w:r>
          <w:rPr>
            <w:rFonts w:hint="default"/>
            <w:spacing w:val="-2"/>
            <w:sz w:val="24"/>
            <w:szCs w:val="24"/>
            <w:lang w:val="ru-RU"/>
          </w:rPr>
          <w:t>и в пол</w:t>
        </w:r>
      </w:ins>
      <w:ins w:id="1979" w:author="google1599737165" w:date="2022-01-25T09:54:42Z">
        <w:r>
          <w:rPr>
            <w:rFonts w:hint="default"/>
            <w:spacing w:val="-2"/>
            <w:sz w:val="24"/>
            <w:szCs w:val="24"/>
            <w:lang w:val="ru-RU"/>
          </w:rPr>
          <w:t xml:space="preserve">евых </w:t>
        </w:r>
      </w:ins>
      <w:ins w:id="1980" w:author="google1599737165" w:date="2022-01-25T09:54:43Z">
        <w:r>
          <w:rPr>
            <w:rFonts w:hint="default"/>
            <w:spacing w:val="-2"/>
            <w:sz w:val="24"/>
            <w:szCs w:val="24"/>
            <w:lang w:val="ru-RU"/>
          </w:rPr>
          <w:t>усло</w:t>
        </w:r>
      </w:ins>
      <w:ins w:id="1981" w:author="google1599737165" w:date="2022-01-25T09:54:44Z">
        <w:r>
          <w:rPr>
            <w:rFonts w:hint="default"/>
            <w:spacing w:val="-2"/>
            <w:sz w:val="24"/>
            <w:szCs w:val="24"/>
            <w:lang w:val="ru-RU"/>
          </w:rPr>
          <w:t>виях</w:t>
        </w:r>
      </w:ins>
      <w:ins w:id="1982" w:author="google1599737165" w:date="2022-01-25T09:54:45Z">
        <w:r>
          <w:rPr>
            <w:rFonts w:hint="default"/>
            <w:spacing w:val="-2"/>
            <w:sz w:val="24"/>
            <w:szCs w:val="24"/>
            <w:lang w:val="ru-RU"/>
          </w:rPr>
          <w:t xml:space="preserve">. </w:t>
        </w:r>
      </w:ins>
    </w:p>
    <w:p>
      <w:pPr>
        <w:numPr>
          <w:ilvl w:val="-1"/>
          <w:numId w:val="0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1984" w:author="google1599737165" w:date="2022-01-25T09:45:52Z"/>
          <w:rFonts w:hint="default"/>
          <w:spacing w:val="-2"/>
          <w:sz w:val="24"/>
          <w:szCs w:val="24"/>
          <w:lang w:val="ru-RU"/>
        </w:rPr>
        <w:pPrChange w:id="1983" w:author="google1599737165" w:date="2022-01-25T10:23:51Z">
          <w:pPr>
            <w:tabs>
              <w:tab w:val="left" w:pos="0"/>
            </w:tabs>
            <w:overflowPunct w:val="0"/>
            <w:autoSpaceDE w:val="0"/>
            <w:spacing w:line="360" w:lineRule="auto"/>
            <w:jc w:val="both"/>
            <w:textAlignment w:val="baseline"/>
          </w:pPr>
        </w:pPrChange>
      </w:pPr>
      <w:ins w:id="1985" w:author="google1599737165" w:date="2022-01-25T10:07:48Z">
        <w:r>
          <w:rPr>
            <w:rFonts w:hint="default"/>
            <w:spacing w:val="-2"/>
            <w:sz w:val="24"/>
            <w:szCs w:val="24"/>
            <w:lang w:val="ru-RU"/>
          </w:rPr>
          <w:t xml:space="preserve"> </w:t>
        </w:r>
      </w:ins>
    </w:p>
    <w:p>
      <w:pPr>
        <w:pStyle w:val="989"/>
        <w:spacing w:line="276" w:lineRule="auto"/>
        <w:ind w:left="284" w:firstLine="0"/>
        <w:rPr>
          <w:ins w:id="1986" w:author="google1599737165" w:date="2022-01-25T09:55:04Z"/>
          <w:sz w:val="24"/>
          <w:szCs w:val="24"/>
        </w:rPr>
      </w:pPr>
      <w:ins w:id="1987" w:author="google1599737165" w:date="2022-01-25T09:55:08Z">
        <w:r>
          <w:rPr>
            <w:sz w:val="24"/>
            <w:szCs w:val="24"/>
            <w:lang w:val="ru-RU"/>
          </w:rPr>
          <w:t>Практ</w:t>
        </w:r>
      </w:ins>
      <w:ins w:id="1988" w:author="google1599737165" w:date="2022-01-25T09:55:09Z">
        <w:r>
          <w:rPr>
            <w:sz w:val="24"/>
            <w:szCs w:val="24"/>
            <w:lang w:val="ru-RU"/>
          </w:rPr>
          <w:t>ика</w:t>
        </w:r>
      </w:ins>
      <w:ins w:id="1989" w:author="google1599737165" w:date="2022-01-25T09:55:09Z">
        <w:r>
          <w:rPr>
            <w:rFonts w:hint="default"/>
            <w:sz w:val="24"/>
            <w:szCs w:val="24"/>
            <w:lang w:val="ru-RU"/>
          </w:rPr>
          <w:t xml:space="preserve"> </w:t>
        </w:r>
      </w:ins>
      <w:ins w:id="1990" w:author="google1599737165" w:date="2022-01-25T09:55:04Z">
        <w:r>
          <w:rPr>
            <w:sz w:val="24"/>
            <w:szCs w:val="24"/>
          </w:rPr>
          <w:t xml:space="preserve">: 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1991" w:author="google1599737165" w:date="2022-01-25T10:23:54Z"/>
          <w:rFonts w:hint="default"/>
          <w:spacing w:val="-2"/>
          <w:sz w:val="24"/>
          <w:szCs w:val="24"/>
          <w:lang w:val="ru-RU"/>
        </w:rPr>
      </w:pPr>
      <w:ins w:id="1992" w:author="google1599737165" w:date="2022-01-25T10:23:56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Техника безопасности при сборе научного материала.</w:t>
        </w:r>
      </w:ins>
      <w:ins w:id="1993" w:author="google1599737165" w:date="2022-01-25T10:23:56Z">
        <w:r>
          <w:rPr>
            <w:rFonts w:hint="default"/>
            <w:spacing w:val="-2"/>
            <w:sz w:val="24"/>
            <w:szCs w:val="24"/>
            <w:lang w:val="ru-RU"/>
          </w:rPr>
          <w:t xml:space="preserve"> Основные источники опасности при ботанических, гидробиологических, орнитологических и териологических исследованиях в природной среде. Правила обращения с приборами.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1994" w:author="google1599737165" w:date="2022-01-25T10:23:20Z"/>
          <w:rFonts w:hint="default"/>
          <w:spacing w:val="-2"/>
          <w:sz w:val="24"/>
          <w:szCs w:val="24"/>
          <w:lang w:val="ru-RU"/>
        </w:rPr>
      </w:pPr>
      <w:ins w:id="1995" w:author="google1599737165" w:date="2022-01-25T09:58:37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Мете</w:t>
        </w:r>
      </w:ins>
      <w:ins w:id="1996" w:author="google1599737165" w:date="2022-01-25T09:58:39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о</w:t>
        </w:r>
      </w:ins>
      <w:ins w:id="1997" w:author="google1599737165" w:date="2022-01-25T09:58:40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р</w:t>
        </w:r>
      </w:ins>
      <w:ins w:id="1998" w:author="google1599737165" w:date="2022-01-25T09:58:41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оло</w:t>
        </w:r>
      </w:ins>
      <w:ins w:id="1999" w:author="google1599737165" w:date="2022-01-25T09:58:43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г</w:t>
        </w:r>
      </w:ins>
      <w:ins w:id="2000" w:author="google1599737165" w:date="2022-01-25T09:58:44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ическ</w:t>
        </w:r>
      </w:ins>
      <w:ins w:id="2001" w:author="google1599737165" w:date="2022-01-25T09:58:45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 xml:space="preserve">ие и </w:t>
        </w:r>
      </w:ins>
      <w:ins w:id="2002" w:author="google1599737165" w:date="2022-01-25T09:58:46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ги</w:t>
        </w:r>
      </w:ins>
      <w:ins w:id="2003" w:author="google1599737165" w:date="2022-01-25T09:58:47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дроло</w:t>
        </w:r>
      </w:ins>
      <w:ins w:id="2004" w:author="google1599737165" w:date="2022-01-25T09:58:48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гиче</w:t>
        </w:r>
      </w:ins>
      <w:ins w:id="2005" w:author="google1599737165" w:date="2022-01-25T09:58:49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ские о</w:t>
        </w:r>
      </w:ins>
      <w:ins w:id="2006" w:author="google1599737165" w:date="2022-01-25T09:58:50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писания</w:t>
        </w:r>
      </w:ins>
      <w:ins w:id="2007" w:author="google1599737165" w:date="2022-01-25T09:58:52Z">
        <w:r>
          <w:rPr>
            <w:rFonts w:hint="default"/>
            <w:b/>
            <w:bCs/>
            <w:spacing w:val="-2"/>
            <w:sz w:val="24"/>
            <w:szCs w:val="24"/>
            <w:lang w:val="ru-RU"/>
          </w:rPr>
          <w:t>.</w:t>
        </w:r>
      </w:ins>
      <w:ins w:id="2008" w:author="google1599737165" w:date="2022-01-25T09:59:19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 </w:t>
        </w:r>
      </w:ins>
      <w:ins w:id="2009" w:author="google1599737165" w:date="2022-01-25T09:59:28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Раб</w:t>
        </w:r>
      </w:ins>
      <w:ins w:id="2010" w:author="google1599737165" w:date="2022-01-25T09:59:29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ота </w:t>
        </w:r>
      </w:ins>
      <w:ins w:id="2011" w:author="google1599737165" w:date="2022-01-25T09:59:30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с </w:t>
        </w:r>
      </w:ins>
      <w:ins w:id="2012" w:author="google1599737165" w:date="2022-01-25T09:59:38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ме</w:t>
        </w:r>
      </w:ins>
      <w:ins w:id="2013" w:author="google1599737165" w:date="2022-01-25T09:59:39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те</w:t>
        </w:r>
      </w:ins>
      <w:ins w:id="2014" w:author="google1599737165" w:date="2022-01-25T09:59:40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орол</w:t>
        </w:r>
      </w:ins>
      <w:ins w:id="2015" w:author="google1599737165" w:date="2022-01-25T09:59:41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оги</w:t>
        </w:r>
      </w:ins>
      <w:ins w:id="2016" w:author="google1599737165" w:date="2022-01-25T09:59:42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че</w:t>
        </w:r>
      </w:ins>
      <w:ins w:id="2017" w:author="google1599737165" w:date="2022-01-25T09:59:43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скими </w:t>
        </w:r>
      </w:ins>
      <w:ins w:id="2018" w:author="google1599737165" w:date="2022-01-25T09:59:45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и г</w:t>
        </w:r>
      </w:ins>
      <w:ins w:id="2019" w:author="google1599737165" w:date="2022-01-25T09:59:46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идрол</w:t>
        </w:r>
      </w:ins>
      <w:ins w:id="2020" w:author="google1599737165" w:date="2022-01-25T09:59:47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огиче</w:t>
        </w:r>
      </w:ins>
      <w:ins w:id="2021" w:author="google1599737165" w:date="2022-01-25T09:59:48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скими</w:t>
        </w:r>
      </w:ins>
      <w:ins w:id="2022" w:author="google1599737165" w:date="2022-01-25T10:08:11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 </w:t>
        </w:r>
      </w:ins>
      <w:ins w:id="2023" w:author="google1599737165" w:date="2022-01-25T10:08:12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при</w:t>
        </w:r>
      </w:ins>
      <w:ins w:id="2024" w:author="google1599737165" w:date="2022-01-25T10:08:13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борам</w:t>
        </w:r>
      </w:ins>
      <w:ins w:id="2025" w:author="google1599737165" w:date="2022-01-25T10:08:14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и</w:t>
        </w:r>
      </w:ins>
      <w:ins w:id="2026" w:author="google1599737165" w:date="2022-01-25T09:59:51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.</w:t>
        </w:r>
      </w:ins>
      <w:ins w:id="2027" w:author="google1599737165" w:date="2022-01-25T09:59:53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 </w:t>
        </w:r>
      </w:ins>
      <w:ins w:id="2028" w:author="google1599737165" w:date="2022-01-25T09:59:54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Ведение</w:t>
        </w:r>
      </w:ins>
      <w:ins w:id="2029" w:author="google1599737165" w:date="2022-01-25T09:59:55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 xml:space="preserve"> </w:t>
        </w:r>
      </w:ins>
      <w:ins w:id="2030" w:author="google1599737165" w:date="2022-01-25T09:59:56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полевы</w:t>
        </w:r>
      </w:ins>
      <w:ins w:id="2031" w:author="google1599737165" w:date="2022-01-25T09:59:57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х дн</w:t>
        </w:r>
      </w:ins>
      <w:ins w:id="2032" w:author="google1599737165" w:date="2022-01-25T09:59:58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евнико</w:t>
        </w:r>
      </w:ins>
      <w:ins w:id="2033" w:author="google1599737165" w:date="2022-01-25T09:59:59Z">
        <w:r>
          <w:rPr>
            <w:rFonts w:hint="default"/>
            <w:b w:val="0"/>
            <w:bCs w:val="0"/>
            <w:spacing w:val="-2"/>
            <w:sz w:val="24"/>
            <w:szCs w:val="24"/>
            <w:lang w:val="ru-RU"/>
          </w:rPr>
          <w:t>в.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034" w:author="google1599737165" w:date="2022-01-25T10:23:25Z"/>
          <w:rFonts w:hint="default"/>
          <w:spacing w:val="-2"/>
          <w:sz w:val="24"/>
          <w:szCs w:val="24"/>
          <w:lang w:val="ru-RU"/>
        </w:rPr>
      </w:pPr>
      <w:ins w:id="2035" w:author="google1599737165" w:date="2022-01-25T09:56:08Z">
        <w:r>
          <w:rPr>
            <w:b/>
            <w:sz w:val="24"/>
            <w:szCs w:val="24"/>
            <w:lang w:val="ru-RU"/>
          </w:rPr>
          <w:t>Сбо</w:t>
        </w:r>
      </w:ins>
      <w:ins w:id="2036" w:author="google1599737165" w:date="2022-01-25T09:56:09Z">
        <w:r>
          <w:rPr>
            <w:b/>
            <w:sz w:val="24"/>
            <w:szCs w:val="24"/>
            <w:lang w:val="ru-RU"/>
          </w:rPr>
          <w:t>р</w:t>
        </w:r>
      </w:ins>
      <w:ins w:id="2037" w:author="google1599737165" w:date="2022-01-25T09:56:09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038" w:author="google1599737165" w:date="2022-01-25T09:56:10Z">
        <w:r>
          <w:rPr>
            <w:rFonts w:hint="default"/>
            <w:b/>
            <w:sz w:val="24"/>
            <w:szCs w:val="24"/>
            <w:lang w:val="ru-RU"/>
          </w:rPr>
          <w:t>гер</w:t>
        </w:r>
      </w:ins>
      <w:ins w:id="2039" w:author="google1599737165" w:date="2022-01-25T09:56:11Z">
        <w:r>
          <w:rPr>
            <w:rFonts w:hint="default"/>
            <w:b/>
            <w:sz w:val="24"/>
            <w:szCs w:val="24"/>
            <w:lang w:val="ru-RU"/>
          </w:rPr>
          <w:t>б</w:t>
        </w:r>
      </w:ins>
      <w:ins w:id="2040" w:author="google1599737165" w:date="2022-01-25T09:56:12Z">
        <w:r>
          <w:rPr>
            <w:rFonts w:hint="default"/>
            <w:b/>
            <w:sz w:val="24"/>
            <w:szCs w:val="24"/>
            <w:lang w:val="ru-RU"/>
          </w:rPr>
          <w:t>ария</w:t>
        </w:r>
      </w:ins>
      <w:ins w:id="2041" w:author="google1599737165" w:date="2022-01-25T09:55:04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2042" w:author="google1599737165" w:date="2022-01-25T10:00:02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043" w:author="google1599737165" w:date="2022-01-25T10:00:06Z">
        <w:r>
          <w:rPr>
            <w:rFonts w:hint="default"/>
            <w:b w:val="0"/>
            <w:bCs/>
            <w:sz w:val="24"/>
            <w:szCs w:val="24"/>
            <w:lang w:val="ru-RU"/>
          </w:rPr>
          <w:t>С</w:t>
        </w:r>
      </w:ins>
      <w:ins w:id="2044" w:author="google1599737165" w:date="2022-01-25T10:00:0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бор </w:t>
        </w:r>
      </w:ins>
      <w:ins w:id="2045" w:author="google1599737165" w:date="2022-01-25T10:00:09Z">
        <w:r>
          <w:rPr>
            <w:rFonts w:hint="default"/>
            <w:b w:val="0"/>
            <w:bCs/>
            <w:sz w:val="24"/>
            <w:szCs w:val="24"/>
            <w:lang w:val="ru-RU"/>
          </w:rPr>
          <w:t>ко</w:t>
        </w:r>
      </w:ins>
      <w:ins w:id="2046" w:author="google1599737165" w:date="2022-01-25T10:00:10Z">
        <w:r>
          <w:rPr>
            <w:rFonts w:hint="default"/>
            <w:b w:val="0"/>
            <w:bCs/>
            <w:sz w:val="24"/>
            <w:szCs w:val="24"/>
            <w:lang w:val="ru-RU"/>
          </w:rPr>
          <w:t>ллек</w:t>
        </w:r>
      </w:ins>
      <w:ins w:id="2047" w:author="google1599737165" w:date="2022-01-25T10:00:1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ции </w:t>
        </w:r>
      </w:ins>
      <w:ins w:id="2048" w:author="google1599737165" w:date="2022-01-25T10:00:12Z">
        <w:r>
          <w:rPr>
            <w:rFonts w:hint="default"/>
            <w:b w:val="0"/>
            <w:bCs/>
            <w:sz w:val="24"/>
            <w:szCs w:val="24"/>
            <w:lang w:val="ru-RU"/>
          </w:rPr>
          <w:t>раст</w:t>
        </w:r>
      </w:ins>
      <w:ins w:id="2049" w:author="google1599737165" w:date="2022-01-25T10:00:13Z">
        <w:r>
          <w:rPr>
            <w:rFonts w:hint="default"/>
            <w:b w:val="0"/>
            <w:bCs/>
            <w:sz w:val="24"/>
            <w:szCs w:val="24"/>
            <w:lang w:val="ru-RU"/>
          </w:rPr>
          <w:t>ений</w:t>
        </w:r>
      </w:ins>
      <w:ins w:id="2050" w:author="google1599737165" w:date="2022-01-25T10:00:17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  <w:ins w:id="2051" w:author="google1599737165" w:date="2022-01-25T10:00:18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О</w:t>
        </w:r>
      </w:ins>
      <w:ins w:id="2052" w:author="google1599737165" w:date="2022-01-25T10:00:20Z">
        <w:r>
          <w:rPr>
            <w:rFonts w:hint="default"/>
            <w:b w:val="0"/>
            <w:bCs/>
            <w:sz w:val="24"/>
            <w:szCs w:val="24"/>
            <w:lang w:val="ru-RU"/>
          </w:rPr>
          <w:t>формле</w:t>
        </w:r>
      </w:ins>
      <w:ins w:id="2053" w:author="google1599737165" w:date="2022-01-25T10:00:2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ние </w:t>
        </w:r>
      </w:ins>
      <w:ins w:id="2054" w:author="google1599737165" w:date="2022-01-25T10:01:12Z">
        <w:r>
          <w:rPr>
            <w:rFonts w:hint="default"/>
            <w:b w:val="0"/>
            <w:bCs/>
            <w:sz w:val="24"/>
            <w:szCs w:val="24"/>
            <w:lang w:val="ru-RU"/>
          </w:rPr>
          <w:t>герба</w:t>
        </w:r>
      </w:ins>
      <w:ins w:id="2055" w:author="google1599737165" w:date="2022-01-25T10:01:13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рных </w:t>
        </w:r>
      </w:ins>
      <w:ins w:id="2056" w:author="google1599737165" w:date="2022-01-25T10:01:14Z">
        <w:r>
          <w:rPr>
            <w:rFonts w:hint="default"/>
            <w:b w:val="0"/>
            <w:bCs/>
            <w:sz w:val="24"/>
            <w:szCs w:val="24"/>
            <w:lang w:val="ru-RU"/>
          </w:rPr>
          <w:t>листо</w:t>
        </w:r>
      </w:ins>
      <w:ins w:id="2057" w:author="google1599737165" w:date="2022-01-25T10:01:1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в. </w:t>
        </w:r>
      </w:ins>
      <w:ins w:id="2058" w:author="google1599737165" w:date="2022-01-25T10:01:16Z">
        <w:r>
          <w:rPr>
            <w:rFonts w:hint="default"/>
            <w:b w:val="0"/>
            <w:bCs/>
            <w:sz w:val="24"/>
            <w:szCs w:val="24"/>
            <w:lang w:val="ru-RU"/>
          </w:rPr>
          <w:t>Эти</w:t>
        </w:r>
      </w:ins>
      <w:ins w:id="2059" w:author="google1599737165" w:date="2022-01-25T10:01:17Z">
        <w:r>
          <w:rPr>
            <w:rFonts w:hint="default"/>
            <w:b w:val="0"/>
            <w:bCs/>
            <w:sz w:val="24"/>
            <w:szCs w:val="24"/>
            <w:lang w:val="ru-RU"/>
          </w:rPr>
          <w:t>кетиро</w:t>
        </w:r>
      </w:ins>
      <w:ins w:id="2060" w:author="google1599737165" w:date="2022-01-25T10:01:18Z">
        <w:r>
          <w:rPr>
            <w:rFonts w:hint="default"/>
            <w:b w:val="0"/>
            <w:bCs/>
            <w:sz w:val="24"/>
            <w:szCs w:val="24"/>
            <w:lang w:val="ru-RU"/>
          </w:rPr>
          <w:t>вание</w:t>
        </w:r>
      </w:ins>
      <w:ins w:id="2061" w:author="google1599737165" w:date="2022-01-25T10:23:24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062" w:author="google1599737165" w:date="2022-01-25T10:24:11Z"/>
          <w:rFonts w:hint="default"/>
          <w:spacing w:val="-2"/>
          <w:sz w:val="24"/>
          <w:szCs w:val="24"/>
          <w:lang w:val="ru-RU"/>
        </w:rPr>
      </w:pPr>
      <w:ins w:id="2063" w:author="google1599737165" w:date="2022-01-25T09:58:19Z">
        <w:r>
          <w:rPr>
            <w:rFonts w:hint="default"/>
            <w:b/>
            <w:sz w:val="24"/>
            <w:szCs w:val="24"/>
            <w:lang w:val="ru-RU"/>
          </w:rPr>
          <w:t>Гео</w:t>
        </w:r>
      </w:ins>
      <w:ins w:id="2064" w:author="google1599737165" w:date="2022-01-25T09:58:20Z">
        <w:r>
          <w:rPr>
            <w:rFonts w:hint="default"/>
            <w:b/>
            <w:sz w:val="24"/>
            <w:szCs w:val="24"/>
            <w:lang w:val="ru-RU"/>
          </w:rPr>
          <w:t>бота</w:t>
        </w:r>
      </w:ins>
      <w:ins w:id="2065" w:author="google1599737165" w:date="2022-01-25T09:58:21Z">
        <w:r>
          <w:rPr>
            <w:rFonts w:hint="default"/>
            <w:b/>
            <w:sz w:val="24"/>
            <w:szCs w:val="24"/>
            <w:lang w:val="ru-RU"/>
          </w:rPr>
          <w:t>ничес</w:t>
        </w:r>
      </w:ins>
      <w:ins w:id="2066" w:author="google1599737165" w:date="2022-01-25T09:58:22Z">
        <w:r>
          <w:rPr>
            <w:rFonts w:hint="default"/>
            <w:b/>
            <w:sz w:val="24"/>
            <w:szCs w:val="24"/>
            <w:lang w:val="ru-RU"/>
          </w:rPr>
          <w:t xml:space="preserve">кие </w:t>
        </w:r>
      </w:ins>
      <w:ins w:id="2067" w:author="google1599737165" w:date="2022-01-25T09:58:23Z">
        <w:r>
          <w:rPr>
            <w:rFonts w:hint="default"/>
            <w:b/>
            <w:sz w:val="24"/>
            <w:szCs w:val="24"/>
            <w:lang w:val="ru-RU"/>
          </w:rPr>
          <w:t>о</w:t>
        </w:r>
      </w:ins>
      <w:ins w:id="2068" w:author="google1599737165" w:date="2022-01-25T09:58:24Z">
        <w:r>
          <w:rPr>
            <w:rFonts w:hint="default"/>
            <w:b/>
            <w:sz w:val="24"/>
            <w:szCs w:val="24"/>
            <w:lang w:val="ru-RU"/>
          </w:rPr>
          <w:t>писан</w:t>
        </w:r>
      </w:ins>
      <w:ins w:id="2069" w:author="google1599737165" w:date="2022-01-25T09:58:25Z">
        <w:r>
          <w:rPr>
            <w:rFonts w:hint="default"/>
            <w:b/>
            <w:sz w:val="24"/>
            <w:szCs w:val="24"/>
            <w:lang w:val="ru-RU"/>
          </w:rPr>
          <w:t>ия</w:t>
        </w:r>
      </w:ins>
      <w:ins w:id="2070" w:author="google1599737165" w:date="2022-01-25T09:58:27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2071" w:author="google1599737165" w:date="2022-01-25T10:01:21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072" w:author="google1599737165" w:date="2022-01-25T10:01:22Z">
        <w:r>
          <w:rPr>
            <w:rFonts w:hint="default"/>
            <w:b w:val="0"/>
            <w:bCs/>
            <w:sz w:val="24"/>
            <w:szCs w:val="24"/>
            <w:lang w:val="ru-RU"/>
          </w:rPr>
          <w:t>Р</w:t>
        </w:r>
      </w:ins>
      <w:ins w:id="2073" w:author="google1599737165" w:date="2022-01-25T10:01:2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абота </w:t>
        </w:r>
      </w:ins>
      <w:ins w:id="2074" w:author="google1599737165" w:date="2022-01-25T10:01:2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с </w:t>
        </w:r>
      </w:ins>
      <w:ins w:id="2075" w:author="google1599737165" w:date="2022-01-25T10:01:28Z">
        <w:r>
          <w:rPr>
            <w:rFonts w:hint="default"/>
            <w:b w:val="0"/>
            <w:bCs/>
            <w:sz w:val="24"/>
            <w:szCs w:val="24"/>
            <w:lang w:val="ru-RU"/>
          </w:rPr>
          <w:t>гео</w:t>
        </w:r>
      </w:ins>
      <w:ins w:id="2076" w:author="google1599737165" w:date="2022-01-25T10:01:29Z">
        <w:r>
          <w:rPr>
            <w:rFonts w:hint="default"/>
            <w:b w:val="0"/>
            <w:bCs/>
            <w:sz w:val="24"/>
            <w:szCs w:val="24"/>
            <w:lang w:val="ru-RU"/>
          </w:rPr>
          <w:t>ботани</w:t>
        </w:r>
      </w:ins>
      <w:ins w:id="2077" w:author="google1599737165" w:date="2022-01-25T10:01:30Z">
        <w:r>
          <w:rPr>
            <w:rFonts w:hint="default"/>
            <w:b w:val="0"/>
            <w:bCs/>
            <w:sz w:val="24"/>
            <w:szCs w:val="24"/>
            <w:lang w:val="ru-RU"/>
          </w:rPr>
          <w:t>чески</w:t>
        </w:r>
      </w:ins>
      <w:ins w:id="2078" w:author="google1599737165" w:date="2022-01-25T10:01:31Z">
        <w:r>
          <w:rPr>
            <w:rFonts w:hint="default"/>
            <w:b w:val="0"/>
            <w:bCs/>
            <w:sz w:val="24"/>
            <w:szCs w:val="24"/>
            <w:lang w:val="ru-RU"/>
          </w:rPr>
          <w:t>ми рам</w:t>
        </w:r>
      </w:ins>
      <w:ins w:id="2079" w:author="google1599737165" w:date="2022-01-25T10:01:47Z">
        <w:r>
          <w:rPr>
            <w:rFonts w:hint="default"/>
            <w:b w:val="0"/>
            <w:bCs/>
            <w:sz w:val="24"/>
            <w:szCs w:val="24"/>
            <w:lang w:val="ru-RU"/>
          </w:rPr>
          <w:t>ка</w:t>
        </w:r>
      </w:ins>
      <w:ins w:id="2080" w:author="google1599737165" w:date="2022-01-25T10:01:32Z">
        <w:r>
          <w:rPr>
            <w:rFonts w:hint="default"/>
            <w:b w:val="0"/>
            <w:bCs/>
            <w:sz w:val="24"/>
            <w:szCs w:val="24"/>
            <w:lang w:val="ru-RU"/>
          </w:rPr>
          <w:t>м</w:t>
        </w:r>
      </w:ins>
      <w:ins w:id="2081" w:author="google1599737165" w:date="2022-01-25T10:01:33Z">
        <w:r>
          <w:rPr>
            <w:rFonts w:hint="default"/>
            <w:b w:val="0"/>
            <w:bCs/>
            <w:sz w:val="24"/>
            <w:szCs w:val="24"/>
            <w:lang w:val="ru-RU"/>
          </w:rPr>
          <w:t>и</w:t>
        </w:r>
      </w:ins>
      <w:ins w:id="2082" w:author="google1599737165" w:date="2022-01-25T10:01:52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  <w:ins w:id="2083" w:author="google1599737165" w:date="2022-01-25T10:01:33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084" w:author="google1599737165" w:date="2022-01-25T10:01:55Z">
        <w:r>
          <w:rPr>
            <w:rFonts w:hint="default"/>
            <w:b w:val="0"/>
            <w:bCs/>
            <w:sz w:val="24"/>
            <w:szCs w:val="24"/>
            <w:lang w:val="ru-RU"/>
          </w:rPr>
          <w:t>Описа</w:t>
        </w:r>
      </w:ins>
      <w:ins w:id="2085" w:author="google1599737165" w:date="2022-01-25T10:01:5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ние </w:t>
        </w:r>
      </w:ins>
      <w:ins w:id="2086" w:author="google1599737165" w:date="2022-01-25T10:01:57Z">
        <w:r>
          <w:rPr>
            <w:rFonts w:hint="default"/>
            <w:b w:val="0"/>
            <w:bCs/>
            <w:sz w:val="24"/>
            <w:szCs w:val="24"/>
            <w:lang w:val="ru-RU"/>
          </w:rPr>
          <w:t>дре</w:t>
        </w:r>
      </w:ins>
      <w:ins w:id="2087" w:author="google1599737165" w:date="2022-01-25T10:01:58Z">
        <w:r>
          <w:rPr>
            <w:rFonts w:hint="default"/>
            <w:b w:val="0"/>
            <w:bCs/>
            <w:sz w:val="24"/>
            <w:szCs w:val="24"/>
            <w:lang w:val="ru-RU"/>
          </w:rPr>
          <w:t>востоя</w:t>
        </w:r>
      </w:ins>
      <w:ins w:id="2088" w:author="google1599737165" w:date="2022-01-25T10:02:04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  <w:ins w:id="2089" w:author="google1599737165" w:date="2022-01-25T10:02:13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090" w:author="google1599737165" w:date="2022-01-25T10:02:14Z">
        <w:r>
          <w:rPr>
            <w:rFonts w:hint="default"/>
            <w:b w:val="0"/>
            <w:bCs/>
            <w:sz w:val="24"/>
            <w:szCs w:val="24"/>
            <w:lang w:val="ru-RU"/>
          </w:rPr>
          <w:t>Ве</w:t>
        </w:r>
      </w:ins>
      <w:ins w:id="2091" w:author="google1599737165" w:date="2022-01-25T10:02:15Z">
        <w:r>
          <w:rPr>
            <w:rFonts w:hint="default"/>
            <w:b w:val="0"/>
            <w:bCs/>
            <w:sz w:val="24"/>
            <w:szCs w:val="24"/>
            <w:lang w:val="ru-RU"/>
          </w:rPr>
          <w:t>ден</w:t>
        </w:r>
      </w:ins>
      <w:ins w:id="2092" w:author="google1599737165" w:date="2022-01-25T10:02:26Z">
        <w:r>
          <w:rPr>
            <w:rFonts w:hint="default"/>
            <w:b w:val="0"/>
            <w:bCs/>
            <w:sz w:val="24"/>
            <w:szCs w:val="24"/>
            <w:lang w:val="ru-RU"/>
          </w:rPr>
          <w:t>и</w:t>
        </w:r>
      </w:ins>
      <w:ins w:id="2093" w:author="google1599737165" w:date="2022-01-25T10:02:1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е </w:t>
        </w:r>
      </w:ins>
      <w:ins w:id="2094" w:author="google1599737165" w:date="2022-01-25T10:02:16Z">
        <w:r>
          <w:rPr>
            <w:rFonts w:hint="default"/>
            <w:b w:val="0"/>
            <w:bCs/>
            <w:sz w:val="24"/>
            <w:szCs w:val="24"/>
            <w:lang w:val="ru-RU"/>
          </w:rPr>
          <w:t>поле</w:t>
        </w:r>
      </w:ins>
      <w:ins w:id="2095" w:author="google1599737165" w:date="2022-01-25T10:02:1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вых </w:t>
        </w:r>
      </w:ins>
      <w:ins w:id="2096" w:author="google1599737165" w:date="2022-01-25T10:02:18Z">
        <w:r>
          <w:rPr>
            <w:rFonts w:hint="default"/>
            <w:b w:val="0"/>
            <w:bCs/>
            <w:sz w:val="24"/>
            <w:szCs w:val="24"/>
            <w:lang w:val="ru-RU"/>
          </w:rPr>
          <w:t>дн</w:t>
        </w:r>
      </w:ins>
      <w:ins w:id="2097" w:author="google1599737165" w:date="2022-01-25T10:02:19Z">
        <w:r>
          <w:rPr>
            <w:rFonts w:hint="default"/>
            <w:b w:val="0"/>
            <w:bCs/>
            <w:sz w:val="24"/>
            <w:szCs w:val="24"/>
            <w:lang w:val="ru-RU"/>
          </w:rPr>
          <w:t>евнико</w:t>
        </w:r>
      </w:ins>
      <w:ins w:id="2098" w:author="google1599737165" w:date="2022-01-25T10:02:20Z">
        <w:r>
          <w:rPr>
            <w:rFonts w:hint="default"/>
            <w:b w:val="0"/>
            <w:bCs/>
            <w:sz w:val="24"/>
            <w:szCs w:val="24"/>
            <w:lang w:val="ru-RU"/>
          </w:rPr>
          <w:t>в.</w:t>
        </w:r>
      </w:ins>
      <w:ins w:id="2099" w:author="google1599737165" w:date="2022-01-25T10:24:0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100" w:author="google1599737165" w:date="2022-01-25T10:24:15Z"/>
          <w:rFonts w:hint="default"/>
          <w:spacing w:val="-2"/>
          <w:sz w:val="24"/>
          <w:szCs w:val="24"/>
          <w:lang w:val="ru-RU"/>
        </w:rPr>
      </w:pPr>
      <w:ins w:id="2101" w:author="google1599737165" w:date="2022-01-25T09:56:26Z">
        <w:r>
          <w:rPr>
            <w:rFonts w:hint="default"/>
            <w:b/>
            <w:sz w:val="24"/>
            <w:szCs w:val="24"/>
            <w:lang w:val="ru-RU"/>
          </w:rPr>
          <w:t>Сб</w:t>
        </w:r>
      </w:ins>
      <w:ins w:id="2102" w:author="google1599737165" w:date="2022-01-25T09:56:27Z">
        <w:r>
          <w:rPr>
            <w:rFonts w:hint="default"/>
            <w:b/>
            <w:sz w:val="24"/>
            <w:szCs w:val="24"/>
            <w:lang w:val="ru-RU"/>
          </w:rPr>
          <w:t xml:space="preserve">ор и </w:t>
        </w:r>
      </w:ins>
      <w:ins w:id="2103" w:author="google1599737165" w:date="2022-01-25T09:56:29Z">
        <w:r>
          <w:rPr>
            <w:rFonts w:hint="default"/>
            <w:b/>
            <w:sz w:val="24"/>
            <w:szCs w:val="24"/>
            <w:lang w:val="ru-RU"/>
          </w:rPr>
          <w:t>фик</w:t>
        </w:r>
      </w:ins>
      <w:ins w:id="2104" w:author="google1599737165" w:date="2022-01-25T09:56:30Z">
        <w:r>
          <w:rPr>
            <w:rFonts w:hint="default"/>
            <w:b/>
            <w:sz w:val="24"/>
            <w:szCs w:val="24"/>
            <w:lang w:val="ru-RU"/>
          </w:rPr>
          <w:t>саци</w:t>
        </w:r>
      </w:ins>
      <w:ins w:id="2105" w:author="google1599737165" w:date="2022-01-25T09:56:31Z">
        <w:r>
          <w:rPr>
            <w:rFonts w:hint="default"/>
            <w:b/>
            <w:sz w:val="24"/>
            <w:szCs w:val="24"/>
            <w:lang w:val="ru-RU"/>
          </w:rPr>
          <w:t xml:space="preserve">я </w:t>
        </w:r>
      </w:ins>
      <w:ins w:id="2106" w:author="google1599737165" w:date="2022-01-25T09:56:32Z">
        <w:r>
          <w:rPr>
            <w:rFonts w:hint="default"/>
            <w:b/>
            <w:sz w:val="24"/>
            <w:szCs w:val="24"/>
            <w:lang w:val="ru-RU"/>
          </w:rPr>
          <w:t>гидро</w:t>
        </w:r>
      </w:ins>
      <w:ins w:id="2107" w:author="google1599737165" w:date="2022-01-25T09:56:33Z">
        <w:r>
          <w:rPr>
            <w:rFonts w:hint="default"/>
            <w:b/>
            <w:sz w:val="24"/>
            <w:szCs w:val="24"/>
            <w:lang w:val="ru-RU"/>
          </w:rPr>
          <w:t>биоло</w:t>
        </w:r>
      </w:ins>
      <w:ins w:id="2108" w:author="google1599737165" w:date="2022-01-25T09:56:34Z">
        <w:r>
          <w:rPr>
            <w:rFonts w:hint="default"/>
            <w:b/>
            <w:sz w:val="24"/>
            <w:szCs w:val="24"/>
            <w:lang w:val="ru-RU"/>
          </w:rPr>
          <w:t>гиче</w:t>
        </w:r>
      </w:ins>
      <w:ins w:id="2109" w:author="google1599737165" w:date="2022-01-25T09:56:35Z">
        <w:r>
          <w:rPr>
            <w:rFonts w:hint="default"/>
            <w:b/>
            <w:sz w:val="24"/>
            <w:szCs w:val="24"/>
            <w:lang w:val="ru-RU"/>
          </w:rPr>
          <w:t xml:space="preserve">ских </w:t>
        </w:r>
      </w:ins>
      <w:ins w:id="2110" w:author="google1599737165" w:date="2022-01-25T09:56:39Z">
        <w:r>
          <w:rPr>
            <w:rFonts w:hint="default"/>
            <w:b/>
            <w:sz w:val="24"/>
            <w:szCs w:val="24"/>
            <w:lang w:val="ru-RU"/>
          </w:rPr>
          <w:t>на</w:t>
        </w:r>
      </w:ins>
      <w:ins w:id="2111" w:author="google1599737165" w:date="2022-01-25T09:56:40Z">
        <w:r>
          <w:rPr>
            <w:rFonts w:hint="default"/>
            <w:b/>
            <w:sz w:val="24"/>
            <w:szCs w:val="24"/>
            <w:lang w:val="ru-RU"/>
          </w:rPr>
          <w:t>блюде</w:t>
        </w:r>
      </w:ins>
      <w:ins w:id="2112" w:author="google1599737165" w:date="2022-01-25T09:56:41Z">
        <w:r>
          <w:rPr>
            <w:rFonts w:hint="default"/>
            <w:b/>
            <w:sz w:val="24"/>
            <w:szCs w:val="24"/>
            <w:lang w:val="ru-RU"/>
          </w:rPr>
          <w:t>ни</w:t>
        </w:r>
      </w:ins>
      <w:ins w:id="2113" w:author="google1599737165" w:date="2022-01-25T09:56:42Z">
        <w:r>
          <w:rPr>
            <w:rFonts w:hint="default"/>
            <w:b/>
            <w:sz w:val="24"/>
            <w:szCs w:val="24"/>
            <w:lang w:val="ru-RU"/>
          </w:rPr>
          <w:t>й</w:t>
        </w:r>
      </w:ins>
      <w:ins w:id="2114" w:author="google1599737165" w:date="2022-01-25T09:56:43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2115" w:author="google1599737165" w:date="2022-01-25T10:02:31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116" w:author="google1599737165" w:date="2022-01-25T10:02:32Z">
        <w:r>
          <w:rPr>
            <w:rFonts w:hint="default"/>
            <w:b w:val="0"/>
            <w:bCs/>
            <w:sz w:val="24"/>
            <w:szCs w:val="24"/>
            <w:lang w:val="ru-RU"/>
          </w:rPr>
          <w:t>Р</w:t>
        </w:r>
      </w:ins>
      <w:ins w:id="2117" w:author="google1599737165" w:date="2022-01-25T10:02:42Z">
        <w:r>
          <w:rPr>
            <w:rFonts w:hint="default"/>
            <w:b w:val="0"/>
            <w:bCs/>
            <w:sz w:val="24"/>
            <w:szCs w:val="24"/>
            <w:lang w:val="ru-RU"/>
          </w:rPr>
          <w:t>а</w:t>
        </w:r>
      </w:ins>
      <w:ins w:id="2118" w:author="google1599737165" w:date="2022-01-25T10:02:32Z">
        <w:r>
          <w:rPr>
            <w:rFonts w:hint="default"/>
            <w:b w:val="0"/>
            <w:bCs/>
            <w:sz w:val="24"/>
            <w:szCs w:val="24"/>
            <w:lang w:val="ru-RU"/>
          </w:rPr>
          <w:t>бота</w:t>
        </w:r>
      </w:ins>
      <w:ins w:id="2119" w:author="google1599737165" w:date="2022-01-25T10:02:33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с ги</w:t>
        </w:r>
      </w:ins>
      <w:ins w:id="2120" w:author="google1599737165" w:date="2022-01-25T10:02:34Z">
        <w:r>
          <w:rPr>
            <w:rFonts w:hint="default"/>
            <w:b w:val="0"/>
            <w:bCs/>
            <w:sz w:val="24"/>
            <w:szCs w:val="24"/>
            <w:lang w:val="ru-RU"/>
          </w:rPr>
          <w:t>дроби</w:t>
        </w:r>
      </w:ins>
      <w:ins w:id="2121" w:author="google1599737165" w:date="2022-01-25T10:02:35Z">
        <w:r>
          <w:rPr>
            <w:rFonts w:hint="default"/>
            <w:b w:val="0"/>
            <w:bCs/>
            <w:sz w:val="24"/>
            <w:szCs w:val="24"/>
            <w:lang w:val="ru-RU"/>
          </w:rPr>
          <w:t>ологич</w:t>
        </w:r>
      </w:ins>
      <w:ins w:id="2122" w:author="google1599737165" w:date="2022-01-25T10:02:36Z">
        <w:r>
          <w:rPr>
            <w:rFonts w:hint="default"/>
            <w:b w:val="0"/>
            <w:bCs/>
            <w:sz w:val="24"/>
            <w:szCs w:val="24"/>
            <w:lang w:val="ru-RU"/>
          </w:rPr>
          <w:t>ескми</w:t>
        </w:r>
      </w:ins>
      <w:ins w:id="2123" w:author="google1599737165" w:date="2022-01-25T10:02:3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124" w:author="google1599737165" w:date="2022-01-25T10:02:45Z">
        <w:r>
          <w:rPr>
            <w:rFonts w:hint="default"/>
            <w:b w:val="0"/>
            <w:bCs/>
            <w:sz w:val="24"/>
            <w:szCs w:val="24"/>
            <w:lang w:val="ru-RU"/>
          </w:rPr>
          <w:t>п</w:t>
        </w:r>
      </w:ins>
      <w:ins w:id="2125" w:author="google1599737165" w:date="2022-01-25T10:02:46Z">
        <w:r>
          <w:rPr>
            <w:rFonts w:hint="default"/>
            <w:b w:val="0"/>
            <w:bCs/>
            <w:sz w:val="24"/>
            <w:szCs w:val="24"/>
            <w:lang w:val="ru-RU"/>
          </w:rPr>
          <w:t>ри</w:t>
        </w:r>
      </w:ins>
      <w:ins w:id="2126" w:author="google1599737165" w:date="2022-01-25T10:02:47Z">
        <w:r>
          <w:rPr>
            <w:rFonts w:hint="default"/>
            <w:b w:val="0"/>
            <w:bCs/>
            <w:sz w:val="24"/>
            <w:szCs w:val="24"/>
            <w:lang w:val="ru-RU"/>
          </w:rPr>
          <w:t>б</w:t>
        </w:r>
      </w:ins>
      <w:ins w:id="2127" w:author="google1599737165" w:date="2022-01-25T10:02:48Z">
        <w:r>
          <w:rPr>
            <w:rFonts w:hint="default"/>
            <w:b w:val="0"/>
            <w:bCs/>
            <w:sz w:val="24"/>
            <w:szCs w:val="24"/>
            <w:lang w:val="ru-RU"/>
          </w:rPr>
          <w:t>орами</w:t>
        </w:r>
      </w:ins>
      <w:ins w:id="2128" w:author="google1599737165" w:date="2022-01-25T10:02:4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(с</w:t>
        </w:r>
      </w:ins>
      <w:ins w:id="2129" w:author="google1599737165" w:date="2022-01-25T10:02:50Z">
        <w:r>
          <w:rPr>
            <w:rFonts w:hint="default"/>
            <w:b w:val="0"/>
            <w:bCs/>
            <w:sz w:val="24"/>
            <w:szCs w:val="24"/>
            <w:lang w:val="ru-RU"/>
          </w:rPr>
          <w:t>ач</w:t>
        </w:r>
      </w:ins>
      <w:ins w:id="2130" w:author="google1599737165" w:date="2022-01-25T10:02:5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ок, </w:t>
        </w:r>
      </w:ins>
      <w:ins w:id="2131" w:author="google1599737165" w:date="2022-01-25T10:02:53Z">
        <w:r>
          <w:rPr>
            <w:rFonts w:hint="default"/>
            <w:b w:val="0"/>
            <w:bCs/>
            <w:sz w:val="24"/>
            <w:szCs w:val="24"/>
            <w:lang w:val="ru-RU"/>
          </w:rPr>
          <w:t>дноч</w:t>
        </w:r>
      </w:ins>
      <w:ins w:id="2132" w:author="google1599737165" w:date="2022-01-25T10:02:54Z">
        <w:r>
          <w:rPr>
            <w:rFonts w:hint="default"/>
            <w:b w:val="0"/>
            <w:bCs/>
            <w:sz w:val="24"/>
            <w:szCs w:val="24"/>
            <w:lang w:val="ru-RU"/>
          </w:rPr>
          <w:t>ерпате</w:t>
        </w:r>
      </w:ins>
      <w:ins w:id="2133" w:author="google1599737165" w:date="2022-01-25T10:02:5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ль, </w:t>
        </w:r>
      </w:ins>
      <w:ins w:id="2134" w:author="google1599737165" w:date="2022-01-25T10:02:56Z">
        <w:r>
          <w:rPr>
            <w:rFonts w:hint="default"/>
            <w:b w:val="0"/>
            <w:bCs/>
            <w:sz w:val="24"/>
            <w:szCs w:val="24"/>
            <w:lang w:val="ru-RU"/>
          </w:rPr>
          <w:t>драга</w:t>
        </w:r>
      </w:ins>
      <w:ins w:id="2135" w:author="google1599737165" w:date="2022-01-25T10:02:59Z">
        <w:r>
          <w:rPr>
            <w:rFonts w:hint="default"/>
            <w:b w:val="0"/>
            <w:bCs/>
            <w:sz w:val="24"/>
            <w:szCs w:val="24"/>
            <w:lang w:val="ru-RU"/>
          </w:rPr>
          <w:t>).</w:t>
        </w:r>
      </w:ins>
      <w:ins w:id="2136" w:author="google1599737165" w:date="2022-01-25T10:03:0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137" w:author="google1599737165" w:date="2022-01-25T10:03:07Z">
        <w:r>
          <w:rPr>
            <w:rFonts w:hint="default"/>
            <w:b w:val="0"/>
            <w:bCs/>
            <w:sz w:val="24"/>
            <w:szCs w:val="24"/>
            <w:lang w:val="ru-RU"/>
          </w:rPr>
          <w:t>Со</w:t>
        </w:r>
      </w:ins>
      <w:ins w:id="2138" w:author="google1599737165" w:date="2022-01-25T10:03:08Z">
        <w:r>
          <w:rPr>
            <w:rFonts w:hint="default"/>
            <w:b w:val="0"/>
            <w:bCs/>
            <w:sz w:val="24"/>
            <w:szCs w:val="24"/>
            <w:lang w:val="ru-RU"/>
          </w:rPr>
          <w:t>здан</w:t>
        </w:r>
      </w:ins>
      <w:ins w:id="2139" w:author="google1599737165" w:date="2022-01-25T10:03:09Z">
        <w:r>
          <w:rPr>
            <w:rFonts w:hint="default"/>
            <w:b w:val="0"/>
            <w:bCs/>
            <w:sz w:val="24"/>
            <w:szCs w:val="24"/>
            <w:lang w:val="ru-RU"/>
          </w:rPr>
          <w:t>ие колл</w:t>
        </w:r>
      </w:ins>
      <w:ins w:id="2140" w:author="google1599737165" w:date="2022-01-25T10:03:10Z">
        <w:r>
          <w:rPr>
            <w:rFonts w:hint="default"/>
            <w:b w:val="0"/>
            <w:bCs/>
            <w:sz w:val="24"/>
            <w:szCs w:val="24"/>
            <w:lang w:val="ru-RU"/>
          </w:rPr>
          <w:t>екци</w:t>
        </w:r>
      </w:ins>
      <w:ins w:id="2141" w:author="google1599737165" w:date="2022-01-25T10:03:11Z">
        <w:r>
          <w:rPr>
            <w:rFonts w:hint="default"/>
            <w:b w:val="0"/>
            <w:bCs/>
            <w:sz w:val="24"/>
            <w:szCs w:val="24"/>
            <w:lang w:val="ru-RU"/>
          </w:rPr>
          <w:t>й гид</w:t>
        </w:r>
      </w:ins>
      <w:ins w:id="2142" w:author="google1599737165" w:date="2022-01-25T10:03:12Z">
        <w:r>
          <w:rPr>
            <w:rFonts w:hint="default"/>
            <w:b w:val="0"/>
            <w:bCs/>
            <w:sz w:val="24"/>
            <w:szCs w:val="24"/>
            <w:lang w:val="ru-RU"/>
          </w:rPr>
          <w:t>ро</w:t>
        </w:r>
      </w:ins>
      <w:ins w:id="2143" w:author="google1599737165" w:date="2022-01-25T10:03:13Z">
        <w:r>
          <w:rPr>
            <w:rFonts w:hint="default"/>
            <w:b w:val="0"/>
            <w:bCs/>
            <w:sz w:val="24"/>
            <w:szCs w:val="24"/>
            <w:lang w:val="ru-RU"/>
          </w:rPr>
          <w:t>би</w:t>
        </w:r>
      </w:ins>
      <w:ins w:id="2144" w:author="google1599737165" w:date="2022-01-25T10:03:14Z">
        <w:r>
          <w:rPr>
            <w:rFonts w:hint="default"/>
            <w:b w:val="0"/>
            <w:bCs/>
            <w:sz w:val="24"/>
            <w:szCs w:val="24"/>
            <w:lang w:val="ru-RU"/>
          </w:rPr>
          <w:t>онтов</w:t>
        </w:r>
      </w:ins>
      <w:ins w:id="2145" w:author="google1599737165" w:date="2022-01-25T10:03:18Z">
        <w:r>
          <w:rPr>
            <w:rFonts w:hint="default"/>
            <w:b w:val="0"/>
            <w:bCs/>
            <w:sz w:val="24"/>
            <w:szCs w:val="24"/>
            <w:lang w:val="ru-RU"/>
          </w:rPr>
          <w:t>. Э</w:t>
        </w:r>
      </w:ins>
      <w:ins w:id="2146" w:author="google1599737165" w:date="2022-01-25T10:03:19Z">
        <w:r>
          <w:rPr>
            <w:rFonts w:hint="default"/>
            <w:b w:val="0"/>
            <w:bCs/>
            <w:sz w:val="24"/>
            <w:szCs w:val="24"/>
            <w:lang w:val="ru-RU"/>
          </w:rPr>
          <w:t>тикет</w:t>
        </w:r>
      </w:ins>
      <w:ins w:id="2147" w:author="google1599737165" w:date="2022-01-25T10:03:20Z">
        <w:r>
          <w:rPr>
            <w:rFonts w:hint="default"/>
            <w:b w:val="0"/>
            <w:bCs/>
            <w:sz w:val="24"/>
            <w:szCs w:val="24"/>
            <w:lang w:val="ru-RU"/>
          </w:rPr>
          <w:t>ирован</w:t>
        </w:r>
      </w:ins>
      <w:ins w:id="2148" w:author="google1599737165" w:date="2022-01-25T10:03:21Z">
        <w:r>
          <w:rPr>
            <w:rFonts w:hint="default"/>
            <w:b w:val="0"/>
            <w:bCs/>
            <w:sz w:val="24"/>
            <w:szCs w:val="24"/>
            <w:lang w:val="ru-RU"/>
          </w:rPr>
          <w:t>ие</w:t>
        </w:r>
      </w:ins>
      <w:ins w:id="2149" w:author="google1599737165" w:date="2022-01-25T10:03:2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. </w:t>
        </w:r>
      </w:ins>
      <w:ins w:id="2150" w:author="google1599737165" w:date="2022-01-25T10:03:29Z">
        <w:r>
          <w:rPr>
            <w:rFonts w:hint="default"/>
            <w:b w:val="0"/>
            <w:bCs/>
            <w:sz w:val="24"/>
            <w:szCs w:val="24"/>
            <w:lang w:val="ru-RU"/>
          </w:rPr>
          <w:t>Веден</w:t>
        </w:r>
      </w:ins>
      <w:ins w:id="2151" w:author="google1599737165" w:date="2022-01-25T10:03:40Z">
        <w:r>
          <w:rPr>
            <w:rFonts w:hint="default"/>
            <w:b w:val="0"/>
            <w:bCs/>
            <w:sz w:val="24"/>
            <w:szCs w:val="24"/>
            <w:lang w:val="ru-RU"/>
          </w:rPr>
          <w:t>и</w:t>
        </w:r>
      </w:ins>
      <w:ins w:id="2152" w:author="google1599737165" w:date="2022-01-25T10:03:2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е </w:t>
        </w:r>
      </w:ins>
      <w:ins w:id="2153" w:author="google1599737165" w:date="2022-01-25T10:03:30Z">
        <w:r>
          <w:rPr>
            <w:rFonts w:hint="default"/>
            <w:b w:val="0"/>
            <w:bCs/>
            <w:sz w:val="24"/>
            <w:szCs w:val="24"/>
            <w:lang w:val="ru-RU"/>
          </w:rPr>
          <w:t>пол</w:t>
        </w:r>
      </w:ins>
      <w:ins w:id="2154" w:author="google1599737165" w:date="2022-01-25T10:03:31Z">
        <w:r>
          <w:rPr>
            <w:rFonts w:hint="default"/>
            <w:b w:val="0"/>
            <w:bCs/>
            <w:sz w:val="24"/>
            <w:szCs w:val="24"/>
            <w:lang w:val="ru-RU"/>
          </w:rPr>
          <w:t>ев</w:t>
        </w:r>
      </w:ins>
      <w:ins w:id="2155" w:author="google1599737165" w:date="2022-01-25T10:03:34Z">
        <w:r>
          <w:rPr>
            <w:rFonts w:hint="default"/>
            <w:b w:val="0"/>
            <w:bCs/>
            <w:sz w:val="24"/>
            <w:szCs w:val="24"/>
            <w:lang w:val="ru-RU"/>
          </w:rPr>
          <w:t>ых дн</w:t>
        </w:r>
      </w:ins>
      <w:ins w:id="2156" w:author="google1599737165" w:date="2022-01-25T10:03:35Z">
        <w:r>
          <w:rPr>
            <w:rFonts w:hint="default"/>
            <w:b w:val="0"/>
            <w:bCs/>
            <w:sz w:val="24"/>
            <w:szCs w:val="24"/>
            <w:lang w:val="ru-RU"/>
          </w:rPr>
          <w:t>евнико</w:t>
        </w:r>
      </w:ins>
      <w:ins w:id="2157" w:author="google1599737165" w:date="2022-01-25T10:03:3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в. </w:t>
        </w:r>
      </w:ins>
      <w:ins w:id="2158" w:author="google1599737165" w:date="2022-01-25T10:03:2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159" w:author="google1599737165" w:date="2022-01-25T10:03:0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160" w:author="google1599737165" w:date="2022-01-25T10:24:21Z"/>
          <w:rFonts w:hint="default"/>
          <w:spacing w:val="-2"/>
          <w:sz w:val="24"/>
          <w:szCs w:val="24"/>
          <w:lang w:val="ru-RU"/>
        </w:rPr>
      </w:pPr>
      <w:ins w:id="2161" w:author="google1599737165" w:date="2022-01-25T09:56:46Z">
        <w:r>
          <w:rPr>
            <w:rFonts w:hint="default"/>
            <w:b/>
            <w:sz w:val="24"/>
            <w:szCs w:val="24"/>
            <w:lang w:val="ru-RU"/>
          </w:rPr>
          <w:t>Сб</w:t>
        </w:r>
      </w:ins>
      <w:ins w:id="2162" w:author="google1599737165" w:date="2022-01-25T09:56:47Z">
        <w:r>
          <w:rPr>
            <w:rFonts w:hint="default"/>
            <w:b/>
            <w:sz w:val="24"/>
            <w:szCs w:val="24"/>
            <w:lang w:val="ru-RU"/>
          </w:rPr>
          <w:t xml:space="preserve">ор и </w:t>
        </w:r>
      </w:ins>
      <w:ins w:id="2163" w:author="google1599737165" w:date="2022-01-25T09:56:48Z">
        <w:r>
          <w:rPr>
            <w:rFonts w:hint="default"/>
            <w:b/>
            <w:sz w:val="24"/>
            <w:szCs w:val="24"/>
            <w:lang w:val="ru-RU"/>
          </w:rPr>
          <w:t>фикс</w:t>
        </w:r>
      </w:ins>
      <w:ins w:id="2164" w:author="google1599737165" w:date="2022-01-25T09:56:49Z">
        <w:r>
          <w:rPr>
            <w:rFonts w:hint="default"/>
            <w:b/>
            <w:sz w:val="24"/>
            <w:szCs w:val="24"/>
            <w:lang w:val="ru-RU"/>
          </w:rPr>
          <w:t xml:space="preserve">ация </w:t>
        </w:r>
      </w:ins>
      <w:ins w:id="2165" w:author="google1599737165" w:date="2022-01-25T09:56:50Z">
        <w:r>
          <w:rPr>
            <w:rFonts w:hint="default"/>
            <w:b/>
            <w:sz w:val="24"/>
            <w:szCs w:val="24"/>
            <w:lang w:val="ru-RU"/>
          </w:rPr>
          <w:t>орн</w:t>
        </w:r>
      </w:ins>
      <w:ins w:id="2166" w:author="google1599737165" w:date="2022-01-25T09:56:51Z">
        <w:r>
          <w:rPr>
            <w:rFonts w:hint="default"/>
            <w:b/>
            <w:sz w:val="24"/>
            <w:szCs w:val="24"/>
            <w:lang w:val="ru-RU"/>
          </w:rPr>
          <w:t>ито</w:t>
        </w:r>
      </w:ins>
      <w:ins w:id="2167" w:author="google1599737165" w:date="2022-01-25T09:56:52Z">
        <w:r>
          <w:rPr>
            <w:rFonts w:hint="default"/>
            <w:b/>
            <w:sz w:val="24"/>
            <w:szCs w:val="24"/>
            <w:lang w:val="ru-RU"/>
          </w:rPr>
          <w:t>ло</w:t>
        </w:r>
      </w:ins>
      <w:ins w:id="2168" w:author="google1599737165" w:date="2022-01-25T09:56:53Z">
        <w:r>
          <w:rPr>
            <w:rFonts w:hint="default"/>
            <w:b/>
            <w:sz w:val="24"/>
            <w:szCs w:val="24"/>
            <w:lang w:val="ru-RU"/>
          </w:rPr>
          <w:t>гиче</w:t>
        </w:r>
      </w:ins>
      <w:ins w:id="2169" w:author="google1599737165" w:date="2022-01-25T09:56:54Z">
        <w:r>
          <w:rPr>
            <w:rFonts w:hint="default"/>
            <w:b/>
            <w:sz w:val="24"/>
            <w:szCs w:val="24"/>
            <w:lang w:val="ru-RU"/>
          </w:rPr>
          <w:t>ски</w:t>
        </w:r>
      </w:ins>
      <w:ins w:id="2170" w:author="google1599737165" w:date="2022-01-25T09:56:55Z">
        <w:r>
          <w:rPr>
            <w:rFonts w:hint="default"/>
            <w:b/>
            <w:sz w:val="24"/>
            <w:szCs w:val="24"/>
            <w:lang w:val="ru-RU"/>
          </w:rPr>
          <w:t>х</w:t>
        </w:r>
      </w:ins>
      <w:ins w:id="2171" w:author="google1599737165" w:date="2022-01-25T09:56:56Z">
        <w:r>
          <w:rPr>
            <w:rFonts w:hint="default"/>
            <w:b/>
            <w:sz w:val="24"/>
            <w:szCs w:val="24"/>
            <w:lang w:val="ru-RU"/>
          </w:rPr>
          <w:t xml:space="preserve"> наб</w:t>
        </w:r>
      </w:ins>
      <w:ins w:id="2172" w:author="google1599737165" w:date="2022-01-25T09:56:57Z">
        <w:r>
          <w:rPr>
            <w:rFonts w:hint="default"/>
            <w:b/>
            <w:sz w:val="24"/>
            <w:szCs w:val="24"/>
            <w:lang w:val="ru-RU"/>
          </w:rPr>
          <w:t>людени</w:t>
        </w:r>
      </w:ins>
      <w:ins w:id="2173" w:author="google1599737165" w:date="2022-01-25T09:56:58Z">
        <w:r>
          <w:rPr>
            <w:rFonts w:hint="default"/>
            <w:b/>
            <w:sz w:val="24"/>
            <w:szCs w:val="24"/>
            <w:lang w:val="ru-RU"/>
          </w:rPr>
          <w:t>й.</w:t>
        </w:r>
      </w:ins>
      <w:ins w:id="2174" w:author="google1599737165" w:date="2022-01-25T10:03:45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175" w:author="google1599737165" w:date="2022-01-25T10:03:45Z">
        <w:r>
          <w:rPr>
            <w:rFonts w:hint="default"/>
            <w:b w:val="0"/>
            <w:bCs/>
            <w:sz w:val="24"/>
            <w:szCs w:val="24"/>
            <w:lang w:val="ru-RU"/>
          </w:rPr>
          <w:t>Р</w:t>
        </w:r>
      </w:ins>
      <w:ins w:id="2176" w:author="google1599737165" w:date="2022-01-25T10:03:56Z">
        <w:r>
          <w:rPr>
            <w:rFonts w:hint="default"/>
            <w:b w:val="0"/>
            <w:bCs/>
            <w:sz w:val="24"/>
            <w:szCs w:val="24"/>
            <w:lang w:val="ru-RU"/>
          </w:rPr>
          <w:t>а</w:t>
        </w:r>
      </w:ins>
      <w:ins w:id="2177" w:author="google1599737165" w:date="2022-01-25T10:03:4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бота с </w:t>
        </w:r>
      </w:ins>
      <w:ins w:id="2178" w:author="google1599737165" w:date="2022-01-25T10:03:47Z">
        <w:r>
          <w:rPr>
            <w:rFonts w:hint="default"/>
            <w:b w:val="0"/>
            <w:bCs/>
            <w:sz w:val="24"/>
            <w:szCs w:val="24"/>
            <w:lang w:val="ru-RU"/>
          </w:rPr>
          <w:t>опти</w:t>
        </w:r>
      </w:ins>
      <w:ins w:id="2179" w:author="google1599737165" w:date="2022-01-25T10:03:48Z">
        <w:r>
          <w:rPr>
            <w:rFonts w:hint="default"/>
            <w:b w:val="0"/>
            <w:bCs/>
            <w:sz w:val="24"/>
            <w:szCs w:val="24"/>
            <w:lang w:val="ru-RU"/>
          </w:rPr>
          <w:t>чески</w:t>
        </w:r>
      </w:ins>
      <w:ins w:id="2180" w:author="google1599737165" w:date="2022-01-25T10:03:49Z">
        <w:r>
          <w:rPr>
            <w:rFonts w:hint="default"/>
            <w:b w:val="0"/>
            <w:bCs/>
            <w:sz w:val="24"/>
            <w:szCs w:val="24"/>
            <w:lang w:val="ru-RU"/>
          </w:rPr>
          <w:t>м</w:t>
        </w:r>
      </w:ins>
      <w:ins w:id="2181" w:author="google1599737165" w:date="2022-01-25T10:03:58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и </w:t>
        </w:r>
      </w:ins>
      <w:ins w:id="2182" w:author="google1599737165" w:date="2022-01-25T10:03:59Z">
        <w:r>
          <w:rPr>
            <w:rFonts w:hint="default"/>
            <w:b w:val="0"/>
            <w:bCs/>
            <w:sz w:val="24"/>
            <w:szCs w:val="24"/>
            <w:lang w:val="ru-RU"/>
          </w:rPr>
          <w:t>приб</w:t>
        </w:r>
      </w:ins>
      <w:ins w:id="2183" w:author="google1599737165" w:date="2022-01-25T10:04:00Z">
        <w:r>
          <w:rPr>
            <w:rFonts w:hint="default"/>
            <w:b w:val="0"/>
            <w:bCs/>
            <w:sz w:val="24"/>
            <w:szCs w:val="24"/>
            <w:lang w:val="ru-RU"/>
          </w:rPr>
          <w:t>орами</w:t>
        </w:r>
      </w:ins>
      <w:ins w:id="2184" w:author="google1599737165" w:date="2022-01-25T10:04:0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. </w:t>
        </w:r>
      </w:ins>
      <w:ins w:id="2185" w:author="google1599737165" w:date="2022-01-25T10:04:04Z">
        <w:r>
          <w:rPr>
            <w:rFonts w:hint="default"/>
            <w:b w:val="0"/>
            <w:bCs/>
            <w:sz w:val="24"/>
            <w:szCs w:val="24"/>
            <w:lang w:val="ru-RU"/>
          </w:rPr>
          <w:t>Фо</w:t>
        </w:r>
      </w:ins>
      <w:ins w:id="2186" w:author="google1599737165" w:date="2022-01-25T10:04:05Z">
        <w:r>
          <w:rPr>
            <w:rFonts w:hint="default"/>
            <w:b w:val="0"/>
            <w:bCs/>
            <w:sz w:val="24"/>
            <w:szCs w:val="24"/>
            <w:lang w:val="ru-RU"/>
          </w:rPr>
          <w:t>тогра</w:t>
        </w:r>
      </w:ins>
      <w:ins w:id="2187" w:author="google1599737165" w:date="2022-01-25T10:04:06Z">
        <w:r>
          <w:rPr>
            <w:rFonts w:hint="default"/>
            <w:b w:val="0"/>
            <w:bCs/>
            <w:sz w:val="24"/>
            <w:szCs w:val="24"/>
            <w:lang w:val="ru-RU"/>
          </w:rPr>
          <w:t>фирова</w:t>
        </w:r>
      </w:ins>
      <w:ins w:id="2188" w:author="google1599737165" w:date="2022-01-25T10:04:07Z">
        <w:r>
          <w:rPr>
            <w:rFonts w:hint="default"/>
            <w:b w:val="0"/>
            <w:bCs/>
            <w:sz w:val="24"/>
            <w:szCs w:val="24"/>
            <w:lang w:val="ru-RU"/>
          </w:rPr>
          <w:t>ние</w:t>
        </w:r>
      </w:ins>
      <w:ins w:id="2189" w:author="google1599737165" w:date="2022-01-25T10:04:2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пти</w:t>
        </w:r>
      </w:ins>
      <w:ins w:id="2190" w:author="google1599737165" w:date="2022-01-25T10:04:28Z">
        <w:r>
          <w:rPr>
            <w:rFonts w:hint="default"/>
            <w:b w:val="0"/>
            <w:bCs/>
            <w:sz w:val="24"/>
            <w:szCs w:val="24"/>
            <w:lang w:val="ru-RU"/>
          </w:rPr>
          <w:t>ц</w:t>
        </w:r>
      </w:ins>
      <w:ins w:id="2191" w:author="google1599737165" w:date="2022-01-25T10:04:0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. </w:t>
        </w:r>
      </w:ins>
      <w:ins w:id="2192" w:author="google1599737165" w:date="2022-01-25T10:04:55Z">
        <w:r>
          <w:rPr>
            <w:b w:val="0"/>
            <w:bCs/>
            <w:sz w:val="24"/>
            <w:szCs w:val="24"/>
            <w:lang w:val="ru-RU"/>
          </w:rPr>
          <w:t>Создание</w:t>
        </w:r>
      </w:ins>
      <w:ins w:id="2193" w:author="google1599737165" w:date="2022-01-25T10:04:5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коллекции следов жизнедеятельности.</w:t>
        </w:r>
      </w:ins>
      <w:ins w:id="2194" w:author="google1599737165" w:date="2022-01-25T10:04:5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195" w:author="google1599737165" w:date="2022-01-25T10:04:13Z">
        <w:r>
          <w:rPr>
            <w:rFonts w:hint="default"/>
            <w:b w:val="0"/>
            <w:bCs/>
            <w:sz w:val="24"/>
            <w:szCs w:val="24"/>
            <w:lang w:val="ru-RU"/>
          </w:rPr>
          <w:t>Ве</w:t>
        </w:r>
      </w:ins>
      <w:ins w:id="2196" w:author="google1599737165" w:date="2022-01-25T10:04:14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дение </w:t>
        </w:r>
      </w:ins>
      <w:ins w:id="2197" w:author="google1599737165" w:date="2022-01-25T10:04:15Z">
        <w:r>
          <w:rPr>
            <w:rFonts w:hint="default"/>
            <w:b w:val="0"/>
            <w:bCs/>
            <w:sz w:val="24"/>
            <w:szCs w:val="24"/>
            <w:lang w:val="ru-RU"/>
          </w:rPr>
          <w:t>полев</w:t>
        </w:r>
      </w:ins>
      <w:ins w:id="2198" w:author="google1599737165" w:date="2022-01-25T10:04:16Z">
        <w:r>
          <w:rPr>
            <w:rFonts w:hint="default"/>
            <w:b w:val="0"/>
            <w:bCs/>
            <w:sz w:val="24"/>
            <w:szCs w:val="24"/>
            <w:lang w:val="ru-RU"/>
          </w:rPr>
          <w:t>ых дн</w:t>
        </w:r>
      </w:ins>
      <w:ins w:id="2199" w:author="google1599737165" w:date="2022-01-25T10:04:17Z">
        <w:r>
          <w:rPr>
            <w:rFonts w:hint="default"/>
            <w:b w:val="0"/>
            <w:bCs/>
            <w:sz w:val="24"/>
            <w:szCs w:val="24"/>
            <w:lang w:val="ru-RU"/>
          </w:rPr>
          <w:t>евнико</w:t>
        </w:r>
      </w:ins>
      <w:ins w:id="2200" w:author="google1599737165" w:date="2022-01-25T10:04:18Z">
        <w:r>
          <w:rPr>
            <w:rFonts w:hint="default"/>
            <w:b w:val="0"/>
            <w:bCs/>
            <w:sz w:val="24"/>
            <w:szCs w:val="24"/>
            <w:lang w:val="ru-RU"/>
          </w:rPr>
          <w:t>в.</w:t>
        </w:r>
      </w:ins>
      <w:ins w:id="2201" w:author="google1599737165" w:date="2022-01-25T10:24:1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202" w:author="google1599737165" w:date="2022-01-25T10:24:26Z"/>
          <w:rFonts w:hint="default"/>
          <w:spacing w:val="-2"/>
          <w:sz w:val="24"/>
          <w:szCs w:val="24"/>
          <w:lang w:val="ru-RU"/>
        </w:rPr>
      </w:pPr>
      <w:ins w:id="2203" w:author="google1599737165" w:date="2022-01-25T09:56:59Z">
        <w:r>
          <w:rPr>
            <w:rFonts w:hint="default"/>
            <w:b/>
            <w:sz w:val="24"/>
            <w:szCs w:val="24"/>
            <w:lang w:val="ru-RU"/>
          </w:rPr>
          <w:t>С</w:t>
        </w:r>
      </w:ins>
      <w:ins w:id="2204" w:author="google1599737165" w:date="2022-01-25T09:57:00Z">
        <w:r>
          <w:rPr>
            <w:rFonts w:hint="default"/>
            <w:b/>
            <w:sz w:val="24"/>
            <w:szCs w:val="24"/>
            <w:lang w:val="ru-RU"/>
          </w:rPr>
          <w:t>бор и</w:t>
        </w:r>
      </w:ins>
      <w:ins w:id="2205" w:author="google1599737165" w:date="2022-01-25T09:57:01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206" w:author="google1599737165" w:date="2022-01-25T09:57:05Z">
        <w:r>
          <w:rPr>
            <w:rFonts w:hint="default"/>
            <w:b/>
            <w:sz w:val="24"/>
            <w:szCs w:val="24"/>
            <w:lang w:val="ru-RU"/>
          </w:rPr>
          <w:t>фик</w:t>
        </w:r>
      </w:ins>
      <w:ins w:id="2207" w:author="google1599737165" w:date="2022-01-25T09:57:06Z">
        <w:r>
          <w:rPr>
            <w:rFonts w:hint="default"/>
            <w:b/>
            <w:sz w:val="24"/>
            <w:szCs w:val="24"/>
            <w:lang w:val="ru-RU"/>
          </w:rPr>
          <w:t>саци</w:t>
        </w:r>
      </w:ins>
      <w:ins w:id="2208" w:author="google1599737165" w:date="2022-01-25T09:57:07Z">
        <w:r>
          <w:rPr>
            <w:rFonts w:hint="default"/>
            <w:b/>
            <w:sz w:val="24"/>
            <w:szCs w:val="24"/>
            <w:lang w:val="ru-RU"/>
          </w:rPr>
          <w:t xml:space="preserve">я </w:t>
        </w:r>
      </w:ins>
      <w:ins w:id="2209" w:author="google1599737165" w:date="2022-01-25T09:57:09Z">
        <w:r>
          <w:rPr>
            <w:rFonts w:hint="default"/>
            <w:b/>
            <w:sz w:val="24"/>
            <w:szCs w:val="24"/>
            <w:lang w:val="ru-RU"/>
          </w:rPr>
          <w:t>тер</w:t>
        </w:r>
      </w:ins>
      <w:ins w:id="2210" w:author="google1599737165" w:date="2022-01-25T09:57:10Z">
        <w:r>
          <w:rPr>
            <w:rFonts w:hint="default"/>
            <w:b/>
            <w:sz w:val="24"/>
            <w:szCs w:val="24"/>
            <w:lang w:val="ru-RU"/>
          </w:rPr>
          <w:t>иологи</w:t>
        </w:r>
      </w:ins>
      <w:ins w:id="2211" w:author="google1599737165" w:date="2022-01-25T09:57:11Z">
        <w:r>
          <w:rPr>
            <w:rFonts w:hint="default"/>
            <w:b/>
            <w:sz w:val="24"/>
            <w:szCs w:val="24"/>
            <w:lang w:val="ru-RU"/>
          </w:rPr>
          <w:t>ческ</w:t>
        </w:r>
      </w:ins>
      <w:ins w:id="2212" w:author="google1599737165" w:date="2022-01-25T09:57:12Z">
        <w:r>
          <w:rPr>
            <w:rFonts w:hint="default"/>
            <w:b/>
            <w:sz w:val="24"/>
            <w:szCs w:val="24"/>
            <w:lang w:val="ru-RU"/>
          </w:rPr>
          <w:t xml:space="preserve">их </w:t>
        </w:r>
      </w:ins>
      <w:ins w:id="2213" w:author="google1599737165" w:date="2022-01-25T09:57:13Z">
        <w:r>
          <w:rPr>
            <w:rFonts w:hint="default"/>
            <w:b/>
            <w:sz w:val="24"/>
            <w:szCs w:val="24"/>
            <w:lang w:val="ru-RU"/>
          </w:rPr>
          <w:t>набл</w:t>
        </w:r>
      </w:ins>
      <w:ins w:id="2214" w:author="google1599737165" w:date="2022-01-25T09:57:14Z">
        <w:r>
          <w:rPr>
            <w:rFonts w:hint="default"/>
            <w:b/>
            <w:sz w:val="24"/>
            <w:szCs w:val="24"/>
            <w:lang w:val="ru-RU"/>
          </w:rPr>
          <w:t>юдений</w:t>
        </w:r>
      </w:ins>
      <w:ins w:id="2215" w:author="google1599737165" w:date="2022-01-25T09:57:15Z">
        <w:r>
          <w:rPr>
            <w:rFonts w:hint="default"/>
            <w:b/>
            <w:sz w:val="24"/>
            <w:szCs w:val="24"/>
            <w:lang w:val="ru-RU"/>
          </w:rPr>
          <w:t>.</w:t>
        </w:r>
      </w:ins>
      <w:ins w:id="2216" w:author="google1599737165" w:date="2022-01-25T09:55:04Z">
        <w:r>
          <w:rPr>
            <w:b/>
            <w:sz w:val="24"/>
            <w:szCs w:val="24"/>
          </w:rPr>
          <w:t xml:space="preserve"> </w:t>
        </w:r>
      </w:ins>
      <w:ins w:id="2217" w:author="google1599737165" w:date="2022-01-25T10:05:27Z">
        <w:r>
          <w:rPr>
            <w:b w:val="0"/>
            <w:bCs/>
            <w:sz w:val="24"/>
            <w:szCs w:val="24"/>
            <w:lang w:val="ru-RU"/>
          </w:rPr>
          <w:t>Те</w:t>
        </w:r>
      </w:ins>
      <w:ins w:id="2218" w:author="google1599737165" w:date="2022-01-25T10:05:29Z">
        <w:r>
          <w:rPr>
            <w:b w:val="0"/>
            <w:bCs/>
            <w:sz w:val="24"/>
            <w:szCs w:val="24"/>
            <w:lang w:val="ru-RU"/>
          </w:rPr>
          <w:t>хни</w:t>
        </w:r>
      </w:ins>
      <w:ins w:id="2219" w:author="google1599737165" w:date="2022-01-25T10:05:30Z">
        <w:r>
          <w:rPr>
            <w:b w:val="0"/>
            <w:bCs/>
            <w:sz w:val="24"/>
            <w:szCs w:val="24"/>
            <w:lang w:val="ru-RU"/>
          </w:rPr>
          <w:t>ка</w:t>
        </w:r>
      </w:ins>
      <w:ins w:id="2220" w:author="google1599737165" w:date="2022-01-25T10:05:3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221" w:author="google1599737165" w:date="2022-01-25T10:05:31Z">
        <w:r>
          <w:rPr>
            <w:rFonts w:hint="default"/>
            <w:b w:val="0"/>
            <w:bCs/>
            <w:sz w:val="24"/>
            <w:szCs w:val="24"/>
            <w:lang w:val="ru-RU"/>
          </w:rPr>
          <w:t>без</w:t>
        </w:r>
      </w:ins>
      <w:ins w:id="2222" w:author="google1599737165" w:date="2022-01-25T10:05:32Z">
        <w:r>
          <w:rPr>
            <w:rFonts w:hint="default"/>
            <w:b w:val="0"/>
            <w:bCs/>
            <w:sz w:val="24"/>
            <w:szCs w:val="24"/>
            <w:lang w:val="ru-RU"/>
          </w:rPr>
          <w:t>опас</w:t>
        </w:r>
      </w:ins>
      <w:ins w:id="2223" w:author="google1599737165" w:date="2022-01-25T10:05:33Z">
        <w:r>
          <w:rPr>
            <w:rFonts w:hint="default"/>
            <w:b w:val="0"/>
            <w:bCs/>
            <w:sz w:val="24"/>
            <w:szCs w:val="24"/>
            <w:lang w:val="ru-RU"/>
          </w:rPr>
          <w:t>ности</w:t>
        </w:r>
      </w:ins>
      <w:ins w:id="2224" w:author="google1599737165" w:date="2022-01-25T10:05:34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  <w:ins w:id="2225" w:author="google1599737165" w:date="2022-01-25T10:05:35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226" w:author="google1599737165" w:date="2022-01-25T10:04:34Z">
        <w:r>
          <w:rPr>
            <w:b w:val="0"/>
            <w:bCs/>
            <w:sz w:val="24"/>
            <w:szCs w:val="24"/>
            <w:lang w:val="ru-RU"/>
          </w:rPr>
          <w:t>Со</w:t>
        </w:r>
      </w:ins>
      <w:ins w:id="2227" w:author="google1599737165" w:date="2022-01-25T10:04:35Z">
        <w:r>
          <w:rPr>
            <w:b w:val="0"/>
            <w:bCs/>
            <w:sz w:val="24"/>
            <w:szCs w:val="24"/>
            <w:lang w:val="ru-RU"/>
          </w:rPr>
          <w:t>здан</w:t>
        </w:r>
      </w:ins>
      <w:ins w:id="2228" w:author="google1599737165" w:date="2022-01-25T10:04:36Z">
        <w:r>
          <w:rPr>
            <w:b w:val="0"/>
            <w:bCs/>
            <w:sz w:val="24"/>
            <w:szCs w:val="24"/>
            <w:lang w:val="ru-RU"/>
          </w:rPr>
          <w:t>ие</w:t>
        </w:r>
      </w:ins>
      <w:ins w:id="2229" w:author="google1599737165" w:date="2022-01-25T10:04:3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230" w:author="google1599737165" w:date="2022-01-25T10:05:09Z">
        <w:r>
          <w:rPr>
            <w:rFonts w:hint="default"/>
            <w:b w:val="0"/>
            <w:bCs/>
            <w:sz w:val="24"/>
            <w:szCs w:val="24"/>
            <w:lang w:val="ru-RU"/>
          </w:rPr>
          <w:t>фо</w:t>
        </w:r>
      </w:ins>
      <w:ins w:id="2231" w:author="google1599737165" w:date="2022-01-25T10:05:10Z">
        <w:r>
          <w:rPr>
            <w:rFonts w:hint="default"/>
            <w:b w:val="0"/>
            <w:bCs/>
            <w:sz w:val="24"/>
            <w:szCs w:val="24"/>
            <w:lang w:val="ru-RU"/>
          </w:rPr>
          <w:t>то</w:t>
        </w:r>
      </w:ins>
      <w:ins w:id="2232" w:author="google1599737165" w:date="2022-01-25T10:05:11Z">
        <w:r>
          <w:rPr>
            <w:rFonts w:hint="default"/>
            <w:b w:val="0"/>
            <w:bCs/>
            <w:sz w:val="24"/>
            <w:szCs w:val="24"/>
            <w:lang w:val="ru-RU"/>
          </w:rPr>
          <w:t>-</w:t>
        </w:r>
      </w:ins>
      <w:ins w:id="2233" w:author="google1599737165" w:date="2022-01-25T10:04:36Z">
        <w:r>
          <w:rPr>
            <w:rFonts w:hint="default"/>
            <w:b w:val="0"/>
            <w:bCs/>
            <w:sz w:val="24"/>
            <w:szCs w:val="24"/>
            <w:lang w:val="ru-RU"/>
          </w:rPr>
          <w:t>к</w:t>
        </w:r>
      </w:ins>
      <w:ins w:id="2234" w:author="google1599737165" w:date="2022-01-25T10:04:37Z">
        <w:r>
          <w:rPr>
            <w:rFonts w:hint="default"/>
            <w:b w:val="0"/>
            <w:bCs/>
            <w:sz w:val="24"/>
            <w:szCs w:val="24"/>
            <w:lang w:val="ru-RU"/>
          </w:rPr>
          <w:t>оллек</w:t>
        </w:r>
      </w:ins>
      <w:ins w:id="2235" w:author="google1599737165" w:date="2022-01-25T10:04:38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ции </w:t>
        </w:r>
      </w:ins>
      <w:ins w:id="2236" w:author="google1599737165" w:date="2022-01-25T10:04:39Z">
        <w:r>
          <w:rPr>
            <w:rFonts w:hint="default"/>
            <w:b w:val="0"/>
            <w:bCs/>
            <w:sz w:val="24"/>
            <w:szCs w:val="24"/>
            <w:lang w:val="ru-RU"/>
          </w:rPr>
          <w:t>с</w:t>
        </w:r>
      </w:ins>
      <w:ins w:id="2237" w:author="google1599737165" w:date="2022-01-25T10:04:40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ледов </w:t>
        </w:r>
      </w:ins>
      <w:ins w:id="2238" w:author="google1599737165" w:date="2022-01-25T10:04:41Z">
        <w:r>
          <w:rPr>
            <w:rFonts w:hint="default"/>
            <w:b w:val="0"/>
            <w:bCs/>
            <w:sz w:val="24"/>
            <w:szCs w:val="24"/>
            <w:lang w:val="ru-RU"/>
          </w:rPr>
          <w:t>жи</w:t>
        </w:r>
      </w:ins>
      <w:ins w:id="2239" w:author="google1599737165" w:date="2022-01-25T10:04:42Z">
        <w:r>
          <w:rPr>
            <w:rFonts w:hint="default"/>
            <w:b w:val="0"/>
            <w:bCs/>
            <w:sz w:val="24"/>
            <w:szCs w:val="24"/>
            <w:lang w:val="ru-RU"/>
          </w:rPr>
          <w:t>знеде</w:t>
        </w:r>
      </w:ins>
      <w:ins w:id="2240" w:author="google1599737165" w:date="2022-01-25T10:04:43Z">
        <w:r>
          <w:rPr>
            <w:rFonts w:hint="default"/>
            <w:b w:val="0"/>
            <w:bCs/>
            <w:sz w:val="24"/>
            <w:szCs w:val="24"/>
            <w:lang w:val="ru-RU"/>
          </w:rPr>
          <w:t>ятельно</w:t>
        </w:r>
      </w:ins>
      <w:ins w:id="2241" w:author="google1599737165" w:date="2022-01-25T10:04:44Z">
        <w:r>
          <w:rPr>
            <w:rFonts w:hint="default"/>
            <w:b w:val="0"/>
            <w:bCs/>
            <w:sz w:val="24"/>
            <w:szCs w:val="24"/>
            <w:lang w:val="ru-RU"/>
          </w:rPr>
          <w:t>сти</w:t>
        </w:r>
      </w:ins>
      <w:ins w:id="2242" w:author="google1599737165" w:date="2022-01-25T10:05:0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мл</w:t>
        </w:r>
      </w:ins>
      <w:ins w:id="2243" w:author="google1599737165" w:date="2022-01-25T10:05:02Z">
        <w:r>
          <w:rPr>
            <w:rFonts w:hint="default"/>
            <w:b w:val="0"/>
            <w:bCs/>
            <w:sz w:val="24"/>
            <w:szCs w:val="24"/>
            <w:lang w:val="ru-RU"/>
          </w:rPr>
          <w:t>екопи</w:t>
        </w:r>
      </w:ins>
      <w:ins w:id="2244" w:author="google1599737165" w:date="2022-01-25T10:05:03Z">
        <w:r>
          <w:rPr>
            <w:rFonts w:hint="default"/>
            <w:b w:val="0"/>
            <w:bCs/>
            <w:sz w:val="24"/>
            <w:szCs w:val="24"/>
            <w:lang w:val="ru-RU"/>
          </w:rPr>
          <w:t>т</w:t>
        </w:r>
      </w:ins>
      <w:ins w:id="2245" w:author="google1599737165" w:date="2022-01-25T10:05:04Z">
        <w:r>
          <w:rPr>
            <w:rFonts w:hint="default"/>
            <w:b w:val="0"/>
            <w:bCs/>
            <w:sz w:val="24"/>
            <w:szCs w:val="24"/>
            <w:lang w:val="ru-RU"/>
          </w:rPr>
          <w:t>ающ</w:t>
        </w:r>
      </w:ins>
      <w:ins w:id="2246" w:author="google1599737165" w:date="2022-01-25T10:05:05Z">
        <w:r>
          <w:rPr>
            <w:rFonts w:hint="default"/>
            <w:b w:val="0"/>
            <w:bCs/>
            <w:sz w:val="24"/>
            <w:szCs w:val="24"/>
            <w:lang w:val="ru-RU"/>
          </w:rPr>
          <w:t>их</w:t>
        </w:r>
      </w:ins>
      <w:ins w:id="2247" w:author="google1599737165" w:date="2022-01-25T10:04:45Z">
        <w:r>
          <w:rPr>
            <w:rFonts w:hint="default"/>
            <w:b w:val="0"/>
            <w:bCs/>
            <w:sz w:val="24"/>
            <w:szCs w:val="24"/>
            <w:lang w:val="ru-RU"/>
          </w:rPr>
          <w:t>.</w:t>
        </w:r>
      </w:ins>
    </w:p>
    <w:p>
      <w:pPr>
        <w:numPr>
          <w:ilvl w:val="0"/>
          <w:numId w:val="18"/>
        </w:numPr>
        <w:tabs>
          <w:tab w:val="left" w:pos="0"/>
        </w:tabs>
        <w:overflowPunct w:val="0"/>
        <w:autoSpaceDE w:val="0"/>
        <w:spacing w:line="360" w:lineRule="auto"/>
        <w:ind w:left="709"/>
        <w:jc w:val="both"/>
        <w:textAlignment w:val="baseline"/>
        <w:rPr>
          <w:ins w:id="2248" w:author="google1599737165" w:date="2022-01-25T09:56:21Z"/>
          <w:rFonts w:hint="default"/>
          <w:spacing w:val="-2"/>
          <w:sz w:val="24"/>
          <w:szCs w:val="24"/>
          <w:lang w:val="ru-RU"/>
        </w:rPr>
      </w:pPr>
      <w:ins w:id="2249" w:author="google1599737165" w:date="2022-01-25T10:24:27Z">
        <w:r>
          <w:rPr>
            <w:rFonts w:hint="default"/>
            <w:b/>
            <w:bCs w:val="0"/>
            <w:sz w:val="24"/>
            <w:szCs w:val="24"/>
            <w:lang w:val="ru-RU"/>
          </w:rPr>
          <w:t>О</w:t>
        </w:r>
      </w:ins>
      <w:ins w:id="2250" w:author="google1599737165" w:date="2022-01-25T10:24:28Z">
        <w:r>
          <w:rPr>
            <w:rFonts w:hint="default"/>
            <w:b/>
            <w:bCs w:val="0"/>
            <w:sz w:val="24"/>
            <w:szCs w:val="24"/>
            <w:lang w:val="ru-RU"/>
          </w:rPr>
          <w:t>фор</w:t>
        </w:r>
      </w:ins>
      <w:ins w:id="2251" w:author="google1599737165" w:date="2022-01-25T10:24:29Z">
        <w:r>
          <w:rPr>
            <w:rFonts w:hint="default"/>
            <w:b/>
            <w:bCs w:val="0"/>
            <w:sz w:val="24"/>
            <w:szCs w:val="24"/>
            <w:lang w:val="ru-RU"/>
          </w:rPr>
          <w:t xml:space="preserve">мление </w:t>
        </w:r>
      </w:ins>
      <w:ins w:id="2252" w:author="google1599737165" w:date="2022-01-25T10:24:42Z">
        <w:r>
          <w:rPr>
            <w:rFonts w:hint="default"/>
            <w:b/>
            <w:bCs w:val="0"/>
            <w:sz w:val="24"/>
            <w:szCs w:val="24"/>
            <w:lang w:val="ru-RU"/>
          </w:rPr>
          <w:t>рез</w:t>
        </w:r>
      </w:ins>
      <w:ins w:id="2253" w:author="google1599737165" w:date="2022-01-25T10:24:43Z">
        <w:r>
          <w:rPr>
            <w:rFonts w:hint="default"/>
            <w:b/>
            <w:bCs w:val="0"/>
            <w:sz w:val="24"/>
            <w:szCs w:val="24"/>
            <w:lang w:val="ru-RU"/>
          </w:rPr>
          <w:t>ультат</w:t>
        </w:r>
      </w:ins>
      <w:ins w:id="2254" w:author="google1599737165" w:date="2022-01-25T10:24:44Z">
        <w:r>
          <w:rPr>
            <w:rFonts w:hint="default"/>
            <w:b/>
            <w:bCs w:val="0"/>
            <w:sz w:val="24"/>
            <w:szCs w:val="24"/>
            <w:lang w:val="ru-RU"/>
          </w:rPr>
          <w:t xml:space="preserve">ов </w:t>
        </w:r>
      </w:ins>
      <w:ins w:id="2255" w:author="google1599737165" w:date="2022-01-25T10:24:45Z">
        <w:r>
          <w:rPr>
            <w:rFonts w:hint="default"/>
            <w:b/>
            <w:bCs w:val="0"/>
            <w:sz w:val="24"/>
            <w:szCs w:val="24"/>
            <w:lang w:val="ru-RU"/>
          </w:rPr>
          <w:t>иссл</w:t>
        </w:r>
      </w:ins>
      <w:ins w:id="2256" w:author="google1599737165" w:date="2022-01-25T10:24:47Z">
        <w:r>
          <w:rPr>
            <w:rFonts w:hint="default"/>
            <w:b/>
            <w:bCs w:val="0"/>
            <w:sz w:val="24"/>
            <w:szCs w:val="24"/>
            <w:lang w:val="ru-RU"/>
          </w:rPr>
          <w:t>е</w:t>
        </w:r>
      </w:ins>
      <w:ins w:id="2257" w:author="google1599737165" w:date="2022-01-25T10:24:48Z">
        <w:r>
          <w:rPr>
            <w:rFonts w:hint="default"/>
            <w:b/>
            <w:bCs w:val="0"/>
            <w:sz w:val="24"/>
            <w:szCs w:val="24"/>
            <w:lang w:val="ru-RU"/>
          </w:rPr>
          <w:t>дов</w:t>
        </w:r>
      </w:ins>
      <w:ins w:id="2258" w:author="google1599737165" w:date="2022-01-25T10:24:50Z">
        <w:r>
          <w:rPr>
            <w:rFonts w:hint="default"/>
            <w:b/>
            <w:bCs w:val="0"/>
            <w:sz w:val="24"/>
            <w:szCs w:val="24"/>
            <w:lang w:val="ru-RU"/>
          </w:rPr>
          <w:t>ания</w:t>
        </w:r>
      </w:ins>
      <w:ins w:id="2259" w:author="google1599737165" w:date="2022-01-25T10:24:51Z">
        <w:r>
          <w:rPr>
            <w:rFonts w:hint="default"/>
            <w:b/>
            <w:bCs w:val="0"/>
            <w:sz w:val="24"/>
            <w:szCs w:val="24"/>
            <w:lang w:val="ru-RU"/>
          </w:rPr>
          <w:t>.</w:t>
        </w:r>
      </w:ins>
      <w:ins w:id="2260" w:author="google1599737165" w:date="2022-01-25T10:24:51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  <w:ins w:id="2261" w:author="google1599737165" w:date="2022-01-25T10:25:35Z">
        <w:r>
          <w:rPr>
            <w:rFonts w:hint="default"/>
            <w:b w:val="0"/>
            <w:bCs/>
            <w:sz w:val="24"/>
            <w:szCs w:val="24"/>
            <w:lang w:val="ru-RU"/>
          </w:rPr>
          <w:t>З</w:t>
        </w:r>
      </w:ins>
      <w:ins w:id="2262" w:author="google1599737165" w:date="2022-01-25T10:25:39Z">
        <w:r>
          <w:rPr>
            <w:rFonts w:hint="default"/>
            <w:b w:val="0"/>
            <w:bCs/>
            <w:sz w:val="24"/>
            <w:szCs w:val="24"/>
            <w:lang w:val="ru-RU"/>
          </w:rPr>
          <w:t>а</w:t>
        </w:r>
      </w:ins>
      <w:ins w:id="2263" w:author="google1599737165" w:date="2022-01-25T10:25:36Z">
        <w:r>
          <w:rPr>
            <w:rFonts w:hint="default"/>
            <w:b w:val="0"/>
            <w:bCs/>
            <w:sz w:val="24"/>
            <w:szCs w:val="24"/>
            <w:lang w:val="ru-RU"/>
          </w:rPr>
          <w:t>полени</w:t>
        </w:r>
      </w:ins>
      <w:ins w:id="2264" w:author="google1599737165" w:date="2022-01-25T10:25:37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е </w:t>
        </w:r>
      </w:ins>
      <w:ins w:id="2265" w:author="google1599737165" w:date="2022-01-25T10:04:44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266" w:author="google1599737165" w:date="2022-01-25T10:05:15Z">
        <w:r>
          <w:rPr>
            <w:rFonts w:hint="default"/>
            <w:b/>
            <w:sz w:val="24"/>
            <w:szCs w:val="24"/>
            <w:lang w:val="ru-RU"/>
          </w:rPr>
          <w:t xml:space="preserve"> </w:t>
        </w:r>
      </w:ins>
      <w:ins w:id="2267" w:author="google1599737165" w:date="2022-01-25T10:25:40Z">
        <w:r>
          <w:rPr>
            <w:rFonts w:hint="default"/>
            <w:b w:val="0"/>
            <w:bCs/>
            <w:sz w:val="24"/>
            <w:szCs w:val="24"/>
            <w:lang w:val="ru-RU"/>
          </w:rPr>
          <w:t>и</w:t>
        </w:r>
      </w:ins>
      <w:ins w:id="2268" w:author="google1599737165" w:date="2022-01-25T10:25:41Z">
        <w:r>
          <w:rPr>
            <w:rFonts w:hint="default"/>
            <w:b w:val="0"/>
            <w:bCs/>
            <w:sz w:val="24"/>
            <w:szCs w:val="24"/>
            <w:lang w:val="ru-RU"/>
          </w:rPr>
          <w:t>тогов</w:t>
        </w:r>
      </w:ins>
      <w:ins w:id="2269" w:author="google1599737165" w:date="2022-01-25T10:25:42Z">
        <w:r>
          <w:rPr>
            <w:rFonts w:hint="default"/>
            <w:b w:val="0"/>
            <w:bCs/>
            <w:sz w:val="24"/>
            <w:szCs w:val="24"/>
            <w:lang w:val="ru-RU"/>
          </w:rPr>
          <w:t>ых</w:t>
        </w:r>
      </w:ins>
      <w:ins w:id="2270" w:author="google1599737165" w:date="2022-01-25T10:25:45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таб</w:t>
        </w:r>
      </w:ins>
      <w:ins w:id="2271" w:author="google1599737165" w:date="2022-01-25T10:25:46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лиц </w:t>
        </w:r>
      </w:ins>
      <w:ins w:id="2272" w:author="google1599737165" w:date="2022-01-25T10:25:47Z">
        <w:r>
          <w:rPr>
            <w:rFonts w:hint="default"/>
            <w:b w:val="0"/>
            <w:bCs/>
            <w:sz w:val="24"/>
            <w:szCs w:val="24"/>
            <w:lang w:val="ru-RU"/>
          </w:rPr>
          <w:t>да</w:t>
        </w:r>
      </w:ins>
      <w:ins w:id="2273" w:author="google1599737165" w:date="2022-01-25T10:25:48Z">
        <w:r>
          <w:rPr>
            <w:rFonts w:hint="default"/>
            <w:b w:val="0"/>
            <w:bCs/>
            <w:sz w:val="24"/>
            <w:szCs w:val="24"/>
            <w:lang w:val="ru-RU"/>
          </w:rPr>
          <w:t>нных.</w:t>
        </w:r>
      </w:ins>
      <w:ins w:id="2274" w:author="google1599737165" w:date="2022-01-25T10:25:49Z">
        <w:r>
          <w:rPr>
            <w:rFonts w:hint="default"/>
            <w:b w:val="0"/>
            <w:bCs/>
            <w:sz w:val="24"/>
            <w:szCs w:val="24"/>
            <w:lang w:val="ru-RU"/>
          </w:rPr>
          <w:t xml:space="preserve"> 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75" w:author="google1599737165" w:date="2022-01-25T09:58:04Z"/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76" w:author="google1599737165" w:date="2022-01-25T09:58:04Z"/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77" w:author="google1599737165" w:date="2022-01-25T09:44:34Z"/>
          <w:rFonts w:hint="default"/>
          <w:b/>
          <w:sz w:val="32"/>
          <w:szCs w:val="32"/>
        </w:rPr>
      </w:pPr>
      <w:ins w:id="2278" w:author="google1599737165" w:date="2022-01-25T09:44:34Z">
        <w:r>
          <w:rPr>
            <w:rFonts w:hint="default"/>
            <w:b/>
            <w:sz w:val="32"/>
            <w:szCs w:val="32"/>
          </w:rPr>
          <w:t>Ландшафтно-биологические экскурсии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Практика</w:t>
      </w:r>
    </w:p>
    <w:p>
      <w:pPr>
        <w:numPr>
          <w:ilvl w:val="0"/>
          <w:numId w:val="19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/>
          <w:bCs w:val="0"/>
          <w:sz w:val="24"/>
          <w:szCs w:val="24"/>
          <w:lang w:val="ru-RU"/>
        </w:rPr>
        <w:t>Обзорная экскурсия</w:t>
      </w:r>
      <w:r>
        <w:rPr>
          <w:rFonts w:hint="default"/>
          <w:b w:val="0"/>
          <w:bCs/>
          <w:sz w:val="24"/>
          <w:szCs w:val="24"/>
          <w:lang w:val="ru-RU"/>
        </w:rPr>
        <w:t xml:space="preserve">. Ландшафты региона. Особенности геоморфологии места проведения выезда. Топонимика региона. </w:t>
      </w:r>
    </w:p>
    <w:p>
      <w:pPr>
        <w:numPr>
          <w:ilvl w:val="0"/>
          <w:numId w:val="19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/>
          <w:bCs w:val="0"/>
          <w:sz w:val="24"/>
          <w:szCs w:val="24"/>
          <w:lang w:val="ru-RU"/>
        </w:rPr>
        <w:t>Ботаническая экскурсия</w:t>
      </w:r>
      <w:r>
        <w:rPr>
          <w:rFonts w:hint="default"/>
          <w:b w:val="0"/>
          <w:bCs/>
          <w:sz w:val="24"/>
          <w:szCs w:val="24"/>
          <w:lang w:val="ru-RU"/>
        </w:rPr>
        <w:t xml:space="preserve">. Доминирующие и аспектирующие виды растений в регионе проведения выезда.Опасные растения </w:t>
      </w:r>
      <w:r>
        <w:rPr>
          <w:rFonts w:hint="default"/>
          <w:b w:val="0"/>
          <w:bCs/>
          <w:sz w:val="24"/>
          <w:szCs w:val="24"/>
          <w:lang w:val="ru-RU"/>
        </w:rPr>
        <w:t>региона</w:t>
      </w:r>
      <w:r>
        <w:rPr>
          <w:rFonts w:hint="default"/>
          <w:b w:val="0"/>
          <w:bCs/>
          <w:sz w:val="24"/>
          <w:szCs w:val="24"/>
          <w:lang w:val="ru-RU"/>
        </w:rPr>
        <w:t>.</w:t>
      </w:r>
    </w:p>
    <w:p>
      <w:pPr>
        <w:numPr>
          <w:ilvl w:val="0"/>
          <w:numId w:val="19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79" w:author="google1599737165" w:date="2022-01-25T09:45:53Z"/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/>
          <w:bCs w:val="0"/>
          <w:sz w:val="24"/>
          <w:szCs w:val="24"/>
          <w:lang w:val="ru-RU"/>
        </w:rPr>
        <w:t>Зоологическая экскурсия</w:t>
      </w:r>
      <w:r>
        <w:rPr>
          <w:rFonts w:hint="default"/>
          <w:b w:val="0"/>
          <w:bCs/>
          <w:sz w:val="24"/>
          <w:szCs w:val="24"/>
          <w:lang w:val="ru-RU"/>
        </w:rPr>
        <w:t>.  Доминирующие позвоночные и беспозвоночные в регионе проведения выезда. Опасные животные региона.</w:t>
      </w: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80" w:author="google1599737165" w:date="2022-01-25T09:45:53Z"/>
          <w:rFonts w:hint="default"/>
          <w:b/>
          <w:sz w:val="32"/>
          <w:szCs w:val="32"/>
        </w:rPr>
      </w:pP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ins w:id="2281" w:author="google1599737165" w:date="2022-01-25T09:43:03Z"/>
          <w:rFonts w:hint="default"/>
          <w:b/>
          <w:sz w:val="32"/>
          <w:szCs w:val="32"/>
          <w:lang w:val="ru-RU"/>
        </w:rPr>
      </w:pPr>
      <w:ins w:id="2282" w:author="google1599737165" w:date="2022-01-25T09:44:34Z">
        <w:r>
          <w:rPr>
            <w:rFonts w:hint="default"/>
            <w:b/>
            <w:sz w:val="32"/>
            <w:szCs w:val="32"/>
          </w:rPr>
          <w:t xml:space="preserve">Итоговое занятие </w:t>
        </w:r>
      </w:ins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Практика</w:t>
      </w:r>
    </w:p>
    <w:p>
      <w:pPr>
        <w:numPr>
          <w:ilvl w:val="0"/>
          <w:numId w:val="20"/>
        </w:num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Итоговый отчет. Учащиеся кратко презентуют результаты своих исследовательских проектов. </w:t>
      </w:r>
    </w:p>
    <w:p>
      <w:pPr>
        <w:tabs>
          <w:tab w:val="left" w:pos="0"/>
        </w:tabs>
        <w:overflowPunct w:val="0"/>
        <w:autoSpaceDE w:val="0"/>
        <w:spacing w:line="360" w:lineRule="auto"/>
        <w:jc w:val="both"/>
        <w:textAlignment w:val="baseline"/>
        <w:rPr>
          <w:rFonts w:cs="Times New Roman"/>
        </w:rPr>
      </w:pPr>
      <w:ins w:id="2283" w:author="google1599737165" w:date="2022-01-25T09:43:03Z">
        <w:r>
          <w:rPr>
            <w:b/>
            <w:sz w:val="32"/>
            <w:szCs w:val="32"/>
          </w:rPr>
          <w:br w:type="page"/>
        </w:r>
      </w:ins>
    </w:p>
    <w:p>
      <w:pPr>
        <w:spacing w:line="360" w:lineRule="auto"/>
        <w:jc w:val="center"/>
        <w:rPr>
          <w:shd w:val="clear" w:color="auto" w:fill="FFFF00"/>
        </w:rPr>
      </w:pPr>
      <w:r>
        <w:rPr>
          <w:b/>
          <w:bCs/>
        </w:rPr>
        <w:t>Методические материалы</w:t>
      </w:r>
    </w:p>
    <w:p>
      <w:pPr>
        <w:tabs>
          <w:tab w:val="left" w:pos="0"/>
        </w:tabs>
        <w:overflowPunct w:val="0"/>
        <w:autoSpaceDE w:val="0"/>
        <w:spacing w:line="360" w:lineRule="auto"/>
        <w:jc w:val="center"/>
        <w:textAlignment w:val="baseline"/>
        <w:rPr>
          <w:rFonts w:cs="Times New Roman"/>
          <w:b/>
        </w:rPr>
      </w:pPr>
      <w:r>
        <w:rPr>
          <w:b/>
          <w:spacing w:val="-3"/>
        </w:rPr>
        <w:t>Описание методов, приемов, технологий, используемых в программе.</w:t>
      </w:r>
    </w:p>
    <w:p>
      <w:pPr>
        <w:tabs>
          <w:tab w:val="left" w:pos="0"/>
        </w:tabs>
        <w:overflowPunct w:val="0"/>
        <w:autoSpaceDE w:val="0"/>
        <w:spacing w:line="360" w:lineRule="auto"/>
        <w:ind w:firstLine="709"/>
        <w:jc w:val="both"/>
        <w:textAlignment w:val="baseline"/>
      </w:pPr>
      <w:r>
        <w:rPr>
          <w:rFonts w:cs="Times New Roman"/>
        </w:rPr>
        <w:t>Для реализации задач Программы в ходе образовательного процесса активно используются различные педагогические технологии, особое место среди которых занимают:</w:t>
      </w:r>
    </w:p>
    <w:p>
      <w:pPr>
        <w:numPr>
          <w:ilvl w:val="0"/>
          <w:numId w:val="21"/>
        </w:numPr>
        <w:tabs>
          <w:tab w:val="left" w:pos="1134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развивающее обучение - развитие практических умений и навыков на основе теоретических знаний, стимулирование учащихся к самоконтролю и самооценке во время выполнения практических работ;</w:t>
      </w:r>
    </w:p>
    <w:p>
      <w:pPr>
        <w:numPr>
          <w:ilvl w:val="0"/>
          <w:numId w:val="21"/>
        </w:numPr>
        <w:tabs>
          <w:tab w:val="left" w:pos="1134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исследовательские технологии – дает учащимся возможность получить навыки работы со сбором материала</w:t>
      </w:r>
    </w:p>
    <w:p>
      <w:pPr>
        <w:numPr>
          <w:ilvl w:val="0"/>
          <w:numId w:val="21"/>
        </w:numPr>
        <w:tabs>
          <w:tab w:val="left" w:pos="1134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игровые технологии – позволяют осуществить полноценный контроль знаний учащихся, при этом вызывают дополнительный интерес к самому процессу контроля знаний  (в Программе предусмотрен контроль знаний в виде игр, игр-викторин и т.д).</w:t>
      </w:r>
    </w:p>
    <w:p>
      <w:pPr>
        <w:numPr>
          <w:ilvl w:val="0"/>
          <w:numId w:val="21"/>
        </w:numPr>
        <w:tabs>
          <w:tab w:val="left" w:pos="1134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здоровьесберегающие технологии</w:t>
      </w:r>
      <w:r>
        <w:rPr>
          <w:rFonts w:cs="Times New Roman"/>
          <w:lang w:eastAsia="ru-RU"/>
        </w:rPr>
        <w:t xml:space="preserve"> – реализуются в ходе занятий по изучению оказанию первой помощи, правилам поведения в природной среде. </w:t>
      </w:r>
    </w:p>
    <w:p>
      <w:pPr>
        <w:spacing w:line="360" w:lineRule="auto"/>
        <w:ind w:firstLine="709"/>
        <w:jc w:val="both"/>
      </w:pPr>
      <w:r>
        <w:rPr>
          <w:b/>
        </w:rPr>
        <w:t xml:space="preserve">Перечень дидактических средств. </w:t>
      </w:r>
      <w:r>
        <w:t>При реализации программы используются следующие дидактические средства: раздаточные (гербарии, препараты); иллюстративные (карточки, схемы, таблицы); демонстрационные (на основе инфраструктуры ООПТ РФ).</w:t>
      </w:r>
    </w:p>
    <w:p>
      <w:pPr>
        <w:spacing w:line="360" w:lineRule="auto"/>
        <w:ind w:firstLine="709"/>
        <w:jc w:val="both"/>
      </w:pPr>
      <w:r>
        <w:rPr>
          <w:b/>
        </w:rPr>
        <w:t>Перечень ЭОР.</w:t>
      </w:r>
      <w:r>
        <w:t xml:space="preserve"> отсутствуют</w:t>
      </w:r>
    </w:p>
    <w:p>
      <w:pPr>
        <w:numPr>
          <w:ilvl w:val="0"/>
          <w:numId w:val="2"/>
        </w:numPr>
        <w:spacing w:line="360" w:lineRule="auto"/>
        <w:ind w:left="0" w:firstLine="0"/>
        <w:jc w:val="center"/>
      </w:pPr>
      <w:r>
        <w:rPr>
          <w:rFonts w:cs="Times New Roman"/>
          <w:b/>
          <w:bCs/>
        </w:rPr>
        <w:t>Оценочные материалы</w:t>
      </w:r>
    </w:p>
    <w:p>
      <w:pPr>
        <w:pStyle w:val="17"/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</w:pPr>
      <w:r>
        <w:rPr>
          <w:b/>
        </w:rPr>
        <w:t>Сроки, виды, формы и методы отслеживания результата.</w:t>
      </w:r>
      <w:r>
        <w:rPr>
          <w:b/>
          <w:color w:val="FF0000"/>
        </w:rPr>
        <w:t xml:space="preserve"> </w:t>
      </w:r>
      <w:r>
        <w:rPr>
          <w:rFonts w:eastAsia="Times New Roman" w:cs="Times New Roman"/>
          <w:lang w:eastAsia="ru-RU"/>
        </w:rPr>
        <w:t>Программа подразумевает использование различных этапов и видов контроля таких как:</w:t>
      </w:r>
    </w:p>
    <w:p>
      <w:pPr>
        <w:numPr>
          <w:ilvl w:val="0"/>
          <w:numId w:val="22"/>
        </w:numPr>
        <w:tabs>
          <w:tab w:val="left" w:pos="993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  <w:b/>
        </w:rPr>
        <w:t>Текущий контроль</w:t>
      </w:r>
      <w:r>
        <w:rPr>
          <w:rFonts w:cs="Times New Roman"/>
        </w:rPr>
        <w:t xml:space="preserve"> по завершении каждой темы в форме опроса.</w:t>
      </w:r>
    </w:p>
    <w:p>
      <w:pPr>
        <w:numPr>
          <w:ilvl w:val="0"/>
          <w:numId w:val="22"/>
        </w:numPr>
        <w:tabs>
          <w:tab w:val="left" w:pos="993"/>
          <w:tab w:val="clear" w:pos="720"/>
        </w:tabs>
        <w:overflowPunct w:val="0"/>
        <w:autoSpaceDE w:val="0"/>
        <w:spacing w:line="360" w:lineRule="auto"/>
        <w:ind w:left="0" w:firstLine="709"/>
        <w:jc w:val="both"/>
        <w:textAlignment w:val="baseline"/>
      </w:pPr>
      <w:r>
        <w:rPr>
          <w:rFonts w:cs="Times New Roman"/>
          <w:b/>
        </w:rPr>
        <w:t>Итоговый контроль</w:t>
      </w:r>
      <w:r>
        <w:rPr>
          <w:rFonts w:cs="Times New Roman"/>
        </w:rPr>
        <w:t xml:space="preserve"> в конце учебной программы проходит в разных формах, в зависимости от группы. Это может быть: семинар, тест, защита научно-исследовательских  проектов.</w:t>
      </w:r>
    </w:p>
    <w:p>
      <w:pPr>
        <w:numPr>
          <w:ilvl w:val="0"/>
          <w:numId w:val="2"/>
        </w:numPr>
        <w:jc w:val="center"/>
        <w:sectPr>
          <w:footerReference r:id="rId3" w:type="default"/>
          <w:pgSz w:w="11906" w:h="16838"/>
          <w:pgMar w:top="1134" w:right="851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31" w:hanging="431"/>
        <w:jc w:val="center"/>
      </w:pPr>
      <w:r>
        <w:rPr>
          <w:rFonts w:cs="Times New Roman"/>
          <w:b/>
          <w:bCs/>
        </w:rPr>
        <w:t>Пример диагностической карты умений и навыков для детей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</w:pPr>
      <w:r>
        <w:rPr>
          <w:rFonts w:cs="Times New Roman"/>
        </w:rPr>
        <w:t>(уровень сформированности предметных умений)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  <w:bCs/>
        </w:rPr>
        <w:t xml:space="preserve">Программа: 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</w:rPr>
        <w:t>Педагог:</w:t>
      </w:r>
      <w:r>
        <w:rPr>
          <w:rFonts w:cs="Times New Roman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31" w:hanging="431"/>
        <w:rPr>
          <w:b/>
        </w:rPr>
      </w:pPr>
      <w:r>
        <w:rPr>
          <w:rFonts w:cs="Times New Roman"/>
          <w:b/>
        </w:rPr>
        <w:t>Год обучения по программе</w:t>
      </w:r>
      <w:r>
        <w:rPr>
          <w:rFonts w:cs="Times New Roman"/>
        </w:rPr>
        <w:t xml:space="preserve">: </w:t>
      </w:r>
      <w:r>
        <w:rPr>
          <w:rFonts w:cs="Times New Roman"/>
          <w:b/>
        </w:rPr>
        <w:t>1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eastAsia="Times New Roman" w:cs="Times New Roman"/>
          <w:b/>
        </w:rPr>
        <w:t xml:space="preserve">№ </w:t>
      </w:r>
      <w:r>
        <w:rPr>
          <w:rFonts w:cs="Times New Roman"/>
          <w:b/>
        </w:rPr>
        <w:t xml:space="preserve">группы: </w:t>
      </w:r>
    </w:p>
    <w:tbl>
      <w:tblPr>
        <w:tblStyle w:val="8"/>
        <w:tblW w:w="15187" w:type="dxa"/>
        <w:tblInd w:w="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00"/>
        <w:gridCol w:w="1754"/>
        <w:gridCol w:w="2693"/>
        <w:gridCol w:w="1701"/>
        <w:gridCol w:w="1701"/>
        <w:gridCol w:w="1559"/>
        <w:gridCol w:w="1559"/>
        <w:gridCol w:w="1560"/>
      </w:tblGrid>
      <w:tr>
        <w:trPr>
          <w:trHeight w:val="1039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17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ФИ</w:t>
            </w:r>
          </w:p>
        </w:tc>
        <w:tc>
          <w:tcPr>
            <w:tcW w:w="614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Предметные результаты</w:t>
            </w:r>
          </w:p>
        </w:tc>
        <w:tc>
          <w:tcPr>
            <w:tcW w:w="326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Метапредметные результаты</w:t>
            </w: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Личностные результаты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узнают различные виды изучаемых сообществ</w:t>
            </w:r>
          </w:p>
        </w:tc>
        <w:tc>
          <w:tcPr>
            <w:tcW w:w="26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могут пользоваться инструментарием, необходимым для проведения естественнонаучных исследований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Сформированы навыки начальной туристической подготовки и оказания первой помощи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навыки планирования индивидуальной и совместной исследовательской работы</w:t>
            </w:r>
          </w:p>
        </w:tc>
        <w:tc>
          <w:tcPr>
            <w:tcW w:w="155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умения взаимодействовать в коллективе</w:t>
            </w:r>
          </w:p>
        </w:tc>
        <w:tc>
          <w:tcPr>
            <w:tcW w:w="155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Проявляют бережное и ответственное отношение к окружающей среде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Воспитание чувства собственной ответственности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 xml:space="preserve">Зачет 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5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5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</w:tr>
    </w:tbl>
    <w:p>
      <w:pPr>
        <w:spacing w:line="360" w:lineRule="auto"/>
        <w:jc w:val="center"/>
        <w:rPr>
          <w:rFonts w:cs="Times New Roman"/>
          <w:b/>
        </w:rPr>
      </w:pPr>
    </w:p>
    <w:p>
      <w:pPr>
        <w:pageBreakBefore w:val="0"/>
        <w:spacing w:line="240" w:lineRule="auto"/>
        <w:jc w:val="center"/>
        <w:rPr>
          <w:rFonts w:hint="default" w:cs="Times New Roman"/>
          <w:b/>
          <w:lang w:val="ru-RU"/>
        </w:rPr>
      </w:pPr>
      <w:ins w:id="2284" w:author="google1599737165" w:date="2022-01-25T12:11:26Z">
        <w:r>
          <w:rPr>
            <w:rFonts w:cs="Times New Roman"/>
            <w:b/>
          </w:rPr>
          <w:br w:type="page"/>
        </w:r>
      </w:ins>
      <w:r>
        <w:rPr>
          <w:rFonts w:cs="Times New Roman"/>
          <w:b/>
        </w:rPr>
        <w:t>Учебно-методический комплекс к программе</w:t>
      </w:r>
      <w:ins w:id="2285" w:author="google1599737165" w:date="2022-01-25T12:11:21Z">
        <w:r>
          <w:rPr>
            <w:rFonts w:hint="default" w:cs="Times New Roman"/>
            <w:b/>
            <w:lang w:val="ru-RU"/>
          </w:rPr>
          <w:t xml:space="preserve"> </w:t>
        </w:r>
      </w:ins>
      <w:ins w:id="2286" w:author="google1599737165" w:date="2022-01-25T12:11:22Z">
        <w:r>
          <w:rPr>
            <w:rFonts w:hint="default" w:cs="Times New Roman"/>
            <w:b/>
            <w:bCs/>
            <w:lang w:val="ru-RU"/>
          </w:rPr>
          <w:t>«</w:t>
        </w:r>
      </w:ins>
      <w:ins w:id="2287" w:author="google1599737165" w:date="2022-01-25T12:11:22Z">
        <w:r>
          <w:rPr>
            <w:rFonts w:cs="Times New Roman"/>
            <w:b/>
            <w:bCs/>
          </w:rPr>
          <w:t>Полевая эколог</w:t>
        </w:r>
      </w:ins>
      <w:ins w:id="2288" w:author="google1599737165" w:date="2022-01-25T12:11:22Z">
        <w:r>
          <w:rPr>
            <w:rFonts w:cs="Times New Roman"/>
            <w:b/>
            <w:bCs/>
            <w:lang w:val="ru-RU"/>
          </w:rPr>
          <w:t>о</w:t>
        </w:r>
      </w:ins>
      <w:ins w:id="2289" w:author="google1599737165" w:date="2022-01-25T12:11:22Z">
        <w:r>
          <w:rPr>
            <w:rFonts w:hint="default" w:cs="Times New Roman"/>
            <w:b/>
            <w:bCs/>
            <w:lang w:val="ru-RU"/>
          </w:rPr>
          <w:t xml:space="preserve">-биологическая </w:t>
        </w:r>
      </w:ins>
      <w:ins w:id="2290" w:author="google1599737165" w:date="2022-01-25T12:11:22Z">
        <w:r>
          <w:rPr>
            <w:rFonts w:cs="Times New Roman"/>
            <w:b/>
            <w:bCs/>
          </w:rPr>
          <w:t xml:space="preserve"> практика</w:t>
        </w:r>
      </w:ins>
      <w:ins w:id="2291" w:author="google1599737165" w:date="2022-01-25T12:11:22Z">
        <w:r>
          <w:rPr>
            <w:rFonts w:hint="default" w:cs="Times New Roman"/>
            <w:b/>
            <w:bCs/>
            <w:lang w:val="ru-RU"/>
          </w:rPr>
          <w:t>»</w:t>
        </w:r>
      </w:ins>
      <w:bookmarkStart w:id="0" w:name="_GoBack"/>
      <w:bookmarkEnd w:id="0"/>
    </w:p>
    <w:p>
      <w:pPr>
        <w:spacing w:line="360" w:lineRule="auto"/>
        <w:jc w:val="center"/>
      </w:pPr>
      <w:r>
        <w:rPr>
          <w:rFonts w:cs="Times New Roman"/>
          <w:b/>
        </w:rPr>
        <w:t>1 год обучения</w:t>
      </w:r>
    </w:p>
    <w:tbl>
      <w:tblPr>
        <w:tblStyle w:val="8"/>
        <w:tblW w:w="15451" w:type="dxa"/>
        <w:tblInd w:w="-539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57"/>
        <w:gridCol w:w="3402"/>
        <w:gridCol w:w="3307"/>
        <w:gridCol w:w="2925"/>
        <w:gridCol w:w="3260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Направленность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Естественнонаучная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Продолжительность освоения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/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Возраст детей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11-18 лет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Нормативное обеспечение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23"/>
              </w:numPr>
            </w:pPr>
            <w:r>
              <w:rPr>
                <w:rFonts w:cs="Times New Roman"/>
              </w:rPr>
              <w:t>Образовательная программа</w:t>
            </w:r>
          </w:p>
          <w:p>
            <w:pPr>
              <w:widowControl/>
              <w:numPr>
                <w:ilvl w:val="0"/>
                <w:numId w:val="23"/>
              </w:numPr>
            </w:pPr>
            <w:r>
              <w:rPr>
                <w:rFonts w:cs="Times New Roman"/>
              </w:rPr>
              <w:t>Рабочая программа</w:t>
            </w:r>
          </w:p>
          <w:p>
            <w:pPr>
              <w:widowControl/>
              <w:numPr>
                <w:ilvl w:val="0"/>
                <w:numId w:val="23"/>
              </w:numPr>
            </w:pPr>
            <w:r>
              <w:rPr>
                <w:rFonts w:cs="Times New Roman"/>
              </w:rPr>
              <w:t xml:space="preserve">План воспитательной работы (план мероприятий) </w:t>
            </w:r>
          </w:p>
          <w:p>
            <w:pPr>
              <w:widowControl/>
              <w:numPr>
                <w:ilvl w:val="0"/>
                <w:numId w:val="23"/>
              </w:numPr>
            </w:pPr>
            <w:r>
              <w:rPr>
                <w:rFonts w:cs="Times New Roman"/>
              </w:rPr>
              <w:t>Инструкции по технике безопасности</w:t>
            </w:r>
          </w:p>
          <w:p>
            <w:pPr>
              <w:widowControl/>
              <w:numPr>
                <w:ilvl w:val="0"/>
                <w:numId w:val="23"/>
              </w:numPr>
            </w:pPr>
            <w:r>
              <w:rPr>
                <w:rFonts w:cs="Times New Roman"/>
              </w:rPr>
              <w:t>Нормативная документация:</w:t>
            </w:r>
          </w:p>
          <w:p>
            <w:pPr>
              <w:numPr>
                <w:ilvl w:val="0"/>
                <w:numId w:val="24"/>
              </w:numPr>
              <w:shd w:val="clear" w:color="auto" w:fill="FFFFFF"/>
              <w:tabs>
                <w:tab w:val="left" w:pos="0"/>
              </w:tabs>
              <w:ind w:left="45" w:firstLine="315"/>
            </w:pPr>
            <w:r>
              <w:rPr>
                <w:i/>
              </w:rPr>
              <w:t>Федеральный закон Российской Федерации №273-ФЗ "Об образовании в Российской Федерации" от 29.12.2012</w:t>
            </w:r>
          </w:p>
          <w:p>
            <w:pPr>
              <w:numPr>
                <w:ilvl w:val="0"/>
                <w:numId w:val="24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Концепция развития дополнительного образования детей в Российской Федерации // Распоряжение Правительства РФ от 04.09.2014 №1726-р</w:t>
            </w:r>
          </w:p>
          <w:p>
            <w:pPr>
              <w:numPr>
                <w:ilvl w:val="0"/>
                <w:numId w:val="24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системы образования Санкт-Петербурга на 2011–2020 гг. «Петербургская  Школа 2020» // Совет по образовательной политике Комитета по образованию Правительства Санкт-Петербурга, 2010</w:t>
            </w:r>
          </w:p>
          <w:p>
            <w:pPr>
              <w:numPr>
                <w:ilvl w:val="0"/>
                <w:numId w:val="24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воспитания в Российской Федерации на период до 2025 года</w:t>
            </w:r>
            <w:r>
              <w:t xml:space="preserve"> </w:t>
            </w:r>
            <w:r>
              <w:rPr>
                <w:i/>
              </w:rPr>
              <w:t>// Распоряжение Правительства РФ от 29.05.2015 №996-р</w:t>
            </w:r>
          </w:p>
          <w:p>
            <w:pPr>
              <w:numPr>
                <w:ilvl w:val="0"/>
                <w:numId w:val="24"/>
              </w:numPr>
              <w:tabs>
                <w:tab w:val="left" w:pos="0"/>
              </w:tabs>
              <w:ind w:left="45" w:firstLine="315"/>
              <w:rPr>
                <w:i/>
              </w:rPr>
            </w:pPr>
            <w:r>
              <w:rPr>
                <w:rStyle w:val="987"/>
                <w:i/>
              </w:rPr>
              <w:t>СП 2.4.3648-20 Санитарно-эпидемиологические требования к организациям воспитания и обучения, отдыха и оздоровления детей и молодежи</w:t>
            </w:r>
            <w:r>
              <w:rPr>
                <w:i/>
              </w:rPr>
              <w:t xml:space="preserve"> // Постановление Главного государственного санитарного врача Российской Федерации от 28.09.2020 № 28</w:t>
            </w:r>
          </w:p>
          <w:p>
            <w:pPr>
              <w:widowControl/>
              <w:numPr>
                <w:ilvl w:val="0"/>
                <w:numId w:val="24"/>
              </w:numPr>
              <w:tabs>
                <w:tab w:val="left" w:pos="0"/>
                <w:tab w:val="left" w:pos="720"/>
              </w:tabs>
              <w:ind w:left="45" w:firstLine="315"/>
              <w:jc w:val="both"/>
            </w:pPr>
            <w:r>
              <w:rPr>
                <w:i/>
              </w:rPr>
              <w:t xml:space="preserve">Об утверждении порядка организации и осуществления образовательной деятельности по дополнительным общеобразовательным программам // Приказ Министерства просвещения от 09.11.2018 № 196 </w:t>
            </w:r>
          </w:p>
          <w:p>
            <w:pPr>
              <w:widowControl/>
              <w:numPr>
                <w:ilvl w:val="0"/>
                <w:numId w:val="24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  <w:iCs/>
              </w:rPr>
              <w:t xml:space="preserve">Об утверждении Методических рекомендаций по проектированию дополнительных общеразвивающих программ в государственных образовательных организациях Санкт-Петербурга, находящихся в ведении Комитета по образованию // Распоряжение Комитета по образованию </w:t>
            </w:r>
            <w:r>
              <w:rPr>
                <w:i/>
              </w:rPr>
              <w:t>Правительства Санкт-Петербурга</w:t>
            </w:r>
            <w:r>
              <w:rPr>
                <w:i/>
                <w:iCs/>
              </w:rPr>
              <w:t xml:space="preserve"> от 01.03.2017 № 617-р</w:t>
            </w:r>
          </w:p>
          <w:p>
            <w:pPr>
              <w:widowControl/>
              <w:numPr>
                <w:ilvl w:val="0"/>
                <w:numId w:val="24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</w:rPr>
              <w:t>Положение о порядке проектирования и утверждения образовательных программ / Приложение 1 к приказу ГБНОУ «СПБ ГДТЮ» от 10.02.2021 №343-ОД</w:t>
            </w:r>
          </w:p>
          <w:p>
            <w:pPr>
              <w:widowControl/>
              <w:numPr>
                <w:ilvl w:val="0"/>
                <w:numId w:val="24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b/>
                <w:bCs/>
                <w:i/>
                <w:highlight w:val="green"/>
                <w:lang w:val="ru-RU"/>
              </w:rPr>
              <w:t>Инструктивно</w:t>
            </w:r>
            <w:r>
              <w:rPr>
                <w:rFonts w:hint="default"/>
                <w:b/>
                <w:bCs/>
                <w:i/>
                <w:highlight w:val="green"/>
                <w:lang w:val="ru-RU"/>
              </w:rPr>
              <w:t>-методическое письмо ++++++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napToGrid w:val="0"/>
              <w:rPr>
                <w:rFonts w:cs="Times New Roman"/>
                <w:i/>
              </w:rPr>
            </w:pP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Разделы УМК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Темы и разделы дополнительной общеобразовательной программы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педагогов</w:t>
            </w:r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детей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Диагностические и контрольные материалы</w:t>
            </w:r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Средства обучения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pacing w:before="120" w:line="36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Вводное занятие. Техника безопасности</w:t>
            </w:r>
          </w:p>
          <w:p>
            <w:pPr>
              <w:rPr>
                <w:rFonts w:hint="default" w:cs="Times New Roman"/>
                <w:highlight w:val="yellow"/>
                <w:lang w:val="ru-RU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ins w:id="2292" w:author="google1599737165" w:date="2022-01-25T11:54:24Z"/>
                <w:rFonts w:hint="default"/>
                <w:szCs w:val="24"/>
                <w:highlight w:val="none"/>
              </w:rPr>
            </w:pPr>
            <w:ins w:id="2293" w:author="google1599737165" w:date="2022-01-25T11:54:24Z">
              <w:r>
                <w:rPr>
                  <w:rFonts w:hint="default"/>
                  <w:szCs w:val="24"/>
                  <w:highlight w:val="none"/>
                </w:rPr>
                <w:t>Конспекты занятий по темам «Первая помощь», «Основы туризма»</w:t>
              </w:r>
            </w:ins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250"/>
              </w:tabs>
              <w:ind w:left="-33" w:firstLine="0"/>
              <w:contextualSpacing/>
              <w:rPr>
                <w:highlight w:val="yellow"/>
              </w:rPr>
            </w:pPr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2"/>
              </w:tabs>
              <w:ind w:left="17" w:firstLine="0"/>
              <w:contextualSpacing/>
              <w:rPr>
                <w:highlight w:val="yellow"/>
              </w:rPr>
            </w:pPr>
            <w:ins w:id="2294" w:author="google1599737165" w:date="2022-01-25T11:54:52Z">
              <w:r>
                <w:rPr>
                  <w:b/>
                  <w:bCs/>
                  <w:i/>
                  <w:highlight w:val="green"/>
                  <w:lang w:val="ru-RU"/>
                </w:rPr>
                <w:t>Инструктивно</w:t>
              </w:r>
            </w:ins>
            <w:ins w:id="2295" w:author="google1599737165" w:date="2022-01-25T11:54:52Z">
              <w:r>
                <w:rPr>
                  <w:rFonts w:hint="default"/>
                  <w:b/>
                  <w:bCs/>
                  <w:i/>
                  <w:highlight w:val="green"/>
                  <w:lang w:val="ru-RU"/>
                </w:rPr>
                <w:t>-методическое письмо ++++++</w:t>
              </w:r>
            </w:ins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rPr>
                <w:rFonts w:hint="default"/>
                <w:highlight w:val="yellow"/>
                <w:lang w:val="ru-RU"/>
              </w:rPr>
            </w:pPr>
            <w:ins w:id="2296" w:author="google1599737165" w:date="2022-01-25T11:55:25Z">
              <w:r>
                <w:rPr>
                  <w:rFonts w:hint="default"/>
                  <w:highlight w:val="yellow"/>
                  <w:lang w:val="ru-RU"/>
                </w:rPr>
                <w:t>Т</w:t>
              </w:r>
            </w:ins>
            <w:ins w:id="2297" w:author="google1599737165" w:date="2022-01-25T11:55:26Z">
              <w:r>
                <w:rPr>
                  <w:rFonts w:hint="default"/>
                  <w:highlight w:val="yellow"/>
                  <w:lang w:val="ru-RU"/>
                </w:rPr>
                <w:t xml:space="preserve">ест </w:t>
              </w:r>
            </w:ins>
            <w:ins w:id="2298" w:author="google1599737165" w:date="2022-01-25T11:55:27Z">
              <w:r>
                <w:rPr>
                  <w:rFonts w:hint="default"/>
                  <w:highlight w:val="yellow"/>
                  <w:lang w:val="ru-RU"/>
                </w:rPr>
                <w:t>на</w:t>
              </w:r>
            </w:ins>
            <w:ins w:id="2299" w:author="google1599737165" w:date="2022-01-25T11:55:28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300" w:author="google1599737165" w:date="2022-01-25T11:56:04Z">
              <w:r>
                <w:rPr>
                  <w:rFonts w:hint="default"/>
                  <w:highlight w:val="yellow"/>
                  <w:lang w:val="ru-RU"/>
                </w:rPr>
                <w:t>у</w:t>
              </w:r>
            </w:ins>
            <w:ins w:id="2301" w:author="google1599737165" w:date="2022-01-25T11:56:05Z">
              <w:r>
                <w:rPr>
                  <w:rFonts w:hint="default"/>
                  <w:highlight w:val="yellow"/>
                  <w:lang w:val="ru-RU"/>
                </w:rPr>
                <w:t>с</w:t>
              </w:r>
            </w:ins>
            <w:ins w:id="2302" w:author="google1599737165" w:date="2022-01-25T11:56:11Z">
              <w:r>
                <w:rPr>
                  <w:rFonts w:hint="default"/>
                  <w:highlight w:val="yellow"/>
                  <w:lang w:val="ru-RU"/>
                </w:rPr>
                <w:t>воен</w:t>
              </w:r>
            </w:ins>
            <w:ins w:id="2303" w:author="google1599737165" w:date="2022-01-25T11:56:12Z">
              <w:r>
                <w:rPr>
                  <w:rFonts w:hint="default"/>
                  <w:highlight w:val="yellow"/>
                  <w:lang w:val="ru-RU"/>
                </w:rPr>
                <w:t>ие</w:t>
              </w:r>
            </w:ins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ind w:left="88"/>
              <w:rPr>
                <w:rFonts w:hint="default"/>
                <w:highlight w:val="yellow"/>
                <w:lang w:val="ru-RU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pacing w:before="120" w:line="36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Начальная туристская подготовка и оказание первой помощи</w:t>
            </w:r>
          </w:p>
          <w:p>
            <w:pPr>
              <w:rPr>
                <w:highlight w:val="yellow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rFonts w:hint="default"/>
                <w:szCs w:val="24"/>
                <w:highlight w:val="none"/>
              </w:rPr>
            </w:pPr>
            <w:r>
              <w:rPr>
                <w:rFonts w:hint="default"/>
                <w:szCs w:val="24"/>
                <w:highlight w:val="none"/>
              </w:rPr>
              <w:t>Конспекты занятий по темам «Первая помощь», «Основы туризма»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rFonts w:hint="default"/>
                <w:szCs w:val="24"/>
                <w:highlight w:val="none"/>
              </w:rPr>
            </w:pPr>
            <w:r>
              <w:rPr>
                <w:rFonts w:hint="default"/>
                <w:szCs w:val="24"/>
                <w:highlight w:val="none"/>
              </w:rPr>
              <w:t>"Как стать путешественником. Руководство для юного покорителя земель"/ Эгмонт, 2010.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rFonts w:hint="default"/>
                <w:szCs w:val="24"/>
                <w:highlight w:val="none"/>
              </w:rPr>
            </w:pPr>
            <w:r>
              <w:rPr>
                <w:rFonts w:hint="default"/>
                <w:szCs w:val="24"/>
                <w:highlight w:val="none"/>
              </w:rPr>
              <w:t xml:space="preserve"> Хьювитт С. Атлас юного путешественника /  Изд.: Росмэн. 2009.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highlight w:val="none"/>
              </w:rPr>
            </w:pPr>
            <w:r>
              <w:rPr>
                <w:rFonts w:hint="default"/>
                <w:szCs w:val="24"/>
                <w:highlight w:val="none"/>
              </w:rPr>
              <w:t xml:space="preserve">Берман А.Е. «Юный турист»/М.: Физкультура и спорт, 1977. 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highlight w:val="yellow"/>
              </w:rPr>
            </w:pPr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Дидактический материал по темам «Первая помощь при переломах», «Первая помощь при ожогах и обморожениях», «Первая помощь при укусах насекомых и животных».</w:t>
            </w:r>
          </w:p>
          <w:p>
            <w:pPr>
              <w:pStyle w:val="961"/>
              <w:tabs>
                <w:tab w:val="left" w:pos="2520"/>
              </w:tabs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«Юный турист» Берман А.Е. </w:t>
            </w:r>
          </w:p>
          <w:p>
            <w:pPr>
              <w:pStyle w:val="961"/>
              <w:tabs>
                <w:tab w:val="left" w:pos="2520"/>
              </w:tabs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Д.В. Марченко «Первая медицинская помощь при травмах и несчастных случаях».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8"/>
              </w:tabs>
              <w:ind w:left="34" w:firstLine="0"/>
              <w:contextualSpacing/>
              <w:rPr>
                <w:rFonts w:cs="Times New Roman"/>
                <w:highlight w:val="yellow"/>
              </w:rPr>
            </w:pPr>
            <w:ins w:id="2304" w:author="google1599737165" w:date="2022-01-25T11:54:03Z">
              <w:r>
                <w:rPr>
                  <w:rFonts w:hint="default"/>
                  <w:szCs w:val="24"/>
                  <w:highlight w:val="none"/>
                  <w:lang w:val="ru-RU"/>
                </w:rPr>
                <w:t xml:space="preserve">Губаненков С. М. ОБЕСПЕЧЕНИЕ БЕЗОПАСНОСТИ ТУРИСТСКИХ ПОХОДОВ И СОРЕВНОВАНИЙ ПОДРОСТКОВ. ISBN: 5-9676-0079-5 280. 2007. Изд. «Петрополис». </w:t>
              </w:r>
            </w:ins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0"/>
              </w:tabs>
              <w:ind w:left="5" w:firstLine="0"/>
              <w:contextualSpacing/>
              <w:rPr>
                <w:highlight w:val="yellow"/>
              </w:rPr>
            </w:pPr>
            <w:r>
              <w:rPr>
                <w:rFonts w:cs="Times New Roman"/>
                <w:szCs w:val="24"/>
                <w:highlight w:val="yellow"/>
              </w:rPr>
              <w:t>Практическая работа по отработке навыков полевого быта, оказания первой помощи.</w:t>
            </w: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0"/>
              </w:tabs>
              <w:ind w:left="5" w:firstLine="0"/>
              <w:contextualSpacing/>
              <w:rPr>
                <w:highlight w:val="yellow"/>
              </w:rPr>
            </w:pPr>
            <w:r>
              <w:rPr>
                <w:rFonts w:cs="Times New Roman"/>
                <w:szCs w:val="24"/>
                <w:highlight w:val="yellow"/>
              </w:rPr>
              <w:t>Контрольные задания по темам «Разбиение бивака», «Приготовление еды»</w:t>
            </w:r>
          </w:p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highlight w:val="yellow"/>
              </w:rPr>
            </w:pPr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961"/>
              <w:numPr>
                <w:ilvl w:val="0"/>
                <w:numId w:val="25"/>
              </w:numPr>
              <w:tabs>
                <w:tab w:val="left" w:pos="338"/>
                <w:tab w:val="clear" w:pos="720"/>
              </w:tabs>
              <w:ind w:left="54" w:right="-3" w:firstLine="0"/>
              <w:contextualSpacing/>
              <w:rPr>
                <w:highlight w:val="yellow"/>
              </w:rPr>
            </w:pPr>
            <w:r>
              <w:rPr>
                <w:rFonts w:cs="Times New Roman"/>
                <w:szCs w:val="24"/>
                <w:highlight w:val="yellow"/>
              </w:rPr>
              <w:t>Аптечка.</w:t>
            </w:r>
          </w:p>
          <w:p>
            <w:pPr>
              <w:pStyle w:val="961"/>
              <w:numPr>
                <w:ilvl w:val="0"/>
                <w:numId w:val="25"/>
              </w:numPr>
              <w:tabs>
                <w:tab w:val="left" w:pos="338"/>
                <w:tab w:val="clear" w:pos="720"/>
              </w:tabs>
              <w:ind w:left="54" w:right="-3" w:firstLine="0"/>
              <w:contextualSpacing/>
            </w:pPr>
            <w:r>
              <w:rPr>
                <w:rFonts w:cs="Times New Roman"/>
                <w:szCs w:val="24"/>
                <w:highlight w:val="yellow"/>
              </w:rPr>
              <w:t>Походное снаряжение.</w:t>
            </w:r>
          </w:p>
          <w:p>
            <w:pPr>
              <w:pStyle w:val="961"/>
              <w:numPr>
                <w:ilvl w:val="0"/>
                <w:numId w:val="25"/>
              </w:numPr>
              <w:tabs>
                <w:tab w:val="left" w:pos="338"/>
                <w:tab w:val="clear" w:pos="720"/>
              </w:tabs>
              <w:ind w:left="54" w:right="-3" w:firstLine="0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GPS-навигатор.</w:t>
            </w:r>
          </w:p>
          <w:p>
            <w:pPr>
              <w:pStyle w:val="961"/>
              <w:numPr>
                <w:ilvl w:val="0"/>
                <w:numId w:val="25"/>
              </w:numPr>
              <w:tabs>
                <w:tab w:val="left" w:pos="338"/>
                <w:tab w:val="clear" w:pos="720"/>
              </w:tabs>
              <w:ind w:left="54" w:right="-3" w:firstLine="0"/>
              <w:contextualSpacing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>Набор</w:t>
            </w:r>
            <w:r>
              <w:rPr>
                <w:rFonts w:hint="default"/>
                <w:highlight w:val="yellow"/>
                <w:lang w:val="ru-RU"/>
              </w:rPr>
              <w:t xml:space="preserve"> карт региона.</w:t>
            </w:r>
          </w:p>
          <w:p>
            <w:pPr>
              <w:pStyle w:val="961"/>
              <w:numPr>
                <w:numId w:val="0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highlight w:val="yellow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pacing w:before="120" w:line="360" w:lineRule="auto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Флора и фауна региона</w:t>
            </w:r>
          </w:p>
          <w:p>
            <w:pPr>
              <w:rPr>
                <w:highlight w:val="yellow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05" w:author="google1599737165" w:date="2022-01-25T11:31:11Z"/>
                <w:sz w:val="24"/>
                <w:szCs w:val="24"/>
              </w:rPr>
            </w:pPr>
            <w:ins w:id="2306" w:author="google1599737165" w:date="2022-01-25T11:31:11Z">
              <w:r>
                <w:rPr>
                  <w:sz w:val="24"/>
                  <w:szCs w:val="24"/>
                </w:rPr>
                <w:t>Козлов М.А., Нинбург Е.М. Юным зоологам. 1981, М. изд. “Просвещение”.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07" w:author="google1599737165" w:date="2022-01-25T11:31:11Z"/>
                <w:sz w:val="24"/>
                <w:szCs w:val="24"/>
              </w:rPr>
            </w:pPr>
            <w:ins w:id="2308" w:author="google1599737165" w:date="2022-01-25T11:31:11Z">
              <w:r>
                <w:rPr>
                  <w:sz w:val="24"/>
                  <w:szCs w:val="24"/>
                </w:rPr>
                <w:t>Кутикова Л.А.Старобогатов Я.И. (ред) Определитель пресноводных беспозвоночных Европейской части СССР. 1977, изд. Гидрометиоиздат.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09" w:author="google1599737165" w:date="2022-01-25T11:31:11Z"/>
                <w:sz w:val="24"/>
                <w:szCs w:val="24"/>
              </w:rPr>
            </w:pPr>
            <w:ins w:id="2310" w:author="google1599737165" w:date="2022-01-25T11:31:11Z">
              <w:r>
                <w:rPr>
                  <w:sz w:val="24"/>
                  <w:szCs w:val="24"/>
                </w:rPr>
                <w:t>Мамаев Б.М. Определитель насекомых по личинкам. 1972, М. изд. «Просвещение».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11" w:author="google1599737165" w:date="2022-01-25T11:32:09Z"/>
                <w:sz w:val="24"/>
                <w:szCs w:val="24"/>
              </w:rPr>
            </w:pPr>
            <w:ins w:id="2312" w:author="google1599737165" w:date="2022-01-25T11:32:09Z">
              <w:r>
                <w:rPr>
                  <w:sz w:val="24"/>
                  <w:szCs w:val="24"/>
                </w:rPr>
                <w:t>Горышина Т.К., Антонова И.С., Самойлов Ю.И. - Практикум по экологии растений - СПб,1992.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13" w:author="google1599737165" w:date="2022-01-25T11:32:09Z"/>
                <w:sz w:val="24"/>
                <w:szCs w:val="24"/>
              </w:rPr>
            </w:pPr>
            <w:ins w:id="2314" w:author="google1599737165" w:date="2022-01-25T11:32:09Z">
              <w:r>
                <w:rPr>
                  <w:sz w:val="24"/>
                  <w:szCs w:val="24"/>
                </w:rPr>
                <w:t>Гусев В.И. Определитель повреждений лесных, декоративных и плодовых деревьев и кустарников. 1984, М. изд. "Лесная промышленность”.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15" w:author="google1599737165" w:date="2022-01-25T11:32:29Z"/>
                <w:sz w:val="24"/>
                <w:szCs w:val="24"/>
              </w:rPr>
            </w:pPr>
            <w:ins w:id="2316" w:author="google1599737165" w:date="2022-01-25T11:32:29Z">
              <w:r>
                <w:rPr>
                  <w:sz w:val="24"/>
                  <w:szCs w:val="24"/>
                </w:rPr>
                <w:t>Плавильщиков Н.Н. Жизнь пруда. 1952, М-Л. изд. ДЕТГИЗ.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17" w:author="google1599737165" w:date="2022-01-25T11:33:06Z"/>
                <w:sz w:val="24"/>
                <w:szCs w:val="24"/>
              </w:rPr>
            </w:pPr>
            <w:ins w:id="2318" w:author="google1599737165" w:date="2022-01-25T11:33:06Z">
              <w:r>
                <w:rPr>
                  <w:sz w:val="24"/>
                  <w:szCs w:val="24"/>
                </w:rPr>
                <w:t>Плавильщиков Н.Н. Определитель насекомых. 1957, М. изд. УЧПЕДГИЗ.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19" w:author="google1599737165" w:date="2022-01-25T11:33:06Z"/>
                <w:sz w:val="24"/>
                <w:szCs w:val="24"/>
              </w:rPr>
            </w:pPr>
            <w:ins w:id="2320" w:author="google1599737165" w:date="2022-01-25T11:33:06Z">
              <w:r>
                <w:rPr>
                  <w:sz w:val="24"/>
                  <w:szCs w:val="24"/>
                </w:rPr>
                <w:t>Промптов А.Н. Птицы в природе. 1949, Л. изд. УЧПЕДГИЗ.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21" w:author="google1599737165" w:date="2022-01-25T11:33:06Z"/>
                <w:sz w:val="24"/>
                <w:szCs w:val="24"/>
              </w:rPr>
            </w:pPr>
            <w:ins w:id="2322" w:author="google1599737165" w:date="2022-01-25T11:33:06Z">
              <w:r>
                <w:rPr>
                  <w:sz w:val="24"/>
                  <w:szCs w:val="24"/>
                </w:rPr>
                <w:t>Старобогатов Я.И. Природа Ленинградской области: Раки, моллюски. 1988, Л. изд. Лениздат.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23" w:author="google1599737165" w:date="2022-01-25T11:33:06Z"/>
                <w:sz w:val="24"/>
                <w:szCs w:val="24"/>
              </w:rPr>
            </w:pPr>
            <w:ins w:id="2324" w:author="google1599737165" w:date="2022-01-25T11:33:06Z">
              <w:r>
                <w:rPr>
                  <w:sz w:val="24"/>
                  <w:szCs w:val="24"/>
                </w:rPr>
                <w:t>Формозов А.Н. Спутник следопыта. 1989, М. изд. МГУ.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25" w:author="google1599737165" w:date="2022-01-25T11:33:37Z"/>
                <w:rFonts w:hint="default"/>
                <w:szCs w:val="24"/>
                <w:highlight w:val="none"/>
                <w:lang w:val="ru-RU"/>
              </w:rPr>
            </w:pPr>
            <w:ins w:id="2326" w:author="google1599737165" w:date="2022-01-25T11:33:33Z">
              <w:r>
                <w:rPr>
                  <w:sz w:val="24"/>
                  <w:szCs w:val="24"/>
                </w:rPr>
                <w:t>Хейсин Е.М. Краткий определитель пресноводной фауны. 1951, М. изд. УЧПЕДГИЗ.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rFonts w:hint="default"/>
                <w:szCs w:val="24"/>
                <w:highlight w:val="none"/>
                <w:lang w:val="ru-RU"/>
              </w:rPr>
            </w:pPr>
            <w:ins w:id="2327" w:author="google1599737165" w:date="2022-01-25T11:33:33Z">
              <w:r>
                <w:rPr>
                  <w:sz w:val="24"/>
                  <w:szCs w:val="24"/>
                </w:rPr>
                <w:t>Иллюстрированный атлас беспозвоночных Белого моря. Путеводитель по фауне массовых видов морских беспозвоночных. М. КМК., 2006.</w:t>
              </w:r>
            </w:ins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28" w:author="google1599737165" w:date="2022-01-25T11:31:22Z"/>
                <w:spacing w:val="-8"/>
                <w:sz w:val="24"/>
                <w:szCs w:val="24"/>
              </w:rPr>
            </w:pPr>
            <w:ins w:id="2329" w:author="google1599737165" w:date="2022-01-25T11:31:22Z">
              <w:r>
                <w:rPr>
                  <w:sz w:val="24"/>
                  <w:szCs w:val="24"/>
                </w:rPr>
                <w:t>Жизнь животных. Т. 1-3 Беспозвоночные. 1969, М. изд.”Просвещение”.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30" w:author="google1599737165" w:date="2022-01-25T11:34:28Z"/>
                <w:spacing w:val="-8"/>
                <w:sz w:val="24"/>
                <w:szCs w:val="24"/>
              </w:rPr>
            </w:pPr>
            <w:ins w:id="2331" w:author="google1599737165" w:date="2022-01-25T11:31:22Z">
              <w:r>
                <w:rPr>
                  <w:spacing w:val="-8"/>
                  <w:sz w:val="24"/>
                  <w:szCs w:val="24"/>
                </w:rPr>
                <w:t>Жизнь растений. Т. 1-6. 1974, М. изд. “Просвещение”.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32" w:author="google1599737165" w:date="2022-01-25T11:34:29Z"/>
                <w:sz w:val="24"/>
                <w:szCs w:val="24"/>
              </w:rPr>
            </w:pPr>
            <w:ins w:id="2333" w:author="google1599737165" w:date="2022-01-25T11:34:29Z">
              <w:r>
                <w:rPr>
                  <w:sz w:val="24"/>
                  <w:szCs w:val="24"/>
                </w:rPr>
                <w:t>Жадин В.И. (ред) Жизнь пресных вод СССР. 1949, М-Л. изд. АНСССР.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34" w:author="google1599737165" w:date="2022-01-25T11:34:29Z"/>
                <w:sz w:val="24"/>
                <w:szCs w:val="24"/>
              </w:rPr>
            </w:pPr>
            <w:ins w:id="2335" w:author="google1599737165" w:date="2022-01-25T11:34:29Z">
              <w:r>
                <w:rPr>
                  <w:sz w:val="24"/>
                  <w:szCs w:val="24"/>
                </w:rPr>
        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36" w:author="google1599737165" w:date="2022-01-25T11:34:51Z"/>
                <w:sz w:val="24"/>
                <w:szCs w:val="24"/>
              </w:rPr>
            </w:pPr>
            <w:ins w:id="2337" w:author="google1599737165" w:date="2022-01-25T11:34:51Z">
              <w:r>
                <w:rPr>
                  <w:sz w:val="24"/>
                  <w:szCs w:val="24"/>
                </w:rPr>
                <w:t>Мальчевский А.С., Пукинский Ю.Б. Птицы Ленинградской области и сопредельных территорий, Т.1,2. 1983, Л. изд. ЛГУ.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38" w:author="google1599737165" w:date="2022-01-25T11:34:51Z"/>
                <w:sz w:val="24"/>
                <w:szCs w:val="24"/>
              </w:rPr>
            </w:pPr>
            <w:ins w:id="2339" w:author="google1599737165" w:date="2022-01-25T11:34:51Z">
              <w:r>
                <w:rPr>
                  <w:sz w:val="24"/>
                  <w:szCs w:val="24"/>
                </w:rPr>
                <w:t>Мальчевский А.С. Орнитологические экскурсии. Л. изд. ЛГУ.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40" w:author="google1599737165" w:date="2022-01-25T11:35:08Z"/>
                <w:sz w:val="24"/>
                <w:szCs w:val="24"/>
              </w:rPr>
            </w:pPr>
            <w:ins w:id="2341" w:author="google1599737165" w:date="2022-01-25T11:35:08Z">
              <w:r>
                <w:rPr>
                  <w:sz w:val="24"/>
                  <w:szCs w:val="24"/>
                </w:rPr>
                <w:t>Павловский Е.Н., Лепнева С.Г. Очерки из жизни пресноводных животных. 1948.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42" w:author="google1599737165" w:date="2022-01-25T11:35:08Z"/>
                <w:sz w:val="24"/>
                <w:szCs w:val="24"/>
              </w:rPr>
            </w:pPr>
            <w:ins w:id="2343" w:author="google1599737165" w:date="2022-01-25T11:35:08Z">
              <w:r>
                <w:rPr>
                  <w:sz w:val="24"/>
                  <w:szCs w:val="24"/>
                </w:rPr>
                <w:t>Райков Б.Е., Римский-Корсоков М.Н. Зоологические экскурсии. 1994, М. изд. “Топикал”.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44" w:author="google1599737165" w:date="2022-01-25T11:35:08Z"/>
                <w:sz w:val="24"/>
                <w:szCs w:val="24"/>
              </w:rPr>
            </w:pPr>
            <w:ins w:id="2345" w:author="google1599737165" w:date="2022-01-25T11:35:08Z">
              <w:r>
                <w:rPr>
                  <w:sz w:val="24"/>
                  <w:szCs w:val="24"/>
                </w:rPr>
                <w:t>Серебровский А.С. Биологические прогулки. 1947, М. изд.”Советская наука”.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46" w:author="google1599737165" w:date="2022-01-25T11:35:25Z"/>
                <w:sz w:val="24"/>
                <w:szCs w:val="24"/>
              </w:rPr>
            </w:pPr>
            <w:ins w:id="2347" w:author="google1599737165" w:date="2022-01-25T11:35:25Z">
              <w:r>
                <w:rPr>
                  <w:sz w:val="24"/>
                  <w:szCs w:val="24"/>
                </w:rPr>
                <w:t>Тыщенко В.П. (ред) Руководство по энтомологической практике. 1983, Л. изд. ЛГУ.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48" w:author="google1599737165" w:date="2022-01-25T11:35:56Z"/>
                <w:sz w:val="24"/>
                <w:szCs w:val="24"/>
              </w:rPr>
            </w:pPr>
            <w:ins w:id="2349" w:author="google1599737165" w:date="2022-01-25T11:35:56Z">
              <w:r>
                <w:rPr>
                  <w:sz w:val="24"/>
                  <w:szCs w:val="24"/>
                </w:rPr>
                <w:t>Хазанович К.К. Геологические памятники Ленинградской области. 1982. Л. Лениздат.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50" w:author="google1599737165" w:date="2022-01-25T11:52:39Z"/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ins w:id="2351" w:author="google1599737165" w:date="2022-01-25T11:35:56Z">
              <w:r>
                <w:rPr>
                  <w:sz w:val="24"/>
                  <w:szCs w:val="24"/>
                </w:rPr>
                <w:t>Ярошенко П.Д. Геоботаника. 1969, М. изд. «Просвещение».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52" w:author="google1599737165" w:date="2022-01-25T11:52:46Z"/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ins w:id="2353" w:author="google1599737165" w:date="2022-01-25T11:52:33Z">
              <w:r>
                <w:rPr>
                  <w:rFonts w:hint="default" w:ascii="Times New Roman" w:hAnsi="Times New Roman" w:eastAsia="Times New Roman"/>
                  <w:color w:val="000000"/>
                  <w:sz w:val="23"/>
                  <w:szCs w:val="24"/>
                </w:rPr>
                <w:t xml:space="preserve">Сергиевская Е. В. Систематика высших растений / Е. В. Сергиевская. – СПб.: Лань, 2002 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54" w:author="google1599737165" w:date="2022-01-25T11:52:52Z"/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ins w:id="2355" w:author="google1599737165" w:date="2022-01-25T11:52:33Z">
              <w:r>
                <w:rPr>
                  <w:rFonts w:hint="default" w:ascii="Times New Roman" w:hAnsi="Times New Roman" w:eastAsia="Times New Roman"/>
                  <w:color w:val="000000"/>
                  <w:sz w:val="23"/>
                  <w:szCs w:val="24"/>
                </w:rPr>
                <w:t>. Я</w:t>
              </w:r>
            </w:ins>
            <w:ins w:id="2356" w:author="google1599737165" w:date="2022-01-25T11:52:34Z">
              <w:r>
                <w:rPr>
                  <w:rFonts w:hint="default" w:ascii="Times New Roman" w:hAnsi="Times New Roman" w:eastAsia="Times New Roman"/>
                  <w:color w:val="000000"/>
                  <w:sz w:val="23"/>
                  <w:szCs w:val="24"/>
                </w:rPr>
                <w:t xml:space="preserve">ковлев Г. П. Ботаника для учителя часть 1 / Г. П. Яковлев, Л. В. Аверьянов. – М.: Просвещение, 1996 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57" w:author="google1599737165" w:date="2022-01-25T11:52:34Z"/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ins w:id="2358" w:author="google1599737165" w:date="2022-01-25T11:52:34Z">
              <w:r>
                <w:rPr>
                  <w:rFonts w:hint="default" w:ascii="Times New Roman" w:hAnsi="Times New Roman" w:eastAsia="Times New Roman"/>
                  <w:color w:val="000000"/>
                  <w:sz w:val="23"/>
                  <w:szCs w:val="24"/>
                </w:rPr>
                <w:t xml:space="preserve"> Яковлев Г. П. Ботаника для учителя часть 2/ Г. П. Яковлев, Л. В. Аверьянов. – М.: Просвещение, 1996 </w:t>
              </w:r>
            </w:ins>
          </w:p>
          <w:p>
            <w:pPr>
              <w:pStyle w:val="989"/>
              <w:numPr>
                <w:ilvl w:val="-1"/>
                <w:numId w:val="0"/>
              </w:numPr>
              <w:tabs>
                <w:tab w:val="left" w:pos="360"/>
              </w:tabs>
              <w:spacing w:line="230" w:lineRule="auto"/>
              <w:ind w:left="0" w:firstLine="0"/>
              <w:rPr>
                <w:ins w:id="2359" w:author="google1599737165" w:date="2022-01-25T11:31:22Z"/>
                <w:spacing w:val="-8"/>
                <w:sz w:val="24"/>
                <w:szCs w:val="24"/>
              </w:rPr>
            </w:pPr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8"/>
              </w:tabs>
              <w:ind w:left="34" w:firstLine="0"/>
              <w:contextualSpacing/>
              <w:rPr>
                <w:rFonts w:cs="Times New Roman"/>
                <w:highlight w:val="yellow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ind w:left="0"/>
              <w:jc w:val="both"/>
              <w:rPr>
                <w:ins w:id="2360" w:author="google1599737165" w:date="2022-01-25T11:37:41Z"/>
              </w:rPr>
            </w:pPr>
            <w:ins w:id="2361" w:author="google1599737165" w:date="2022-01-25T11:37:41Z"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Тест на знание техники безопасности,</w:t>
              </w:r>
            </w:ins>
          </w:p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rFonts w:hint="default"/>
                <w:highlight w:val="yellow"/>
                <w:lang w:val="ru-RU"/>
              </w:rPr>
            </w:pPr>
            <w:ins w:id="2362" w:author="google1599737165" w:date="2022-01-25T11:37:41Z"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Зачет </w:t>
              </w:r>
            </w:ins>
            <w:ins w:id="2363" w:author="google1599737165" w:date="2022-01-25T11:38:12Z">
              <w:r>
                <w:rPr>
                  <w:rFonts w:cs="Times New Roman"/>
                  <w:bCs/>
                  <w:sz w:val="24"/>
                  <w:szCs w:val="24"/>
                  <w:lang w:val="ru-RU"/>
                </w:rPr>
                <w:t>на</w:t>
              </w:r>
            </w:ins>
            <w:ins w:id="2364" w:author="google1599737165" w:date="2022-01-25T11:38:13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 xml:space="preserve"> зн</w:t>
              </w:r>
            </w:ins>
            <w:ins w:id="2365" w:author="google1599737165" w:date="2022-01-25T11:38:14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 xml:space="preserve">ание </w:t>
              </w:r>
            </w:ins>
            <w:ins w:id="2366" w:author="google1599737165" w:date="2022-01-25T11:38:15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>флор</w:t>
              </w:r>
            </w:ins>
            <w:ins w:id="2367" w:author="google1599737165" w:date="2022-01-25T11:38:16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>ы и ф</w:t>
              </w:r>
            </w:ins>
            <w:ins w:id="2368" w:author="google1599737165" w:date="2022-01-25T11:38:17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>ауны</w:t>
              </w:r>
            </w:ins>
            <w:ins w:id="2369" w:author="google1599737165" w:date="2022-01-25T11:38:18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 xml:space="preserve"> </w:t>
              </w:r>
            </w:ins>
            <w:ins w:id="2370" w:author="google1599737165" w:date="2022-01-25T11:38:20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>регион</w:t>
              </w:r>
            </w:ins>
            <w:ins w:id="2371" w:author="google1599737165" w:date="2022-01-25T11:38:21Z">
              <w:r>
                <w:rPr>
                  <w:rFonts w:hint="default" w:cs="Times New Roman"/>
                  <w:bCs/>
                  <w:sz w:val="24"/>
                  <w:szCs w:val="24"/>
                  <w:lang w:val="ru-RU"/>
                </w:rPr>
                <w:t>а.</w:t>
              </w:r>
            </w:ins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961"/>
              <w:numPr>
                <w:ilvl w:val="0"/>
                <w:numId w:val="26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372" w:author="google1599737165" w:date="2022-01-25T11:38:38Z"/>
                <w:rFonts w:hint="default"/>
                <w:highlight w:val="yellow"/>
                <w:lang w:val="ru-RU"/>
              </w:rPr>
            </w:pPr>
            <w:ins w:id="2373" w:author="google1599737165" w:date="2022-01-25T11:38:33Z">
              <w:r>
                <w:rPr>
                  <w:rFonts w:hint="default"/>
                  <w:highlight w:val="yellow"/>
                  <w:lang w:val="ru-RU"/>
                </w:rPr>
                <w:t>Н</w:t>
              </w:r>
            </w:ins>
            <w:ins w:id="2374" w:author="google1599737165" w:date="2022-01-25T11:38:34Z">
              <w:r>
                <w:rPr>
                  <w:rFonts w:hint="default"/>
                  <w:highlight w:val="yellow"/>
                  <w:lang w:val="ru-RU"/>
                </w:rPr>
                <w:t xml:space="preserve">абор </w:t>
              </w:r>
            </w:ins>
            <w:ins w:id="2375" w:author="google1599737165" w:date="2022-01-25T11:38:35Z">
              <w:r>
                <w:rPr>
                  <w:rFonts w:hint="default"/>
                  <w:highlight w:val="yellow"/>
                  <w:lang w:val="ru-RU"/>
                </w:rPr>
                <w:t>опреде</w:t>
              </w:r>
            </w:ins>
            <w:ins w:id="2376" w:author="google1599737165" w:date="2022-01-25T11:38:36Z">
              <w:r>
                <w:rPr>
                  <w:rFonts w:hint="default"/>
                  <w:highlight w:val="yellow"/>
                  <w:lang w:val="ru-RU"/>
                </w:rPr>
                <w:t>лителе</w:t>
              </w:r>
            </w:ins>
            <w:ins w:id="2377" w:author="google1599737165" w:date="2022-01-25T11:38:37Z">
              <w:r>
                <w:rPr>
                  <w:rFonts w:hint="default"/>
                  <w:highlight w:val="yellow"/>
                  <w:lang w:val="ru-RU"/>
                </w:rPr>
                <w:t>й</w:t>
              </w:r>
            </w:ins>
          </w:p>
          <w:p>
            <w:pPr>
              <w:pStyle w:val="961"/>
              <w:numPr>
                <w:ilvl w:val="0"/>
                <w:numId w:val="26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378" w:author="google1599737165" w:date="2022-01-25T11:38:48Z"/>
                <w:rFonts w:hint="default"/>
                <w:highlight w:val="yellow"/>
                <w:lang w:val="ru-RU"/>
              </w:rPr>
            </w:pPr>
            <w:ins w:id="2379" w:author="google1599737165" w:date="2022-01-25T11:38:42Z">
              <w:r>
                <w:rPr>
                  <w:rFonts w:hint="default"/>
                  <w:highlight w:val="yellow"/>
                  <w:lang w:val="ru-RU"/>
                </w:rPr>
                <w:t>Б</w:t>
              </w:r>
            </w:ins>
            <w:ins w:id="2380" w:author="google1599737165" w:date="2022-01-25T11:38:46Z">
              <w:r>
                <w:rPr>
                  <w:rFonts w:hint="default"/>
                  <w:highlight w:val="yellow"/>
                  <w:lang w:val="ru-RU"/>
                </w:rPr>
                <w:t>инок</w:t>
              </w:r>
            </w:ins>
            <w:ins w:id="2381" w:author="google1599737165" w:date="2022-01-25T11:38:47Z">
              <w:r>
                <w:rPr>
                  <w:rFonts w:hint="default"/>
                  <w:highlight w:val="yellow"/>
                  <w:lang w:val="ru-RU"/>
                </w:rPr>
                <w:t>ли</w:t>
              </w:r>
            </w:ins>
          </w:p>
          <w:p>
            <w:pPr>
              <w:pStyle w:val="961"/>
              <w:numPr>
                <w:ilvl w:val="0"/>
                <w:numId w:val="26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382" w:author="google1599737165" w:date="2022-01-25T11:51:24Z"/>
                <w:rFonts w:hint="default"/>
                <w:highlight w:val="yellow"/>
                <w:lang w:val="ru-RU"/>
              </w:rPr>
            </w:pPr>
            <w:ins w:id="2383" w:author="google1599737165" w:date="2022-01-25T11:38:51Z">
              <w:r>
                <w:rPr>
                  <w:rFonts w:hint="default"/>
                  <w:highlight w:val="yellow"/>
                  <w:lang w:val="ru-RU"/>
                </w:rPr>
                <w:t>П</w:t>
              </w:r>
            </w:ins>
            <w:ins w:id="2384" w:author="google1599737165" w:date="2022-01-25T11:38:52Z">
              <w:r>
                <w:rPr>
                  <w:rFonts w:hint="default"/>
                  <w:highlight w:val="yellow"/>
                  <w:lang w:val="ru-RU"/>
                </w:rPr>
                <w:t>оле</w:t>
              </w:r>
            </w:ins>
            <w:ins w:id="2385" w:author="google1599737165" w:date="2022-01-25T11:38:53Z">
              <w:r>
                <w:rPr>
                  <w:rFonts w:hint="default"/>
                  <w:highlight w:val="yellow"/>
                  <w:lang w:val="ru-RU"/>
                </w:rPr>
                <w:t>вое</w:t>
              </w:r>
            </w:ins>
            <w:ins w:id="2386" w:author="google1599737165" w:date="2022-01-25T11:38:54Z">
              <w:r>
                <w:rPr>
                  <w:rFonts w:hint="default"/>
                  <w:highlight w:val="yellow"/>
                  <w:lang w:val="ru-RU"/>
                </w:rPr>
                <w:t xml:space="preserve"> обо</w:t>
              </w:r>
            </w:ins>
            <w:ins w:id="2387" w:author="google1599737165" w:date="2022-01-25T11:38:55Z">
              <w:r>
                <w:rPr>
                  <w:rFonts w:hint="default"/>
                  <w:highlight w:val="yellow"/>
                  <w:lang w:val="ru-RU"/>
                </w:rPr>
                <w:t>рудов</w:t>
              </w:r>
            </w:ins>
            <w:ins w:id="2388" w:author="google1599737165" w:date="2022-01-25T11:38:56Z">
              <w:r>
                <w:rPr>
                  <w:rFonts w:hint="default"/>
                  <w:highlight w:val="yellow"/>
                  <w:lang w:val="ru-RU"/>
                </w:rPr>
                <w:t>ание</w:t>
              </w:r>
            </w:ins>
          </w:p>
          <w:p>
            <w:pPr>
              <w:pStyle w:val="961"/>
              <w:numPr>
                <w:ilvl w:val="0"/>
                <w:numId w:val="26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rFonts w:hint="default"/>
                <w:highlight w:val="yellow"/>
                <w:lang w:val="ru-RU"/>
              </w:rPr>
            </w:pPr>
            <w:ins w:id="2389" w:author="google1599737165" w:date="2022-01-25T11:51:26Z">
              <w:r>
                <w:rPr>
                  <w:rFonts w:hint="default"/>
                  <w:highlight w:val="yellow"/>
                  <w:lang w:val="ru-RU"/>
                </w:rPr>
                <w:t>Гер</w:t>
              </w:r>
            </w:ins>
            <w:ins w:id="2390" w:author="google1599737165" w:date="2022-01-25T11:51:27Z">
              <w:r>
                <w:rPr>
                  <w:rFonts w:hint="default"/>
                  <w:highlight w:val="yellow"/>
                  <w:lang w:val="ru-RU"/>
                </w:rPr>
                <w:t>барно</w:t>
              </w:r>
            </w:ins>
            <w:ins w:id="2391" w:author="google1599737165" w:date="2022-01-25T11:51:28Z">
              <w:r>
                <w:rPr>
                  <w:rFonts w:hint="default"/>
                  <w:highlight w:val="yellow"/>
                  <w:lang w:val="ru-RU"/>
                </w:rPr>
                <w:t>е обо</w:t>
              </w:r>
            </w:ins>
            <w:ins w:id="2392" w:author="google1599737165" w:date="2022-01-25T11:51:29Z">
              <w:r>
                <w:rPr>
                  <w:rFonts w:hint="default"/>
                  <w:highlight w:val="yellow"/>
                  <w:lang w:val="ru-RU"/>
                </w:rPr>
                <w:t>рудов</w:t>
              </w:r>
            </w:ins>
            <w:ins w:id="2393" w:author="google1599737165" w:date="2022-01-25T11:51:30Z">
              <w:r>
                <w:rPr>
                  <w:rFonts w:hint="default"/>
                  <w:highlight w:val="yellow"/>
                  <w:lang w:val="ru-RU"/>
                </w:rPr>
                <w:t>ание</w:t>
              </w:r>
            </w:ins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rPr>
                <w:highlight w:val="yellow"/>
              </w:rPr>
            </w:pPr>
            <w:ins w:id="2394" w:author="google1599737165" w:date="2022-01-25T11:36:06Z">
              <w:r>
                <w:rPr>
                  <w:rFonts w:hint="default"/>
                  <w:sz w:val="20"/>
                  <w:szCs w:val="20"/>
                </w:rPr>
                <w:t>Научно-исследовательский проект</w:t>
              </w:r>
            </w:ins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Конспекты занятий</w:t>
            </w:r>
          </w:p>
          <w:p>
            <w:pPr>
              <w:pStyle w:val="961"/>
              <w:ind w:left="0"/>
              <w:rPr>
                <w:rFonts w:hint="default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Нинбург Е.А. «Технология научного исследования. Методические рекомендации». СПб., 2000.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8"/>
              </w:tabs>
              <w:ind w:left="34" w:firstLine="0"/>
              <w:contextualSpacing/>
              <w:rPr>
                <w:ins w:id="2395" w:author="google1599737165" w:date="2022-01-25T11:47:40Z"/>
                <w:sz w:val="24"/>
                <w:szCs w:val="24"/>
              </w:rPr>
            </w:pPr>
            <w:ins w:id="2396" w:author="google1599737165" w:date="2022-01-25T11:41:02Z">
              <w:r>
                <w:rPr>
                  <w:sz w:val="24"/>
                  <w:szCs w:val="24"/>
                </w:rPr>
                <w:t>Нинбург Е.А. Технология научного исследования. Методические рекомендации. СПб., 2000</w:t>
              </w:r>
            </w:ins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8"/>
              </w:tabs>
              <w:ind w:left="34" w:firstLine="0"/>
              <w:contextualSpacing/>
              <w:rPr>
                <w:sz w:val="24"/>
                <w:szCs w:val="24"/>
              </w:rPr>
            </w:pPr>
            <w:ins w:id="2397" w:author="google1599737165" w:date="2022-01-25T11:47:41Z">
              <w:r>
                <w:rPr>
                  <w:rFonts w:hint="default" w:ascii="Times New Roman" w:hAnsi="Times New Roman" w:eastAsia="Times New Roman"/>
                  <w:color w:val="000000"/>
                  <w:sz w:val="28"/>
                  <w:szCs w:val="24"/>
                </w:rPr>
                <w:t xml:space="preserve">Константинов А.С. Общая гидробиология. Изд. «Высшая школа». 1979 </w:t>
              </w:r>
            </w:ins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ins w:id="2398" w:author="google1599737165" w:date="2022-01-25T11:43:54Z"/>
                <w:rFonts w:hint="default"/>
                <w:highlight w:val="yellow"/>
                <w:lang w:val="ru-RU"/>
              </w:rPr>
            </w:pPr>
            <w:ins w:id="2399" w:author="google1599737165" w:date="2022-01-25T11:43:33Z">
              <w:r>
                <w:rPr>
                  <w:highlight w:val="yellow"/>
                  <w:lang w:val="ru-RU"/>
                </w:rPr>
                <w:t>П</w:t>
              </w:r>
            </w:ins>
            <w:ins w:id="2400" w:author="google1599737165" w:date="2022-01-25T11:43:34Z">
              <w:r>
                <w:rPr>
                  <w:highlight w:val="yellow"/>
                  <w:lang w:val="ru-RU"/>
                </w:rPr>
                <w:t>р</w:t>
              </w:r>
            </w:ins>
            <w:ins w:id="2401" w:author="google1599737165" w:date="2022-01-25T11:43:35Z">
              <w:r>
                <w:rPr>
                  <w:highlight w:val="yellow"/>
                  <w:lang w:val="ru-RU"/>
                </w:rPr>
                <w:t>едстав</w:t>
              </w:r>
            </w:ins>
            <w:ins w:id="2402" w:author="google1599737165" w:date="2022-01-25T11:43:36Z">
              <w:r>
                <w:rPr>
                  <w:highlight w:val="yellow"/>
                  <w:lang w:val="ru-RU"/>
                </w:rPr>
                <w:t>ление</w:t>
              </w:r>
            </w:ins>
            <w:ins w:id="2403" w:author="google1599737165" w:date="2022-01-25T11:43:36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04" w:author="google1599737165" w:date="2022-01-25T11:43:38Z">
              <w:r>
                <w:rPr>
                  <w:rFonts w:hint="default"/>
                  <w:highlight w:val="yellow"/>
                  <w:lang w:val="ru-RU"/>
                </w:rPr>
                <w:t>иссл</w:t>
              </w:r>
            </w:ins>
            <w:ins w:id="2405" w:author="google1599737165" w:date="2022-01-25T11:43:39Z">
              <w:r>
                <w:rPr>
                  <w:rFonts w:hint="default"/>
                  <w:highlight w:val="yellow"/>
                  <w:lang w:val="ru-RU"/>
                </w:rPr>
                <w:t>едвоател</w:t>
              </w:r>
            </w:ins>
            <w:ins w:id="2406" w:author="google1599737165" w:date="2022-01-25T11:43:40Z">
              <w:r>
                <w:rPr>
                  <w:rFonts w:hint="default"/>
                  <w:highlight w:val="yellow"/>
                  <w:lang w:val="ru-RU"/>
                </w:rPr>
                <w:t xml:space="preserve">ьского </w:t>
              </w:r>
            </w:ins>
            <w:ins w:id="2407" w:author="google1599737165" w:date="2022-01-25T11:43:41Z">
              <w:r>
                <w:rPr>
                  <w:rFonts w:hint="default"/>
                  <w:highlight w:val="yellow"/>
                  <w:lang w:val="ru-RU"/>
                </w:rPr>
                <w:t>про</w:t>
              </w:r>
            </w:ins>
            <w:ins w:id="2408" w:author="google1599737165" w:date="2022-01-25T11:43:42Z">
              <w:r>
                <w:rPr>
                  <w:rFonts w:hint="default"/>
                  <w:highlight w:val="yellow"/>
                  <w:lang w:val="ru-RU"/>
                </w:rPr>
                <w:t>екта</w:t>
              </w:r>
            </w:ins>
            <w:ins w:id="2409" w:author="google1599737165" w:date="2022-01-25T11:43:43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10" w:author="google1599737165" w:date="2022-01-25T11:43:44Z">
              <w:r>
                <w:rPr>
                  <w:rFonts w:hint="default"/>
                  <w:highlight w:val="yellow"/>
                  <w:lang w:val="ru-RU"/>
                </w:rPr>
                <w:t xml:space="preserve">на </w:t>
              </w:r>
            </w:ins>
            <w:ins w:id="2411" w:author="google1599737165" w:date="2022-01-25T11:43:45Z">
              <w:r>
                <w:rPr>
                  <w:rFonts w:hint="default"/>
                  <w:highlight w:val="yellow"/>
                  <w:lang w:val="ru-RU"/>
                </w:rPr>
                <w:t>о</w:t>
              </w:r>
            </w:ins>
            <w:ins w:id="2412" w:author="google1599737165" w:date="2022-01-25T11:43:46Z">
              <w:r>
                <w:rPr>
                  <w:rFonts w:hint="default"/>
                  <w:highlight w:val="yellow"/>
                  <w:lang w:val="ru-RU"/>
                </w:rPr>
                <w:t>б</w:t>
              </w:r>
            </w:ins>
            <w:ins w:id="2413" w:author="google1599737165" w:date="2022-01-25T11:43:47Z">
              <w:r>
                <w:rPr>
                  <w:rFonts w:hint="default"/>
                  <w:highlight w:val="yellow"/>
                  <w:lang w:val="ru-RU"/>
                </w:rPr>
                <w:t>ще</w:t>
              </w:r>
            </w:ins>
            <w:ins w:id="2414" w:author="google1599737165" w:date="2022-01-25T11:43:48Z">
              <w:r>
                <w:rPr>
                  <w:rFonts w:hint="default"/>
                  <w:highlight w:val="yellow"/>
                  <w:lang w:val="ru-RU"/>
                </w:rPr>
                <w:t>м с</w:t>
              </w:r>
            </w:ins>
            <w:ins w:id="2415" w:author="google1599737165" w:date="2022-01-25T11:43:49Z">
              <w:r>
                <w:rPr>
                  <w:rFonts w:hint="default"/>
                  <w:highlight w:val="yellow"/>
                  <w:lang w:val="ru-RU"/>
                </w:rPr>
                <w:t>обрани</w:t>
              </w:r>
            </w:ins>
            <w:ins w:id="2416" w:author="google1599737165" w:date="2022-01-25T11:43:50Z">
              <w:r>
                <w:rPr>
                  <w:rFonts w:hint="default"/>
                  <w:highlight w:val="yellow"/>
                  <w:lang w:val="ru-RU"/>
                </w:rPr>
                <w:t>и уч</w:t>
              </w:r>
            </w:ins>
            <w:ins w:id="2417" w:author="google1599737165" w:date="2022-01-25T11:43:51Z">
              <w:r>
                <w:rPr>
                  <w:rFonts w:hint="default"/>
                  <w:highlight w:val="yellow"/>
                  <w:lang w:val="ru-RU"/>
                </w:rPr>
                <w:t>астник</w:t>
              </w:r>
            </w:ins>
            <w:ins w:id="2418" w:author="google1599737165" w:date="2022-01-25T11:43:52Z">
              <w:r>
                <w:rPr>
                  <w:rFonts w:hint="default"/>
                  <w:highlight w:val="yellow"/>
                  <w:lang w:val="ru-RU"/>
                </w:rPr>
                <w:t>ов вые</w:t>
              </w:r>
            </w:ins>
            <w:ins w:id="2419" w:author="google1599737165" w:date="2022-01-25T11:43:53Z">
              <w:r>
                <w:rPr>
                  <w:rFonts w:hint="default"/>
                  <w:highlight w:val="yellow"/>
                  <w:lang w:val="ru-RU"/>
                </w:rPr>
                <w:t xml:space="preserve">зда. </w:t>
              </w:r>
            </w:ins>
          </w:p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ins w:id="2420" w:author="google1599737165" w:date="2022-01-25T11:43:32Z"/>
                <w:rFonts w:hint="default"/>
                <w:highlight w:val="yellow"/>
                <w:lang w:val="ru-RU"/>
              </w:rPr>
            </w:pPr>
          </w:p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rFonts w:hint="default"/>
                <w:highlight w:val="yellow"/>
                <w:lang w:val="ru-RU"/>
              </w:rPr>
            </w:pPr>
            <w:ins w:id="2421" w:author="google1599737165" w:date="2022-01-25T11:43:13Z">
              <w:r>
                <w:rPr>
                  <w:highlight w:val="yellow"/>
                  <w:lang w:val="ru-RU"/>
                </w:rPr>
                <w:t>Отчет</w:t>
              </w:r>
            </w:ins>
            <w:ins w:id="2422" w:author="google1599737165" w:date="2022-01-25T11:43:14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23" w:author="google1599737165" w:date="2022-01-25T11:43:15Z">
              <w:r>
                <w:rPr>
                  <w:rFonts w:hint="default"/>
                  <w:highlight w:val="yellow"/>
                  <w:lang w:val="ru-RU"/>
                </w:rPr>
                <w:t xml:space="preserve">по </w:t>
              </w:r>
            </w:ins>
            <w:ins w:id="2424" w:author="google1599737165" w:date="2022-01-25T11:43:19Z">
              <w:r>
                <w:rPr>
                  <w:rFonts w:hint="default"/>
                  <w:highlight w:val="yellow"/>
                  <w:lang w:val="ru-RU"/>
                </w:rPr>
                <w:t>резу</w:t>
              </w:r>
            </w:ins>
            <w:ins w:id="2425" w:author="google1599737165" w:date="2022-01-25T11:43:20Z">
              <w:r>
                <w:rPr>
                  <w:rFonts w:hint="default"/>
                  <w:highlight w:val="yellow"/>
                  <w:lang w:val="ru-RU"/>
                </w:rPr>
                <w:t>льтатам</w:t>
              </w:r>
            </w:ins>
            <w:ins w:id="2426" w:author="google1599737165" w:date="2022-01-25T11:43:21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27" w:author="google1599737165" w:date="2022-01-25T11:43:22Z">
              <w:r>
                <w:rPr>
                  <w:rFonts w:hint="default"/>
                  <w:highlight w:val="yellow"/>
                  <w:lang w:val="ru-RU"/>
                </w:rPr>
                <w:t>исс</w:t>
              </w:r>
            </w:ins>
            <w:ins w:id="2428" w:author="google1599737165" w:date="2022-01-25T11:43:23Z">
              <w:r>
                <w:rPr>
                  <w:rFonts w:hint="default"/>
                  <w:highlight w:val="yellow"/>
                  <w:lang w:val="ru-RU"/>
                </w:rPr>
                <w:t>ледова</w:t>
              </w:r>
            </w:ins>
            <w:ins w:id="2429" w:author="google1599737165" w:date="2022-01-25T11:43:24Z">
              <w:r>
                <w:rPr>
                  <w:rFonts w:hint="default"/>
                  <w:highlight w:val="yellow"/>
                  <w:lang w:val="ru-RU"/>
                </w:rPr>
                <w:t>тельско</w:t>
              </w:r>
            </w:ins>
            <w:ins w:id="2430" w:author="google1599737165" w:date="2022-01-25T11:43:30Z">
              <w:r>
                <w:rPr>
                  <w:rFonts w:hint="default"/>
                  <w:highlight w:val="yellow"/>
                  <w:lang w:val="ru-RU"/>
                </w:rPr>
                <w:t>г</w:t>
              </w:r>
            </w:ins>
            <w:ins w:id="2431" w:author="google1599737165" w:date="2022-01-25T11:43:25Z">
              <w:r>
                <w:rPr>
                  <w:rFonts w:hint="default"/>
                  <w:highlight w:val="yellow"/>
                  <w:lang w:val="ru-RU"/>
                </w:rPr>
                <w:t>о прое</w:t>
              </w:r>
            </w:ins>
            <w:ins w:id="2432" w:author="google1599737165" w:date="2022-01-25T11:43:26Z">
              <w:r>
                <w:rPr>
                  <w:rFonts w:hint="default"/>
                  <w:highlight w:val="yellow"/>
                  <w:lang w:val="ru-RU"/>
                </w:rPr>
                <w:t>кта.</w:t>
              </w:r>
            </w:ins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961"/>
              <w:numPr>
                <w:ilvl w:val="0"/>
                <w:numId w:val="27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433" w:author="google1599737165" w:date="2022-01-25T11:44:42Z"/>
                <w:rFonts w:hint="default"/>
                <w:highlight w:val="yellow"/>
                <w:lang w:val="ru-RU"/>
              </w:rPr>
            </w:pPr>
            <w:ins w:id="2434" w:author="google1599737165" w:date="2022-01-25T11:43:58Z">
              <w:r>
                <w:rPr>
                  <w:rFonts w:hint="default"/>
                  <w:highlight w:val="yellow"/>
                  <w:lang w:val="ru-RU"/>
                </w:rPr>
                <w:t xml:space="preserve"> Н</w:t>
              </w:r>
            </w:ins>
            <w:ins w:id="2435" w:author="google1599737165" w:date="2022-01-25T11:43:59Z">
              <w:r>
                <w:rPr>
                  <w:rFonts w:hint="default"/>
                  <w:highlight w:val="yellow"/>
                  <w:lang w:val="ru-RU"/>
                </w:rPr>
                <w:t>аучн</w:t>
              </w:r>
            </w:ins>
            <w:ins w:id="2436" w:author="google1599737165" w:date="2022-01-25T11:44:00Z">
              <w:r>
                <w:rPr>
                  <w:rFonts w:hint="default"/>
                  <w:highlight w:val="yellow"/>
                  <w:lang w:val="ru-RU"/>
                </w:rPr>
                <w:t xml:space="preserve">ое </w:t>
              </w:r>
            </w:ins>
            <w:ins w:id="2437" w:author="google1599737165" w:date="2022-01-25T11:44:01Z">
              <w:r>
                <w:rPr>
                  <w:rFonts w:hint="default"/>
                  <w:highlight w:val="yellow"/>
                  <w:lang w:val="ru-RU"/>
                </w:rPr>
                <w:t>обору</w:t>
              </w:r>
            </w:ins>
            <w:ins w:id="2438" w:author="google1599737165" w:date="2022-01-25T11:44:02Z">
              <w:r>
                <w:rPr>
                  <w:rFonts w:hint="default"/>
                  <w:highlight w:val="yellow"/>
                  <w:lang w:val="ru-RU"/>
                </w:rPr>
                <w:t>довани</w:t>
              </w:r>
            </w:ins>
            <w:ins w:id="2439" w:author="google1599737165" w:date="2022-01-25T11:44:03Z">
              <w:r>
                <w:rPr>
                  <w:rFonts w:hint="default"/>
                  <w:highlight w:val="yellow"/>
                  <w:lang w:val="ru-RU"/>
                </w:rPr>
                <w:t>е (</w:t>
              </w:r>
            </w:ins>
            <w:ins w:id="2440" w:author="google1599737165" w:date="2022-01-25T11:44:04Z">
              <w:r>
                <w:rPr>
                  <w:rFonts w:hint="default"/>
                  <w:highlight w:val="yellow"/>
                  <w:lang w:val="ru-RU"/>
                </w:rPr>
                <w:t>сач</w:t>
              </w:r>
            </w:ins>
            <w:ins w:id="2441" w:author="google1599737165" w:date="2022-01-25T11:44:05Z">
              <w:r>
                <w:rPr>
                  <w:rFonts w:hint="default"/>
                  <w:highlight w:val="yellow"/>
                  <w:lang w:val="ru-RU"/>
                </w:rPr>
                <w:t>ки,</w:t>
              </w:r>
            </w:ins>
            <w:ins w:id="2442" w:author="google1599737165" w:date="2022-01-25T11:44:06Z">
              <w:r>
                <w:rPr>
                  <w:rFonts w:hint="default"/>
                  <w:highlight w:val="yellow"/>
                  <w:lang w:val="ru-RU"/>
                </w:rPr>
                <w:t xml:space="preserve"> бин</w:t>
              </w:r>
            </w:ins>
            <w:ins w:id="2443" w:author="google1599737165" w:date="2022-01-25T11:44:07Z">
              <w:r>
                <w:rPr>
                  <w:rFonts w:hint="default"/>
                  <w:highlight w:val="yellow"/>
                  <w:lang w:val="ru-RU"/>
                </w:rPr>
                <w:t>окли,</w:t>
              </w:r>
            </w:ins>
            <w:ins w:id="2444" w:author="google1599737165" w:date="2022-01-25T11:44:08Z">
              <w:r>
                <w:rPr>
                  <w:rFonts w:hint="default"/>
                  <w:highlight w:val="yellow"/>
                  <w:lang w:val="ru-RU"/>
                </w:rPr>
                <w:t xml:space="preserve"> зв</w:t>
              </w:r>
            </w:ins>
            <w:ins w:id="2445" w:author="google1599737165" w:date="2022-01-25T11:44:09Z">
              <w:r>
                <w:rPr>
                  <w:rFonts w:hint="default"/>
                  <w:highlight w:val="yellow"/>
                  <w:lang w:val="ru-RU"/>
                </w:rPr>
                <w:t>укоза</w:t>
              </w:r>
            </w:ins>
            <w:ins w:id="2446" w:author="google1599737165" w:date="2022-01-25T11:44:10Z">
              <w:r>
                <w:rPr>
                  <w:rFonts w:hint="default"/>
                  <w:highlight w:val="yellow"/>
                  <w:lang w:val="ru-RU"/>
                </w:rPr>
                <w:t>пис</w:t>
              </w:r>
            </w:ins>
            <w:ins w:id="2447" w:author="google1599737165" w:date="2022-01-25T11:44:13Z">
              <w:r>
                <w:rPr>
                  <w:rFonts w:hint="default"/>
                  <w:highlight w:val="yellow"/>
                  <w:lang w:val="ru-RU"/>
                </w:rPr>
                <w:t>ы</w:t>
              </w:r>
            </w:ins>
            <w:ins w:id="2448" w:author="google1599737165" w:date="2022-01-25T11:44:14Z">
              <w:r>
                <w:rPr>
                  <w:rFonts w:hint="default"/>
                  <w:highlight w:val="yellow"/>
                  <w:lang w:val="ru-RU"/>
                </w:rPr>
                <w:t>вающ</w:t>
              </w:r>
            </w:ins>
            <w:ins w:id="2449" w:author="google1599737165" w:date="2022-01-25T11:44:18Z">
              <w:r>
                <w:rPr>
                  <w:rFonts w:hint="default"/>
                  <w:highlight w:val="yellow"/>
                  <w:lang w:val="ru-RU"/>
                </w:rPr>
                <w:t>ие</w:t>
              </w:r>
            </w:ins>
            <w:ins w:id="2450" w:author="google1599737165" w:date="2022-01-25T11:44:19Z">
              <w:r>
                <w:rPr>
                  <w:rFonts w:hint="default"/>
                  <w:highlight w:val="yellow"/>
                  <w:lang w:val="ru-RU"/>
                </w:rPr>
                <w:t xml:space="preserve"> ус</w:t>
              </w:r>
            </w:ins>
            <w:ins w:id="2451" w:author="google1599737165" w:date="2022-01-25T11:44:20Z">
              <w:r>
                <w:rPr>
                  <w:rFonts w:hint="default"/>
                  <w:highlight w:val="yellow"/>
                  <w:lang w:val="ru-RU"/>
                </w:rPr>
                <w:t>той</w:t>
              </w:r>
            </w:ins>
            <w:ins w:id="2452" w:author="google1599737165" w:date="2022-01-25T11:44:21Z">
              <w:r>
                <w:rPr>
                  <w:rFonts w:hint="default"/>
                  <w:highlight w:val="yellow"/>
                  <w:lang w:val="ru-RU"/>
                </w:rPr>
                <w:t>с</w:t>
              </w:r>
            </w:ins>
            <w:ins w:id="2453" w:author="google1599737165" w:date="2022-01-25T11:44:23Z">
              <w:r>
                <w:rPr>
                  <w:rFonts w:hint="default"/>
                  <w:highlight w:val="yellow"/>
                  <w:lang w:val="ru-RU"/>
                </w:rPr>
                <w:t>т</w:t>
              </w:r>
            </w:ins>
            <w:ins w:id="2454" w:author="google1599737165" w:date="2022-01-25T11:44:24Z">
              <w:r>
                <w:rPr>
                  <w:rFonts w:hint="default"/>
                  <w:highlight w:val="yellow"/>
                  <w:lang w:val="ru-RU"/>
                </w:rPr>
                <w:t>ва,</w:t>
              </w:r>
            </w:ins>
            <w:ins w:id="2455" w:author="google1599737165" w:date="2022-01-25T11:44:25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56" w:author="google1599737165" w:date="2022-01-25T11:44:29Z">
              <w:r>
                <w:rPr>
                  <w:rFonts w:hint="default"/>
                  <w:highlight w:val="yellow"/>
                  <w:lang w:val="ru-RU"/>
                </w:rPr>
                <w:t>дноч</w:t>
              </w:r>
            </w:ins>
            <w:ins w:id="2457" w:author="google1599737165" w:date="2022-01-25T11:44:30Z">
              <w:r>
                <w:rPr>
                  <w:rFonts w:hint="default"/>
                  <w:highlight w:val="yellow"/>
                  <w:lang w:val="ru-RU"/>
                </w:rPr>
                <w:t>ерпате</w:t>
              </w:r>
            </w:ins>
            <w:ins w:id="2458" w:author="google1599737165" w:date="2022-01-25T11:44:31Z">
              <w:r>
                <w:rPr>
                  <w:rFonts w:hint="default"/>
                  <w:highlight w:val="yellow"/>
                  <w:lang w:val="ru-RU"/>
                </w:rPr>
                <w:t xml:space="preserve">ль, </w:t>
              </w:r>
            </w:ins>
            <w:ins w:id="2459" w:author="google1599737165" w:date="2022-01-25T11:44:32Z">
              <w:r>
                <w:rPr>
                  <w:rFonts w:hint="default"/>
                  <w:highlight w:val="yellow"/>
                  <w:lang w:val="ru-RU"/>
                </w:rPr>
                <w:t>дра</w:t>
              </w:r>
            </w:ins>
            <w:ins w:id="2460" w:author="google1599737165" w:date="2022-01-25T11:44:33Z">
              <w:r>
                <w:rPr>
                  <w:rFonts w:hint="default"/>
                  <w:highlight w:val="yellow"/>
                  <w:lang w:val="ru-RU"/>
                </w:rPr>
                <w:t>га</w:t>
              </w:r>
            </w:ins>
            <w:ins w:id="2461" w:author="google1599737165" w:date="2022-01-25T11:44:45Z">
              <w:r>
                <w:rPr>
                  <w:rFonts w:hint="default"/>
                  <w:highlight w:val="yellow"/>
                  <w:lang w:val="ru-RU"/>
                </w:rPr>
                <w:t xml:space="preserve">, </w:t>
              </w:r>
            </w:ins>
            <w:ins w:id="2462" w:author="google1599737165" w:date="2022-01-25T11:44:46Z">
              <w:r>
                <w:rPr>
                  <w:rFonts w:hint="default"/>
                  <w:highlight w:val="yellow"/>
                  <w:lang w:val="ru-RU"/>
                </w:rPr>
                <w:t>метео</w:t>
              </w:r>
            </w:ins>
            <w:ins w:id="2463" w:author="google1599737165" w:date="2022-01-25T11:44:47Z">
              <w:r>
                <w:rPr>
                  <w:rFonts w:hint="default"/>
                  <w:highlight w:val="yellow"/>
                  <w:lang w:val="ru-RU"/>
                </w:rPr>
                <w:t>ролог</w:t>
              </w:r>
            </w:ins>
            <w:ins w:id="2464" w:author="google1599737165" w:date="2022-01-25T11:44:48Z">
              <w:r>
                <w:rPr>
                  <w:rFonts w:hint="default"/>
                  <w:highlight w:val="yellow"/>
                  <w:lang w:val="ru-RU"/>
                </w:rPr>
                <w:t>ическ</w:t>
              </w:r>
            </w:ins>
            <w:ins w:id="2465" w:author="google1599737165" w:date="2022-01-25T11:44:49Z">
              <w:r>
                <w:rPr>
                  <w:rFonts w:hint="default"/>
                  <w:highlight w:val="yellow"/>
                  <w:lang w:val="ru-RU"/>
                </w:rPr>
                <w:t xml:space="preserve">ие и </w:t>
              </w:r>
            </w:ins>
            <w:ins w:id="2466" w:author="google1599737165" w:date="2022-01-25T11:44:50Z">
              <w:r>
                <w:rPr>
                  <w:rFonts w:hint="default"/>
                  <w:highlight w:val="yellow"/>
                  <w:lang w:val="ru-RU"/>
                </w:rPr>
                <w:t>ги</w:t>
              </w:r>
            </w:ins>
            <w:ins w:id="2467" w:author="google1599737165" w:date="2022-01-25T11:44:51Z">
              <w:r>
                <w:rPr>
                  <w:rFonts w:hint="default"/>
                  <w:highlight w:val="yellow"/>
                  <w:lang w:val="ru-RU"/>
                </w:rPr>
                <w:t>др</w:t>
              </w:r>
            </w:ins>
            <w:ins w:id="2468" w:author="google1599737165" w:date="2022-01-25T11:44:52Z">
              <w:r>
                <w:rPr>
                  <w:rFonts w:hint="default"/>
                  <w:highlight w:val="yellow"/>
                  <w:lang w:val="ru-RU"/>
                </w:rPr>
                <w:t>ологи</w:t>
              </w:r>
            </w:ins>
            <w:ins w:id="2469" w:author="google1599737165" w:date="2022-01-25T11:44:53Z">
              <w:r>
                <w:rPr>
                  <w:rFonts w:hint="default"/>
                  <w:highlight w:val="yellow"/>
                  <w:lang w:val="ru-RU"/>
                </w:rPr>
                <w:t>ческие</w:t>
              </w:r>
            </w:ins>
            <w:ins w:id="2470" w:author="google1599737165" w:date="2022-01-25T11:44:54Z">
              <w:r>
                <w:rPr>
                  <w:rFonts w:hint="default"/>
                  <w:highlight w:val="yellow"/>
                  <w:lang w:val="ru-RU"/>
                </w:rPr>
                <w:t xml:space="preserve"> прибо</w:t>
              </w:r>
            </w:ins>
            <w:ins w:id="2471" w:author="google1599737165" w:date="2022-01-25T11:44:55Z">
              <w:r>
                <w:rPr>
                  <w:rFonts w:hint="default"/>
                  <w:highlight w:val="yellow"/>
                  <w:lang w:val="ru-RU"/>
                </w:rPr>
                <w:t>ры</w:t>
              </w:r>
            </w:ins>
            <w:ins w:id="2472" w:author="google1599737165" w:date="2022-01-25T11:44:42Z">
              <w:r>
                <w:rPr>
                  <w:rFonts w:hint="default"/>
                  <w:highlight w:val="yellow"/>
                  <w:lang w:val="ru-RU"/>
                </w:rPr>
                <w:t>)</w:t>
              </w:r>
            </w:ins>
          </w:p>
          <w:p>
            <w:pPr>
              <w:pStyle w:val="961"/>
              <w:numPr>
                <w:ilvl w:val="0"/>
                <w:numId w:val="27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473" w:author="google1599737165" w:date="2022-01-25T11:46:32Z"/>
                <w:rFonts w:hint="default"/>
                <w:highlight w:val="yellow"/>
                <w:lang w:val="ru-RU"/>
              </w:rPr>
            </w:pPr>
            <w:ins w:id="2474" w:author="google1599737165" w:date="2022-01-25T11:46:29Z">
              <w:r>
                <w:rPr>
                  <w:rFonts w:hint="default"/>
                  <w:highlight w:val="yellow"/>
                  <w:lang w:val="ru-RU"/>
                </w:rPr>
                <w:t>Ноу</w:t>
              </w:r>
            </w:ins>
            <w:ins w:id="2475" w:author="google1599737165" w:date="2022-01-25T11:46:30Z">
              <w:r>
                <w:rPr>
                  <w:rFonts w:hint="default"/>
                  <w:highlight w:val="yellow"/>
                  <w:lang w:val="ru-RU"/>
                </w:rPr>
                <w:t>тбу</w:t>
              </w:r>
            </w:ins>
            <w:ins w:id="2476" w:author="google1599737165" w:date="2022-01-25T11:46:31Z">
              <w:r>
                <w:rPr>
                  <w:rFonts w:hint="default"/>
                  <w:highlight w:val="yellow"/>
                  <w:lang w:val="ru-RU"/>
                </w:rPr>
                <w:t>к</w:t>
              </w:r>
            </w:ins>
          </w:p>
          <w:p>
            <w:pPr>
              <w:pStyle w:val="961"/>
              <w:numPr>
                <w:ilvl w:val="0"/>
                <w:numId w:val="27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rFonts w:hint="default"/>
                <w:highlight w:val="yellow"/>
                <w:lang w:val="ru-RU"/>
              </w:rPr>
            </w:pPr>
            <w:ins w:id="2477" w:author="google1599737165" w:date="2022-01-25T11:46:33Z">
              <w:r>
                <w:rPr>
                  <w:rFonts w:hint="default"/>
                  <w:highlight w:val="yellow"/>
                  <w:lang w:val="ru-RU"/>
                </w:rPr>
                <w:t>Пол</w:t>
              </w:r>
            </w:ins>
            <w:ins w:id="2478" w:author="google1599737165" w:date="2022-01-25T11:46:34Z">
              <w:r>
                <w:rPr>
                  <w:rFonts w:hint="default"/>
                  <w:highlight w:val="yellow"/>
                  <w:lang w:val="ru-RU"/>
                </w:rPr>
                <w:t xml:space="preserve">евые </w:t>
              </w:r>
            </w:ins>
            <w:ins w:id="2479" w:author="google1599737165" w:date="2022-01-25T11:46:35Z">
              <w:r>
                <w:rPr>
                  <w:rFonts w:hint="default"/>
                  <w:highlight w:val="yellow"/>
                  <w:lang w:val="ru-RU"/>
                </w:rPr>
                <w:t>дневн</w:t>
              </w:r>
            </w:ins>
            <w:ins w:id="2480" w:author="google1599737165" w:date="2022-01-25T11:46:36Z">
              <w:r>
                <w:rPr>
                  <w:rFonts w:hint="default"/>
                  <w:highlight w:val="yellow"/>
                  <w:lang w:val="ru-RU"/>
                </w:rPr>
                <w:t>ики</w:t>
              </w:r>
            </w:ins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pacing w:before="120" w:line="360" w:lineRule="auto"/>
              <w:jc w:val="center"/>
              <w:rPr>
                <w:ins w:id="2481" w:author="google1599737165" w:date="2022-01-25T11:36:19Z"/>
                <w:rFonts w:hint="default"/>
                <w:sz w:val="20"/>
                <w:szCs w:val="20"/>
              </w:rPr>
            </w:pPr>
            <w:ins w:id="2482" w:author="google1599737165" w:date="2022-01-25T11:36:19Z">
              <w:r>
                <w:rPr>
                  <w:rFonts w:hint="default"/>
                  <w:sz w:val="20"/>
                  <w:szCs w:val="20"/>
                </w:rPr>
                <w:t>Ландшафтно-биологические экскурсии</w:t>
              </w:r>
            </w:ins>
          </w:p>
          <w:p>
            <w:pPr>
              <w:rPr>
                <w:highlight w:val="yellow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0"/>
                <w:numId w:val="28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rFonts w:hint="default"/>
                <w:szCs w:val="24"/>
                <w:highlight w:val="none"/>
                <w:lang w:val="ru-RU"/>
              </w:rPr>
            </w:pPr>
            <w:ins w:id="2483" w:author="google1599737165" w:date="2022-01-25T11:47:30Z">
              <w:r>
                <w:rPr>
                  <w:rFonts w:hint="default" w:ascii="Times New Roman" w:hAnsi="Times New Roman" w:eastAsia="Times New Roman"/>
                  <w:color w:val="000000"/>
                  <w:sz w:val="28"/>
                  <w:szCs w:val="24"/>
                </w:rPr>
                <w:t xml:space="preserve">Водные сообщества и биология гидробионтов. Изд. «Наука». Ленинград. 1985 </w:t>
              </w:r>
            </w:ins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89"/>
              <w:numPr>
                <w:ilvl w:val="-1"/>
                <w:numId w:val="0"/>
              </w:numPr>
              <w:tabs>
                <w:tab w:val="left" w:pos="1134"/>
              </w:tabs>
              <w:spacing w:line="276" w:lineRule="auto"/>
              <w:ind w:left="0" w:firstLine="0"/>
              <w:rPr>
                <w:ins w:id="2484" w:author="google1599737165" w:date="2022-01-25T11:41:40Z"/>
              </w:rPr>
            </w:pPr>
            <w:ins w:id="2485" w:author="google1599737165" w:date="2022-01-25T11:41:40Z">
              <w:r>
                <w:rPr>
                  <w:sz w:val="24"/>
                  <w:szCs w:val="24"/>
                </w:rPr>
                <w:t>Ажгирей Г.Д, Горшков Г.П, Шанцер Е.В. Общая геология. 2013. М. изд.”Просвещение”.</w:t>
              </w:r>
            </w:ins>
          </w:p>
          <w:p>
            <w:pPr>
              <w:pStyle w:val="961"/>
              <w:widowControl/>
              <w:numPr>
                <w:ilvl w:val="-1"/>
                <w:numId w:val="0"/>
              </w:numPr>
              <w:tabs>
                <w:tab w:val="left" w:pos="398"/>
              </w:tabs>
              <w:ind w:left="34" w:firstLine="0"/>
              <w:contextualSpacing/>
              <w:rPr>
                <w:rFonts w:cs="Times New Roman"/>
                <w:highlight w:val="yellow"/>
              </w:rPr>
            </w:pPr>
            <w:ins w:id="2486" w:author="google1599737165" w:date="2022-01-25T11:42:03Z">
              <w:r>
                <w:rPr>
                  <w:sz w:val="24"/>
                  <w:szCs w:val="24"/>
                </w:rPr>
                <w:t>Гуленкова М.А., Красникова А.А. - Летняя полевая практика по ботанике - М., 2012</w:t>
              </w:r>
            </w:ins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rFonts w:hint="default"/>
                <w:highlight w:val="yellow"/>
                <w:lang w:val="ru-RU"/>
              </w:rPr>
            </w:pPr>
            <w:ins w:id="2487" w:author="google1599737165" w:date="2022-01-25T11:56:33Z">
              <w:r>
                <w:rPr>
                  <w:highlight w:val="yellow"/>
                  <w:lang w:val="ru-RU"/>
                </w:rPr>
                <w:t>Т</w:t>
              </w:r>
            </w:ins>
            <w:ins w:id="2488" w:author="google1599737165" w:date="2022-01-25T11:56:34Z">
              <w:r>
                <w:rPr>
                  <w:highlight w:val="yellow"/>
                  <w:lang w:val="ru-RU"/>
                </w:rPr>
                <w:t>е</w:t>
              </w:r>
            </w:ins>
            <w:ins w:id="2489" w:author="google1599737165" w:date="2022-01-25T11:56:35Z">
              <w:r>
                <w:rPr>
                  <w:highlight w:val="yellow"/>
                  <w:lang w:val="ru-RU"/>
                </w:rPr>
                <w:t>ст</w:t>
              </w:r>
            </w:ins>
            <w:ins w:id="2490" w:author="google1599737165" w:date="2022-01-25T11:56:35Z">
              <w:r>
                <w:rPr>
                  <w:rFonts w:hint="default"/>
                  <w:highlight w:val="yellow"/>
                  <w:lang w:val="ru-RU"/>
                </w:rPr>
                <w:t xml:space="preserve"> </w:t>
              </w:r>
            </w:ins>
            <w:ins w:id="2491" w:author="google1599737165" w:date="2022-01-25T11:56:36Z">
              <w:r>
                <w:rPr>
                  <w:rFonts w:hint="default"/>
                  <w:highlight w:val="yellow"/>
                  <w:lang w:val="ru-RU"/>
                </w:rPr>
                <w:t>на з</w:t>
              </w:r>
            </w:ins>
            <w:ins w:id="2492" w:author="google1599737165" w:date="2022-01-25T11:56:37Z">
              <w:r>
                <w:rPr>
                  <w:rFonts w:hint="default"/>
                  <w:highlight w:val="yellow"/>
                  <w:lang w:val="ru-RU"/>
                </w:rPr>
                <w:t>нан</w:t>
              </w:r>
            </w:ins>
            <w:ins w:id="2493" w:author="google1599737165" w:date="2022-01-25T11:56:39Z">
              <w:r>
                <w:rPr>
                  <w:rFonts w:hint="default"/>
                  <w:highlight w:val="yellow"/>
                  <w:lang w:val="ru-RU"/>
                </w:rPr>
                <w:t xml:space="preserve">ие </w:t>
              </w:r>
            </w:ins>
            <w:ins w:id="2494" w:author="google1599737165" w:date="2022-01-25T11:56:48Z">
              <w:r>
                <w:rPr>
                  <w:rFonts w:hint="default"/>
                  <w:highlight w:val="yellow"/>
                  <w:lang w:val="ru-RU"/>
                </w:rPr>
                <w:t>ф</w:t>
              </w:r>
            </w:ins>
            <w:ins w:id="2495" w:author="google1599737165" w:date="2022-01-25T11:56:49Z">
              <w:r>
                <w:rPr>
                  <w:rFonts w:hint="default"/>
                  <w:highlight w:val="yellow"/>
                  <w:lang w:val="ru-RU"/>
                </w:rPr>
                <w:t>лор</w:t>
              </w:r>
            </w:ins>
            <w:ins w:id="2496" w:author="google1599737165" w:date="2022-01-25T11:56:50Z">
              <w:r>
                <w:rPr>
                  <w:rFonts w:hint="default"/>
                  <w:highlight w:val="yellow"/>
                  <w:lang w:val="ru-RU"/>
                </w:rPr>
                <w:t>ы и</w:t>
              </w:r>
            </w:ins>
            <w:ins w:id="2497" w:author="google1599737165" w:date="2022-01-25T11:56:51Z">
              <w:r>
                <w:rPr>
                  <w:rFonts w:hint="default"/>
                  <w:highlight w:val="yellow"/>
                  <w:lang w:val="ru-RU"/>
                </w:rPr>
                <w:t xml:space="preserve"> ф</w:t>
              </w:r>
            </w:ins>
            <w:ins w:id="2498" w:author="google1599737165" w:date="2022-01-25T11:56:52Z">
              <w:r>
                <w:rPr>
                  <w:rFonts w:hint="default"/>
                  <w:highlight w:val="yellow"/>
                  <w:lang w:val="ru-RU"/>
                </w:rPr>
                <w:t>ауны</w:t>
              </w:r>
            </w:ins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961"/>
              <w:numPr>
                <w:numId w:val="0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rFonts w:hint="default"/>
                <w:highlight w:val="yellow"/>
                <w:lang w:val="ru-RU"/>
              </w:rPr>
            </w:pPr>
            <w:ins w:id="2499" w:author="google1599737165" w:date="2022-01-25T11:51:07Z">
              <w:r>
                <w:rPr>
                  <w:rFonts w:hint="default"/>
                  <w:highlight w:val="yellow"/>
                  <w:lang w:val="ru-RU"/>
                </w:rPr>
                <w:t>1</w:t>
              </w:r>
            </w:ins>
            <w:ins w:id="2500" w:author="google1599737165" w:date="2022-01-25T11:51:08Z">
              <w:r>
                <w:rPr>
                  <w:rFonts w:hint="default"/>
                  <w:highlight w:val="yellow"/>
                  <w:lang w:val="ru-RU"/>
                </w:rPr>
                <w:t>.</w:t>
              </w:r>
            </w:ins>
            <w:ins w:id="2501" w:author="google1599737165" w:date="2022-01-25T11:51:09Z">
              <w:r>
                <w:rPr>
                  <w:rFonts w:hint="default"/>
                  <w:highlight w:val="yellow"/>
                  <w:lang w:val="ru-RU"/>
                </w:rPr>
                <w:t>Бино</w:t>
              </w:r>
            </w:ins>
            <w:ins w:id="2502" w:author="google1599737165" w:date="2022-01-25T11:51:10Z">
              <w:r>
                <w:rPr>
                  <w:rFonts w:hint="default"/>
                  <w:highlight w:val="yellow"/>
                  <w:lang w:val="ru-RU"/>
                </w:rPr>
                <w:t xml:space="preserve">кли </w:t>
              </w:r>
            </w:ins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ins w:id="2503" w:author="google1599737165" w:date="2022-01-25T11:36:17Z"/>
        </w:trPr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spacing w:before="120" w:line="360" w:lineRule="auto"/>
              <w:jc w:val="center"/>
              <w:rPr>
                <w:ins w:id="2504" w:author="google1599737165" w:date="2022-01-25T11:36:28Z"/>
                <w:sz w:val="20"/>
                <w:szCs w:val="20"/>
              </w:rPr>
            </w:pPr>
            <w:ins w:id="2505" w:author="google1599737165" w:date="2022-01-25T11:36:28Z">
              <w:r>
                <w:rPr>
                  <w:rFonts w:hint="default"/>
                  <w:sz w:val="20"/>
                  <w:szCs w:val="20"/>
                </w:rPr>
                <w:t xml:space="preserve">Итоговое занятие </w:t>
              </w:r>
            </w:ins>
          </w:p>
          <w:p>
            <w:pPr>
              <w:rPr>
                <w:ins w:id="2506" w:author="google1599737165" w:date="2022-01-25T11:36:17Z"/>
                <w:highlight w:val="yellow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0"/>
                <w:numId w:val="28"/>
              </w:numPr>
              <w:tabs>
                <w:tab w:val="left" w:pos="442"/>
              </w:tabs>
              <w:ind w:left="0" w:leftChars="0" w:firstLine="0" w:firstLineChars="0"/>
              <w:contextualSpacing/>
              <w:rPr>
                <w:ins w:id="2507" w:author="google1599737165" w:date="2022-01-25T11:36:17Z"/>
                <w:rFonts w:hint="default"/>
                <w:szCs w:val="24"/>
                <w:highlight w:val="none"/>
                <w:lang w:val="ru-RU"/>
              </w:rPr>
            </w:pPr>
          </w:p>
        </w:tc>
        <w:tc>
          <w:tcPr>
            <w:tcW w:w="33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numPr>
                <w:ilvl w:val="0"/>
                <w:numId w:val="29"/>
              </w:numPr>
              <w:tabs>
                <w:tab w:val="left" w:pos="398"/>
              </w:tabs>
              <w:ind w:left="0" w:firstLine="34"/>
              <w:contextualSpacing/>
              <w:rPr>
                <w:ins w:id="2508" w:author="google1599737165" w:date="2022-01-25T11:36:17Z"/>
                <w:rFonts w:cs="Times New Roman"/>
                <w:highlight w:val="yellow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961"/>
              <w:widowControl/>
              <w:tabs>
                <w:tab w:val="left" w:pos="390"/>
              </w:tabs>
              <w:ind w:left="5"/>
              <w:contextualSpacing/>
              <w:rPr>
                <w:ins w:id="2509" w:author="google1599737165" w:date="2022-01-25T11:36:17Z"/>
                <w:highlight w:val="yellow"/>
              </w:rPr>
            </w:pPr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961"/>
              <w:numPr>
                <w:numId w:val="0"/>
              </w:numPr>
              <w:tabs>
                <w:tab w:val="left" w:pos="338"/>
              </w:tabs>
              <w:ind w:left="54" w:leftChars="0" w:right="-3" w:rightChars="0"/>
              <w:contextualSpacing/>
              <w:rPr>
                <w:ins w:id="2510" w:author="google1599737165" w:date="2022-01-25T11:36:17Z"/>
                <w:highlight w:val="yellow"/>
              </w:rPr>
            </w:pPr>
          </w:p>
        </w:tc>
      </w:tr>
    </w:tbl>
    <w:p>
      <w:pPr>
        <w:spacing w:before="120" w:line="360" w:lineRule="auto"/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</w:t>
      </w:r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11" w:author="google1599737165" w:date="2022-01-25T12:02:57Z"/>
          <w:rFonts w:hint="default"/>
          <w:sz w:val="20"/>
          <w:szCs w:val="20"/>
        </w:rPr>
      </w:pPr>
      <w:ins w:id="2512" w:author="google1599737165" w:date="2022-01-25T11:59:04Z">
        <w:r>
          <w:rPr>
            <w:rFonts w:hint="default"/>
            <w:sz w:val="20"/>
            <w:szCs w:val="20"/>
          </w:rPr>
          <w:br w:type="page"/>
        </w:r>
      </w:ins>
    </w:p>
    <w:p>
      <w:pPr>
        <w:pStyle w:val="990"/>
        <w:spacing w:line="276" w:lineRule="auto"/>
        <w:rPr>
          <w:ins w:id="2513" w:author="google1599737165" w:date="2022-01-25T12:03:10Z"/>
        </w:rPr>
      </w:pPr>
      <w:ins w:id="2514" w:author="google1599737165" w:date="2022-01-25T12:03:10Z">
        <w:r>
          <w:rPr/>
          <w:t>СПИСОК ЛИТЕРАТУРЫ ДЛЯ УЧАЩИХСЯ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15" w:author="google1599737165" w:date="2022-01-25T12:02:57Z"/>
          <w:rFonts w:hint="default"/>
          <w:sz w:val="20"/>
          <w:szCs w:val="20"/>
        </w:rPr>
      </w:pPr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16" w:author="google1599737165" w:date="2022-01-25T12:01:39Z"/>
          <w:rFonts w:hint="default"/>
          <w:sz w:val="20"/>
          <w:szCs w:val="20"/>
        </w:rPr>
      </w:pPr>
      <w:ins w:id="2517" w:author="google1599737165" w:date="2022-01-25T12:01:39Z">
        <w:r>
          <w:rPr>
            <w:rFonts w:hint="default"/>
            <w:sz w:val="20"/>
            <w:szCs w:val="20"/>
          </w:rPr>
          <w:t>Берман А.Е. «Юный турист»/М.: Физкультура и спорт, 1977.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18" w:author="google1599737165" w:date="2022-01-25T12:01:39Z"/>
          <w:rFonts w:hint="default"/>
          <w:sz w:val="20"/>
          <w:szCs w:val="20"/>
        </w:rPr>
      </w:pPr>
      <w:ins w:id="2519" w:author="google1599737165" w:date="2022-01-25T12:01:39Z">
        <w:r>
          <w:rPr>
            <w:rFonts w:hint="default"/>
            <w:sz w:val="20"/>
            <w:szCs w:val="20"/>
          </w:rPr>
          <w:t>Водные сообщества и биология гидробионтов. Изд. «Наука». Ленинград. 1985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20" w:author="google1599737165" w:date="2022-01-25T12:01:39Z"/>
          <w:rFonts w:hint="default"/>
          <w:sz w:val="20"/>
          <w:szCs w:val="20"/>
        </w:rPr>
      </w:pPr>
      <w:ins w:id="2521" w:author="google1599737165" w:date="2022-01-25T12:01:39Z">
        <w:r>
          <w:rPr>
            <w:rFonts w:hint="default"/>
            <w:sz w:val="20"/>
            <w:szCs w:val="20"/>
          </w:rPr>
          <w:t>Горышина Т.К., Антонова И.С., Самойлов Ю.И. - Практикум по экологии растений - СПб,1992.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22" w:author="google1599737165" w:date="2022-01-25T12:01:39Z"/>
          <w:rFonts w:hint="default"/>
          <w:sz w:val="20"/>
          <w:szCs w:val="20"/>
        </w:rPr>
      </w:pPr>
      <w:ins w:id="2523" w:author="google1599737165" w:date="2022-01-25T12:01:39Z">
        <w:r>
          <w:rPr>
            <w:rFonts w:hint="default"/>
            <w:sz w:val="20"/>
            <w:szCs w:val="20"/>
          </w:rPr>
          <w:t>Гусев В.И. Определитель повреждений лесных, декоративных и плодовых деревьев и кустарников. 1984, М. изд. "Лесная промышленность”.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24" w:author="google1599737165" w:date="2022-01-25T12:01:39Z"/>
          <w:rFonts w:hint="default"/>
          <w:sz w:val="20"/>
          <w:szCs w:val="20"/>
        </w:rPr>
      </w:pPr>
      <w:ins w:id="2525" w:author="google1599737165" w:date="2022-01-25T12:01:39Z">
        <w:r>
          <w:rPr>
            <w:rFonts w:hint="default"/>
            <w:sz w:val="20"/>
            <w:szCs w:val="20"/>
          </w:rPr>
          <w:t>Иллюстрированный атлас беспозвоночных Белого моря. Путеводитель по фауне массовых видов морских беспозвоночных. М. КМК., 2006.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26" w:author="google1599737165" w:date="2022-01-25T12:01:39Z"/>
          <w:rFonts w:hint="default"/>
          <w:sz w:val="20"/>
          <w:szCs w:val="20"/>
        </w:rPr>
      </w:pPr>
      <w:ins w:id="2527" w:author="google1599737165" w:date="2022-01-25T12:01:39Z">
        <w:r>
          <w:rPr>
            <w:rFonts w:hint="default"/>
            <w:sz w:val="20"/>
            <w:szCs w:val="20"/>
          </w:rPr>
          <w:t>Как стать путешественником. Руководство для юного покорителя земель. Эгмонт, 2010.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28" w:author="google1599737165" w:date="2022-01-25T12:01:39Z"/>
          <w:rFonts w:hint="default"/>
          <w:sz w:val="20"/>
          <w:szCs w:val="20"/>
        </w:rPr>
      </w:pPr>
      <w:ins w:id="2529" w:author="google1599737165" w:date="2022-01-25T12:01:39Z">
        <w:r>
          <w:rPr>
            <w:rFonts w:hint="default"/>
            <w:sz w:val="20"/>
            <w:szCs w:val="20"/>
          </w:rPr>
          <w:t>Козлов М.А., Нинбург Е.М. Юным зоологам. 1981, М. изд. “Просвещение”.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30" w:author="google1599737165" w:date="2022-01-25T12:01:39Z"/>
          <w:rFonts w:hint="default"/>
          <w:sz w:val="20"/>
          <w:szCs w:val="20"/>
        </w:rPr>
      </w:pPr>
      <w:ins w:id="2531" w:author="google1599737165" w:date="2022-01-25T12:01:39Z">
        <w:r>
          <w:rPr>
            <w:rFonts w:hint="default"/>
            <w:sz w:val="20"/>
            <w:szCs w:val="20"/>
          </w:rPr>
          <w:t>Конспекты занятий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32" w:author="google1599737165" w:date="2022-01-25T12:01:39Z"/>
          <w:rFonts w:hint="default"/>
          <w:sz w:val="20"/>
          <w:szCs w:val="20"/>
        </w:rPr>
      </w:pPr>
      <w:ins w:id="2533" w:author="google1599737165" w:date="2022-01-25T12:01:39Z">
        <w:r>
          <w:rPr>
            <w:rFonts w:hint="default"/>
            <w:sz w:val="20"/>
            <w:szCs w:val="20"/>
          </w:rPr>
          <w:t>Кутикова Л.А.Старобогатов Я.И. (ред) Определитель пресноводных беспозвоночных Европейской части СССР. 1977, изд. Гидрометиоиздат.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34" w:author="google1599737165" w:date="2022-01-25T12:01:39Z"/>
          <w:rFonts w:hint="default"/>
          <w:sz w:val="20"/>
          <w:szCs w:val="20"/>
        </w:rPr>
      </w:pPr>
      <w:ins w:id="2535" w:author="google1599737165" w:date="2022-01-25T12:01:39Z">
        <w:r>
          <w:rPr>
            <w:rFonts w:hint="default"/>
            <w:sz w:val="20"/>
            <w:szCs w:val="20"/>
          </w:rPr>
          <w:t>Мамаев Б.М. Определитель насекомых по личинкам. 1972, М. изд. «Просвещение».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36" w:author="google1599737165" w:date="2022-01-25T12:01:39Z"/>
          <w:rFonts w:hint="default"/>
          <w:sz w:val="20"/>
          <w:szCs w:val="20"/>
        </w:rPr>
      </w:pPr>
      <w:ins w:id="2537" w:author="google1599737165" w:date="2022-01-25T12:01:39Z">
        <w:r>
          <w:rPr>
            <w:rFonts w:hint="default"/>
            <w:sz w:val="20"/>
            <w:szCs w:val="20"/>
          </w:rPr>
          <w:t>Нинбург Е.А. «Технология научного исследования. Методические рекомендации». СПб., 2000.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38" w:author="google1599737165" w:date="2022-01-25T12:01:39Z"/>
          <w:rFonts w:hint="default"/>
          <w:sz w:val="20"/>
          <w:szCs w:val="20"/>
        </w:rPr>
      </w:pPr>
      <w:ins w:id="2539" w:author="google1599737165" w:date="2022-01-25T12:01:39Z">
        <w:r>
          <w:rPr>
            <w:rFonts w:hint="default"/>
            <w:sz w:val="20"/>
            <w:szCs w:val="20"/>
          </w:rPr>
          <w:t>Плавильщиков Н.Н. Жизнь пруда. 1952, М-Л. изд. ДЕТГИЗ.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40" w:author="google1599737165" w:date="2022-01-25T12:01:39Z"/>
          <w:rFonts w:hint="default"/>
          <w:sz w:val="20"/>
          <w:szCs w:val="20"/>
        </w:rPr>
      </w:pPr>
      <w:ins w:id="2541" w:author="google1599737165" w:date="2022-01-25T12:01:39Z">
        <w:r>
          <w:rPr>
            <w:rFonts w:hint="default"/>
            <w:sz w:val="20"/>
            <w:szCs w:val="20"/>
          </w:rPr>
          <w:t>Плавильщиков Н.Н. Определитель насекомых. 1957, М. изд. УЧПЕДГИЗ.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42" w:author="google1599737165" w:date="2022-01-25T12:01:39Z"/>
          <w:rFonts w:hint="default"/>
          <w:sz w:val="20"/>
          <w:szCs w:val="20"/>
        </w:rPr>
      </w:pPr>
      <w:ins w:id="2543" w:author="google1599737165" w:date="2022-01-25T12:01:39Z">
        <w:r>
          <w:rPr>
            <w:rFonts w:hint="default"/>
            <w:sz w:val="20"/>
            <w:szCs w:val="20"/>
          </w:rPr>
          <w:t>Промптов А.Н. Птицы в природе. 1949, Л. изд. УЧПЕДГИЗ.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44" w:author="google1599737165" w:date="2022-01-25T12:01:39Z"/>
          <w:rFonts w:hint="default"/>
          <w:sz w:val="20"/>
          <w:szCs w:val="20"/>
        </w:rPr>
      </w:pPr>
      <w:ins w:id="2545" w:author="google1599737165" w:date="2022-01-25T12:01:39Z">
        <w:r>
          <w:rPr>
            <w:rFonts w:hint="default"/>
            <w:sz w:val="20"/>
            <w:szCs w:val="20"/>
          </w:rPr>
          <w:t>Старобогатов Я.И. Природа Ленинградской области: Раки, моллюски. 1988, Л. изд. Лениздат.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46" w:author="google1599737165" w:date="2022-01-25T12:01:39Z"/>
          <w:rFonts w:hint="default"/>
          <w:sz w:val="20"/>
          <w:szCs w:val="20"/>
        </w:rPr>
      </w:pPr>
      <w:ins w:id="2547" w:author="google1599737165" w:date="2022-01-25T12:01:39Z">
        <w:r>
          <w:rPr>
            <w:rFonts w:hint="default"/>
            <w:sz w:val="20"/>
            <w:szCs w:val="20"/>
          </w:rPr>
          <w:t>Формозов А.Н. Спутник следопыта. 1989, М. изд. МГУ.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48" w:author="google1599737165" w:date="2022-01-25T12:01:39Z"/>
          <w:rFonts w:hint="default"/>
          <w:sz w:val="20"/>
          <w:szCs w:val="20"/>
        </w:rPr>
      </w:pPr>
      <w:ins w:id="2549" w:author="google1599737165" w:date="2022-01-25T12:01:39Z">
        <w:r>
          <w:rPr>
            <w:rFonts w:hint="default"/>
            <w:sz w:val="20"/>
            <w:szCs w:val="20"/>
          </w:rPr>
          <w:t>Хейсин Е.М. Краткий определитель пресноводной фауны. 1951, М. изд. УЧПЕДГИЗ.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50" w:author="google1599737165" w:date="2022-01-25T12:03:17Z"/>
          <w:rFonts w:hint="default"/>
          <w:sz w:val="20"/>
          <w:szCs w:val="20"/>
        </w:rPr>
      </w:pPr>
      <w:ins w:id="2551" w:author="google1599737165" w:date="2022-01-25T12:01:39Z">
        <w:r>
          <w:rPr>
            <w:rFonts w:hint="default"/>
            <w:sz w:val="20"/>
            <w:szCs w:val="20"/>
          </w:rPr>
          <w:t>Хьювитт С. Атлас юного путешественника /  Изд.: Росмэн. 2009.</w:t>
        </w:r>
      </w:ins>
    </w:p>
    <w:p>
      <w:pPr>
        <w:pStyle w:val="990"/>
        <w:tabs>
          <w:tab w:val="left" w:pos="1134"/>
        </w:tabs>
        <w:spacing w:line="276" w:lineRule="auto"/>
        <w:ind w:left="1134" w:hanging="425"/>
        <w:rPr>
          <w:ins w:id="2552" w:author="google1599737165" w:date="2022-01-25T12:03:26Z"/>
        </w:rPr>
      </w:pPr>
      <w:ins w:id="2553" w:author="google1599737165" w:date="2022-01-25T12:03:17Z">
        <w:r>
          <w:rPr>
            <w:rFonts w:hint="default"/>
            <w:sz w:val="20"/>
            <w:szCs w:val="20"/>
          </w:rPr>
          <w:br w:type="page"/>
        </w:r>
      </w:ins>
      <w:ins w:id="2554" w:author="google1599737165" w:date="2022-01-25T12:03:26Z">
        <w:r>
          <w:rPr/>
          <w:t>СПИСОК ЛИТЕРАТУРЫ ДЛЯ ПЕДАГОГОВ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55" w:author="google1599737165" w:date="2022-01-25T12:07:54Z"/>
          <w:rFonts w:hint="default"/>
          <w:sz w:val="20"/>
          <w:szCs w:val="20"/>
        </w:rPr>
      </w:pPr>
      <w:ins w:id="2556" w:author="google1599737165" w:date="2022-01-25T12:07:54Z">
        <w:r>
          <w:rPr>
            <w:rFonts w:hint="default"/>
            <w:sz w:val="20"/>
            <w:szCs w:val="20"/>
          </w:rPr>
          <w:t>Ажгирей Г.Д, Горшков Г.П, Шанцер Е.В. Общая геология. 2013. М. изд.”Просвещение”.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57" w:author="google1599737165" w:date="2022-01-25T12:07:54Z"/>
          <w:rFonts w:hint="default"/>
          <w:sz w:val="20"/>
          <w:szCs w:val="20"/>
        </w:rPr>
      </w:pPr>
      <w:ins w:id="2558" w:author="google1599737165" w:date="2022-01-25T12:07:54Z">
        <w:r>
          <w:rPr>
            <w:rFonts w:hint="default"/>
            <w:sz w:val="20"/>
            <w:szCs w:val="20"/>
          </w:rPr>
          <w:t>Губаненков С. М. ОБЕСПЕЧЕНИЕ БЕЗОПАСНОСТИ ТУРИСТСКИХ ПОХОДОВ И СОРЕВНОВАНИЙ ПОДРОСТКОВ. ISBN: 5-9676-0079-5 280. 2007. Изд. «Петрополис».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59" w:author="google1599737165" w:date="2022-01-25T12:07:54Z"/>
          <w:rFonts w:hint="default"/>
          <w:sz w:val="20"/>
          <w:szCs w:val="20"/>
        </w:rPr>
      </w:pPr>
      <w:ins w:id="2560" w:author="google1599737165" w:date="2022-01-25T12:07:54Z">
        <w:r>
          <w:rPr>
            <w:rFonts w:hint="default"/>
            <w:sz w:val="20"/>
            <w:szCs w:val="20"/>
          </w:rPr>
          <w:t>Гуленкова М.А., Красникова А.А. - Летняя полевая практика по ботанике - М., 2012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61" w:author="google1599737165" w:date="2022-01-25T12:07:54Z"/>
          <w:rFonts w:hint="default"/>
          <w:sz w:val="20"/>
          <w:szCs w:val="20"/>
        </w:rPr>
      </w:pPr>
      <w:ins w:id="2562" w:author="google1599737165" w:date="2022-01-25T12:07:54Z">
        <w:r>
          <w:rPr>
            <w:rFonts w:hint="default"/>
            <w:sz w:val="20"/>
            <w:szCs w:val="20"/>
          </w:rPr>
          <w:t>Жадин В.И. (ред) Жизнь пресных вод СССР. 1949, М-Л. изд. АНСССР.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63" w:author="google1599737165" w:date="2022-01-25T12:07:54Z"/>
          <w:rFonts w:hint="default"/>
          <w:sz w:val="20"/>
          <w:szCs w:val="20"/>
        </w:rPr>
      </w:pPr>
      <w:ins w:id="2564" w:author="google1599737165" w:date="2022-01-25T12:07:54Z">
        <w:r>
          <w:rPr>
            <w:rFonts w:hint="default"/>
            <w:sz w:val="20"/>
            <w:szCs w:val="20"/>
          </w:rPr>
          <w:t>Жизнь животных. Т. 1-3 Беспозвоночные. 1969, М. изд.”Просвещение”.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65" w:author="google1599737165" w:date="2022-01-25T12:07:54Z"/>
          <w:rFonts w:hint="default"/>
          <w:sz w:val="20"/>
          <w:szCs w:val="20"/>
        </w:rPr>
      </w:pPr>
      <w:ins w:id="2566" w:author="google1599737165" w:date="2022-01-25T12:07:54Z">
        <w:r>
          <w:rPr>
            <w:rFonts w:hint="default"/>
            <w:sz w:val="20"/>
            <w:szCs w:val="20"/>
          </w:rPr>
          <w:t>Жизнь растений. Т. 1-6. 1974, М. изд. “Просвещение”.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67" w:author="google1599737165" w:date="2022-01-25T12:07:54Z"/>
          <w:rFonts w:hint="default"/>
          <w:sz w:val="20"/>
          <w:szCs w:val="20"/>
        </w:rPr>
      </w:pPr>
      <w:ins w:id="2568" w:author="google1599737165" w:date="2022-01-25T12:07:54Z">
        <w:r>
          <w:rPr>
            <w:rFonts w:hint="default"/>
            <w:sz w:val="20"/>
            <w:szCs w:val="20"/>
          </w:rPr>
  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69" w:author="google1599737165" w:date="2022-01-25T12:07:54Z"/>
          <w:rFonts w:hint="default"/>
          <w:sz w:val="20"/>
          <w:szCs w:val="20"/>
        </w:rPr>
      </w:pPr>
      <w:ins w:id="2570" w:author="google1599737165" w:date="2022-01-25T12:07:54Z">
        <w:r>
          <w:rPr>
            <w:rFonts w:hint="default"/>
            <w:sz w:val="20"/>
            <w:szCs w:val="20"/>
          </w:rPr>
          <w:t>Константинов А.С. Общая гидробиология. Изд. «Высшая школа». 1979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71" w:author="google1599737165" w:date="2022-01-25T12:07:54Z"/>
          <w:rFonts w:hint="default"/>
          <w:sz w:val="20"/>
          <w:szCs w:val="20"/>
        </w:rPr>
      </w:pPr>
      <w:ins w:id="2572" w:author="google1599737165" w:date="2022-01-25T12:07:54Z">
        <w:r>
          <w:rPr>
            <w:rFonts w:hint="default"/>
            <w:sz w:val="20"/>
            <w:szCs w:val="20"/>
          </w:rPr>
          <w:t>Мальчевский А.С. Орнитологические экскурсии. Л. изд. ЛГУ.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73" w:author="google1599737165" w:date="2022-01-25T12:07:54Z"/>
          <w:rFonts w:hint="default"/>
          <w:sz w:val="20"/>
          <w:szCs w:val="20"/>
        </w:rPr>
      </w:pPr>
      <w:ins w:id="2574" w:author="google1599737165" w:date="2022-01-25T12:07:54Z">
        <w:r>
          <w:rPr>
            <w:rFonts w:hint="default"/>
            <w:sz w:val="20"/>
            <w:szCs w:val="20"/>
          </w:rPr>
          <w:t>Мальчевский А.С., Пукинский Ю.Б. Птицы Ленинградской области и сопредельных территорий, Т.1,2. 1983, Л. изд. ЛГУ.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75" w:author="google1599737165" w:date="2022-01-25T12:07:54Z"/>
          <w:rFonts w:hint="default"/>
          <w:sz w:val="20"/>
          <w:szCs w:val="20"/>
        </w:rPr>
      </w:pPr>
      <w:ins w:id="2576" w:author="google1599737165" w:date="2022-01-25T12:07:54Z">
        <w:r>
          <w:rPr>
            <w:rFonts w:hint="default"/>
            <w:sz w:val="20"/>
            <w:szCs w:val="20"/>
          </w:rPr>
          <w:t>Марченко Д.В. «Первая медицинская помощь при травмах и несчастных случаях».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77" w:author="google1599737165" w:date="2022-01-25T12:07:54Z"/>
          <w:rFonts w:hint="default"/>
          <w:sz w:val="20"/>
          <w:szCs w:val="20"/>
        </w:rPr>
      </w:pPr>
      <w:ins w:id="2578" w:author="google1599737165" w:date="2022-01-25T12:07:54Z">
        <w:r>
          <w:rPr>
            <w:rFonts w:hint="default"/>
            <w:sz w:val="20"/>
            <w:szCs w:val="20"/>
          </w:rPr>
          <w:t>Нинбург Е.А. Технология научного исследования. Методические рекомендации. СПб., 2000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79" w:author="google1599737165" w:date="2022-01-25T12:07:54Z"/>
          <w:rFonts w:hint="default"/>
          <w:sz w:val="20"/>
          <w:szCs w:val="20"/>
        </w:rPr>
      </w:pPr>
      <w:ins w:id="2580" w:author="google1599737165" w:date="2022-01-25T12:07:54Z">
        <w:r>
          <w:rPr>
            <w:rFonts w:hint="default"/>
            <w:sz w:val="20"/>
            <w:szCs w:val="20"/>
          </w:rPr>
          <w:t>Павловский Е.Н., Лепнева С.Г. Очерки из жизни пресноводных животных. 1948.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81" w:author="google1599737165" w:date="2022-01-25T12:07:54Z"/>
          <w:rFonts w:hint="default"/>
          <w:sz w:val="20"/>
          <w:szCs w:val="20"/>
        </w:rPr>
      </w:pPr>
      <w:ins w:id="2582" w:author="google1599737165" w:date="2022-01-25T12:07:54Z">
        <w:r>
          <w:rPr>
            <w:rFonts w:hint="default"/>
            <w:sz w:val="20"/>
            <w:szCs w:val="20"/>
          </w:rPr>
          <w:t>Райков Б.Е., Римский-Корсоков М.Н. Зоологические экскурсии. 1994, М. изд. “Топикал”.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83" w:author="google1599737165" w:date="2022-01-25T12:07:54Z"/>
          <w:rFonts w:hint="default"/>
          <w:sz w:val="20"/>
          <w:szCs w:val="20"/>
        </w:rPr>
      </w:pPr>
      <w:ins w:id="2584" w:author="google1599737165" w:date="2022-01-25T12:07:54Z">
        <w:r>
          <w:rPr>
            <w:rFonts w:hint="default"/>
            <w:sz w:val="20"/>
            <w:szCs w:val="20"/>
          </w:rPr>
          <w:t>Сергиевская Е. В. Систематика высших растений / Е. В. Сергиевская. – СПб.: Лань, 2002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85" w:author="google1599737165" w:date="2022-01-25T12:07:54Z"/>
          <w:rFonts w:hint="default"/>
          <w:sz w:val="20"/>
          <w:szCs w:val="20"/>
        </w:rPr>
      </w:pPr>
      <w:ins w:id="2586" w:author="google1599737165" w:date="2022-01-25T12:07:54Z">
        <w:r>
          <w:rPr>
            <w:rFonts w:hint="default"/>
            <w:sz w:val="20"/>
            <w:szCs w:val="20"/>
          </w:rPr>
          <w:t>Серебровский А.С. Биологические прогулки. 1947, М. изд.”Советская наука”.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87" w:author="google1599737165" w:date="2022-01-25T12:07:54Z"/>
          <w:rFonts w:hint="default"/>
          <w:sz w:val="20"/>
          <w:szCs w:val="20"/>
        </w:rPr>
      </w:pPr>
      <w:ins w:id="2588" w:author="google1599737165" w:date="2022-01-25T12:07:54Z">
        <w:r>
          <w:rPr>
            <w:rFonts w:hint="default"/>
            <w:sz w:val="20"/>
            <w:szCs w:val="20"/>
          </w:rPr>
          <w:t>Тыщенко В.П. (ред) Руководство по энтомологической практике. 1983, Л. изд. ЛГУ.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89" w:author="google1599737165" w:date="2022-01-25T12:07:54Z"/>
          <w:rFonts w:hint="default"/>
          <w:sz w:val="20"/>
          <w:szCs w:val="20"/>
        </w:rPr>
      </w:pPr>
      <w:ins w:id="2590" w:author="google1599737165" w:date="2022-01-25T12:07:54Z">
        <w:r>
          <w:rPr>
            <w:rFonts w:hint="default"/>
            <w:sz w:val="20"/>
            <w:szCs w:val="20"/>
          </w:rPr>
          <w:t>Хазанович К.К. Геологические памятники Ленинградской области. 1982. Л. Лениздат.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91" w:author="google1599737165" w:date="2022-01-25T12:07:54Z"/>
          <w:rFonts w:hint="default"/>
          <w:sz w:val="20"/>
          <w:szCs w:val="20"/>
        </w:rPr>
      </w:pPr>
      <w:ins w:id="2592" w:author="google1599737165" w:date="2022-01-25T12:07:54Z">
        <w:r>
          <w:rPr>
            <w:rFonts w:hint="default"/>
            <w:sz w:val="20"/>
            <w:szCs w:val="20"/>
          </w:rPr>
          <w:t>Яковлев Г. П. Ботаника для учителя часть 1 / Г. П. Яковлев, Л. В. Аверьянов. – М.: Просвещение, 1996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ins w:id="2593" w:author="google1599737165" w:date="2022-01-25T12:07:54Z"/>
          <w:rFonts w:hint="default"/>
          <w:sz w:val="20"/>
          <w:szCs w:val="20"/>
        </w:rPr>
      </w:pPr>
      <w:ins w:id="2594" w:author="google1599737165" w:date="2022-01-25T12:07:54Z">
        <w:r>
          <w:rPr>
            <w:rFonts w:hint="default"/>
            <w:sz w:val="20"/>
            <w:szCs w:val="20"/>
          </w:rPr>
          <w:t>Яковлев Г. П. Ботаника для учителя часть 2/ Г. П. Яковлев, Л. В. Аверьянов. – М.: Просвещение, 1996</w:t>
        </w:r>
      </w:ins>
    </w:p>
    <w:p>
      <w:pPr>
        <w:numPr>
          <w:ilvl w:val="-1"/>
          <w:numId w:val="0"/>
        </w:numPr>
        <w:spacing w:before="120" w:line="360" w:lineRule="auto"/>
        <w:ind w:left="360" w:firstLine="0"/>
        <w:jc w:val="left"/>
        <w:rPr>
          <w:sz w:val="20"/>
          <w:szCs w:val="20"/>
        </w:rPr>
      </w:pPr>
      <w:ins w:id="2595" w:author="google1599737165" w:date="2022-01-25T12:07:54Z">
        <w:r>
          <w:rPr>
            <w:rFonts w:hint="default"/>
            <w:sz w:val="20"/>
            <w:szCs w:val="20"/>
          </w:rPr>
          <w:t>Ярошенко П.Д. Геоботаника. 1969, М. изд. «Просвещение».</w:t>
        </w:r>
      </w:ins>
    </w:p>
    <w:sectPr>
      <w:pgSz w:w="16838" w:h="11906" w:orient="landscape"/>
      <w:pgMar w:top="851" w:right="1134" w:bottom="851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angal">
    <w:altName w:val="Font Awesome 5 Free Solid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Font Awesome 5 Free Solid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iberation Sans">
    <w:altName w:val="Yu Gothic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Journa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/>
      <w:jc w:val="center"/>
      <w:rPr>
        <w:lang w:val="en-US"/>
      </w:rPr>
    </w:pPr>
    <w:r>
      <w:pict>
        <v:shape id="_x0000_s2050" o:spid="_x0000_s2050" o:spt="202" type="#_x0000_t202" style="position:absolute;left:0pt;margin-left:540.7pt;margin-top:0.05pt;height:25pt;width:20.9pt;mso-position-horizontal-relative:page;mso-wrap-distance-bottom:0pt;mso-wrap-distance-left:0pt;mso-wrap-distance-right:0pt;mso-wrap-distance-top:0pt;z-index:251659264;mso-width-relative:page;mso-height-relative:page;" stroked="f" coordsize="21600,21600">
          <v:path/>
          <v:fill color2="#000000" focussize="0,0"/>
          <v:stroke on="f" joinstyle="miter"/>
          <v:imagedata o:title=""/>
          <o:lock v:ext="edit"/>
          <v:textbox inset="0.1pt,0.1pt,0.1pt,0.1pt">
            <w:txbxContent>
              <w:p>
                <w:pPr>
                  <w:pStyle w:val="19"/>
                </w:pPr>
                <w:r>
                  <w:rPr>
                    <w:rStyle w:val="11"/>
                    <w:sz w:val="24"/>
                    <w:szCs w:val="24"/>
                  </w:rPr>
                  <w:fldChar w:fldCharType="begin"/>
                </w:r>
                <w:r>
                  <w:rPr>
                    <w:rStyle w:val="11"/>
                    <w:sz w:val="24"/>
                    <w:szCs w:val="24"/>
                  </w:rPr>
                  <w:instrText xml:space="preserve"> PAGE </w:instrText>
                </w:r>
                <w:r>
                  <w:rPr>
                    <w:rStyle w:val="11"/>
                    <w:sz w:val="24"/>
                    <w:szCs w:val="24"/>
                  </w:rPr>
                  <w:fldChar w:fldCharType="separate"/>
                </w:r>
                <w:r>
                  <w:rPr>
                    <w:rStyle w:val="11"/>
                    <w:sz w:val="24"/>
                    <w:szCs w:val="24"/>
                  </w:rPr>
                  <w:t>9</w:t>
                </w:r>
                <w:r>
                  <w:rPr>
                    <w:rStyle w:val="11"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8F016"/>
    <w:multiLevelType w:val="singleLevel"/>
    <w:tmpl w:val="A338F0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30B78B"/>
    <w:multiLevelType w:val="singleLevel"/>
    <w:tmpl w:val="B730B7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C9B0D7"/>
    <w:multiLevelType w:val="singleLevel"/>
    <w:tmpl w:val="BCC9B0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05A819"/>
    <w:multiLevelType w:val="singleLevel"/>
    <w:tmpl w:val="BE05A8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2E67BF5"/>
    <w:multiLevelType w:val="singleLevel"/>
    <w:tmpl w:val="E2E67BF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ascii="Times New Roman" w:hAnsi="Times New Roman" w:cs="Times New Roman"/>
        <w:shadow/>
      </w:r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2"/>
    <w:multiLevelType w:val="multilevel"/>
    <w:tmpl w:val="00000002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eastAsia="Calibri" w:cs="Times New Roman"/>
        <w:b/>
        <w:bCs/>
        <w:shadow w:val="0"/>
        <w:color w:val="000000"/>
        <w:kern w:val="2"/>
        <w:position w:val="0"/>
        <w:sz w:val="24"/>
        <w:szCs w:val="24"/>
        <w:vertAlign w:val="baseline"/>
        <w:lang w:val="en-US" w:eastAsia="ru-RU" w:bidi="ar-SA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ascii="Times New Roman" w:hAnsi="Times New Roman" w:cs="Times New Roman"/>
        <w:shadow/>
      </w:r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cs="Times New Roman"/>
        <w:lang w:eastAsia="ru-RU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 w:cs="Times New Roman"/>
        <w:lang w:eastAsia="ru-RU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 w:cs="Times New Roman"/>
        <w:lang w:eastAsia="ru-RU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cs="Times New Roman"/>
        <w:lang w:eastAsia="ru-RU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 w:cs="Times New Roman"/>
        <w:lang w:eastAsia="ru-RU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 w:cs="Times New Roman"/>
        <w:lang w:eastAsia="ru-RU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cs="Times New Roman"/>
        <w:lang w:eastAsia="ru-RU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 w:cs="Times New Roman"/>
        <w:lang w:eastAsia="ru-RU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 w:cs="Times New Roman"/>
        <w:lang w:eastAsia="ru-RU"/>
      </w:rPr>
    </w:lvl>
  </w:abstractNum>
  <w:abstractNum w:abstractNumId="9">
    <w:nsid w:val="00000029"/>
    <w:multiLevelType w:val="multilevel"/>
    <w:tmpl w:val="000000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31"/>
    <w:multiLevelType w:val="multilevel"/>
    <w:tmpl w:val="000000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0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2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43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6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58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03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2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4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63" w:hanging="180"/>
      </w:pPr>
    </w:lvl>
  </w:abstractNum>
  <w:abstractNum w:abstractNumId="11">
    <w:nsid w:val="00000038"/>
    <w:multiLevelType w:val="multilevel"/>
    <w:tmpl w:val="000000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  <w:szCs w:val="24"/>
      </w:rPr>
    </w:lvl>
  </w:abstractNum>
  <w:abstractNum w:abstractNumId="12">
    <w:nsid w:val="00000045"/>
    <w:multiLevelType w:val="multilevel"/>
    <w:tmpl w:val="0000004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eastAsia="Calibri" w:cs="Times New Roman"/>
        <w:b w:val="0"/>
        <w:bCs w:val="0"/>
        <w:lang w:eastAsia="en-US" w:bidi="ar-SA"/>
      </w:r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</w:rPr>
    </w:lvl>
  </w:abstractNum>
  <w:abstractNum w:abstractNumId="13">
    <w:nsid w:val="0000004C"/>
    <w:multiLevelType w:val="multilevel"/>
    <w:tmpl w:val="000000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</w:rPr>
    </w:lvl>
  </w:abstractNum>
  <w:abstractNum w:abstractNumId="14">
    <w:nsid w:val="0000004F"/>
    <w:multiLevelType w:val="multilevel"/>
    <w:tmpl w:val="000000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</w:rPr>
    </w:lvl>
  </w:abstractNum>
  <w:abstractNum w:abstractNumId="15">
    <w:nsid w:val="1CA0F8FD"/>
    <w:multiLevelType w:val="singleLevel"/>
    <w:tmpl w:val="1CA0F8F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7A2D05"/>
    <w:multiLevelType w:val="multilevel"/>
    <w:tmpl w:val="207A2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</w:rPr>
    </w:lvl>
  </w:abstractNum>
  <w:abstractNum w:abstractNumId="17">
    <w:nsid w:val="20866BEE"/>
    <w:multiLevelType w:val="multilevel"/>
    <w:tmpl w:val="20866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BCD0473"/>
    <w:multiLevelType w:val="singleLevel"/>
    <w:tmpl w:val="2BCD0473"/>
    <w:lvl w:ilvl="0" w:tentative="0">
      <w:start w:val="1"/>
      <w:numFmt w:val="decimal"/>
      <w:suff w:val="space"/>
      <w:lvlText w:val="%1."/>
      <w:lvlJc w:val="left"/>
      <w:pPr>
        <w:ind w:left="709" w:leftChars="0" w:firstLine="0" w:firstLineChars="0"/>
      </w:pPr>
    </w:lvl>
  </w:abstractNum>
  <w:abstractNum w:abstractNumId="19">
    <w:nsid w:val="340B47E4"/>
    <w:multiLevelType w:val="multilevel"/>
    <w:tmpl w:val="340B47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20">
    <w:nsid w:val="3B723A0C"/>
    <w:multiLevelType w:val="multilevel"/>
    <w:tmpl w:val="3B723A0C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 w:val="0"/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1">
    <w:nsid w:val="404A1CB2"/>
    <w:multiLevelType w:val="multilevel"/>
    <w:tmpl w:val="404A1CB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2">
    <w:nsid w:val="4232455B"/>
    <w:multiLevelType w:val="multilevel"/>
    <w:tmpl w:val="42324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598798E7"/>
    <w:multiLevelType w:val="singleLevel"/>
    <w:tmpl w:val="598798E7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D8D2CF7"/>
    <w:multiLevelType w:val="multilevel"/>
    <w:tmpl w:val="5D8D2C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</w:rPr>
    </w:lvl>
  </w:abstractNum>
  <w:abstractNum w:abstractNumId="25">
    <w:nsid w:val="66B992A6"/>
    <w:multiLevelType w:val="singleLevel"/>
    <w:tmpl w:val="66B992A6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A39572A"/>
    <w:multiLevelType w:val="multilevel"/>
    <w:tmpl w:val="6A39572A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7">
    <w:nsid w:val="7AA967B5"/>
    <w:multiLevelType w:val="multilevel"/>
    <w:tmpl w:val="7AA967B5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>
    <w:nsid w:val="7AF00FEB"/>
    <w:multiLevelType w:val="multilevel"/>
    <w:tmpl w:val="7AF00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/>
        <w:b w:val="0"/>
        <w:bCs w:val="0"/>
        <w:szCs w:val="24"/>
      </w:rPr>
    </w:lvl>
  </w:abstractNum>
  <w:num w:numId="1">
    <w:abstractNumId w:val="5"/>
  </w:num>
  <w:num w:numId="2">
    <w:abstractNumId w:val="6"/>
  </w:num>
  <w:num w:numId="3">
    <w:abstractNumId w:val="28"/>
  </w:num>
  <w:num w:numId="4">
    <w:abstractNumId w:val="14"/>
  </w:num>
  <w:num w:numId="5">
    <w:abstractNumId w:val="13"/>
  </w:num>
  <w:num w:numId="6">
    <w:abstractNumId w:val="21"/>
  </w:num>
  <w:num w:numId="7">
    <w:abstractNumId w:val="11"/>
  </w:num>
  <w:num w:numId="8">
    <w:abstractNumId w:val="27"/>
  </w:num>
  <w:num w:numId="9">
    <w:abstractNumId w:val="16"/>
  </w:num>
  <w:num w:numId="10">
    <w:abstractNumId w:val="24"/>
  </w:num>
  <w:num w:numId="11">
    <w:abstractNumId w:val="12"/>
  </w:num>
  <w:num w:numId="12">
    <w:abstractNumId w:val="0"/>
  </w:num>
  <w:num w:numId="13">
    <w:abstractNumId w:val="26"/>
  </w:num>
  <w:num w:numId="14">
    <w:abstractNumId w:val="20"/>
  </w:num>
  <w:num w:numId="15">
    <w:abstractNumId w:val="1"/>
  </w:num>
  <w:num w:numId="16">
    <w:abstractNumId w:val="25"/>
  </w:num>
  <w:num w:numId="17">
    <w:abstractNumId w:val="18"/>
  </w:num>
  <w:num w:numId="18">
    <w:abstractNumId w:val="23"/>
  </w:num>
  <w:num w:numId="19">
    <w:abstractNumId w:val="4"/>
  </w:num>
  <w:num w:numId="20">
    <w:abstractNumId w:val="3"/>
  </w:num>
  <w:num w:numId="21">
    <w:abstractNumId w:val="19"/>
  </w:num>
  <w:num w:numId="22">
    <w:abstractNumId w:val="8"/>
  </w:num>
  <w:num w:numId="23">
    <w:abstractNumId w:val="7"/>
  </w:num>
  <w:num w:numId="24">
    <w:abstractNumId w:val="17"/>
  </w:num>
  <w:num w:numId="25">
    <w:abstractNumId w:val="9"/>
  </w:num>
  <w:num w:numId="26">
    <w:abstractNumId w:val="2"/>
  </w:num>
  <w:num w:numId="27">
    <w:abstractNumId w:val="15"/>
  </w:num>
  <w:num w:numId="28">
    <w:abstractNumId w:val="10"/>
  </w:num>
  <w:num w:numId="2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oogle1599737165">
    <w15:presenceInfo w15:providerId="WPS Office" w15:userId="2425888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trackRevisions w:val="1"/>
  <w:documentProtection w:enforcement="0"/>
  <w:defaultTabStop w:val="709"/>
  <w:drawingGridHorizontalSpacing w:val="120"/>
  <w:drawingGridVerticalSpacing w:val="0"/>
  <w:displayHorizontalDrawingGridEvery w:val="1"/>
  <w:displayVerticalDrawingGridEvery w:val="1"/>
  <w:noPunctuationKerning w:val="1"/>
  <w:characterSpacingControl w:val="doNotCompress"/>
  <w:strictFirstAndLastChars w:val="1"/>
  <w:compat>
    <w:spaceForUL/>
    <w:balanceSingleByteDoubleByteWidth/>
    <w:doNotLeaveBackslashAlone/>
    <w:ulTrailSpace/>
    <w:doNotExpandShiftReturn/>
    <w:adjustLineHeightInTable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73D"/>
    <w:rsid w:val="0000531F"/>
    <w:rsid w:val="00051333"/>
    <w:rsid w:val="0005204A"/>
    <w:rsid w:val="000C4250"/>
    <w:rsid w:val="000E000B"/>
    <w:rsid w:val="00104EC5"/>
    <w:rsid w:val="00153192"/>
    <w:rsid w:val="001A4B50"/>
    <w:rsid w:val="0020763E"/>
    <w:rsid w:val="00232CCF"/>
    <w:rsid w:val="002A16AF"/>
    <w:rsid w:val="0030406A"/>
    <w:rsid w:val="003E45C6"/>
    <w:rsid w:val="00405B3A"/>
    <w:rsid w:val="00436287"/>
    <w:rsid w:val="004736D1"/>
    <w:rsid w:val="004A59E3"/>
    <w:rsid w:val="004E0DC1"/>
    <w:rsid w:val="00500E42"/>
    <w:rsid w:val="00530802"/>
    <w:rsid w:val="00561F6E"/>
    <w:rsid w:val="005B65A9"/>
    <w:rsid w:val="006524F5"/>
    <w:rsid w:val="006B747E"/>
    <w:rsid w:val="006E710B"/>
    <w:rsid w:val="0075277D"/>
    <w:rsid w:val="007803FF"/>
    <w:rsid w:val="0078483C"/>
    <w:rsid w:val="007A65E8"/>
    <w:rsid w:val="007C179A"/>
    <w:rsid w:val="009B3093"/>
    <w:rsid w:val="009E75AA"/>
    <w:rsid w:val="00A0196E"/>
    <w:rsid w:val="00A02717"/>
    <w:rsid w:val="00A03526"/>
    <w:rsid w:val="00A218C5"/>
    <w:rsid w:val="00A8737A"/>
    <w:rsid w:val="00AB2B80"/>
    <w:rsid w:val="00AC0792"/>
    <w:rsid w:val="00AD1A56"/>
    <w:rsid w:val="00AE1EAC"/>
    <w:rsid w:val="00AF4A0E"/>
    <w:rsid w:val="00B468DA"/>
    <w:rsid w:val="00B81F88"/>
    <w:rsid w:val="00C21E63"/>
    <w:rsid w:val="00CB1FC8"/>
    <w:rsid w:val="00CC72D6"/>
    <w:rsid w:val="00CD272C"/>
    <w:rsid w:val="00CE1C62"/>
    <w:rsid w:val="00D06560"/>
    <w:rsid w:val="00E1253E"/>
    <w:rsid w:val="00E35780"/>
    <w:rsid w:val="00E36301"/>
    <w:rsid w:val="00E73CAE"/>
    <w:rsid w:val="00E831BF"/>
    <w:rsid w:val="00ED7EB4"/>
    <w:rsid w:val="00F368F2"/>
    <w:rsid w:val="00FA561B"/>
    <w:rsid w:val="79B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DejaVu Sans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libri Light" w:hAnsi="Calibri Light" w:eastAsia="Times New Roman" w:cs="Mangal"/>
      <w:b/>
      <w:bCs/>
      <w:sz w:val="32"/>
      <w:szCs w:val="29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line="360" w:lineRule="auto"/>
      <w:jc w:val="both"/>
      <w:outlineLvl w:val="1"/>
    </w:pPr>
    <w:rPr>
      <w:shadow/>
      <w:spacing w:val="-8"/>
      <w:position w:val="28"/>
      <w:sz w:val="28"/>
      <w:szCs w:val="20"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position w:val="6"/>
      <w:sz w:val="22"/>
      <w:szCs w:val="20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12"/>
    <w:uiPriority w:val="0"/>
  </w:style>
  <w:style w:type="character" w:customStyle="1" w:styleId="12">
    <w:name w:val="Основной шрифт абзаца1"/>
    <w:uiPriority w:val="0"/>
  </w:style>
  <w:style w:type="paragraph" w:styleId="13">
    <w:name w:val="Balloon Text"/>
    <w:basedOn w:val="1"/>
    <w:uiPriority w:val="0"/>
    <w:rPr>
      <w:rFonts w:ascii="Segoe UI" w:hAnsi="Segoe UI" w:cs="Mangal"/>
      <w:sz w:val="18"/>
      <w:szCs w:val="16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5">
    <w:name w:val="footnote text"/>
    <w:basedOn w:val="1"/>
    <w:uiPriority w:val="0"/>
    <w:pPr>
      <w:suppressLineNumbers/>
      <w:ind w:left="339" w:hanging="339"/>
    </w:pPr>
    <w:rPr>
      <w:sz w:val="20"/>
      <w:szCs w:val="20"/>
    </w:rPr>
  </w:style>
  <w:style w:type="paragraph" w:styleId="1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Indent"/>
    <w:basedOn w:val="1"/>
    <w:uiPriority w:val="0"/>
    <w:pPr>
      <w:spacing w:line="360" w:lineRule="auto"/>
      <w:ind w:firstLine="567"/>
      <w:jc w:val="both"/>
    </w:pPr>
    <w:rPr>
      <w:shadow/>
      <w:spacing w:val="-8"/>
      <w:position w:val="28"/>
      <w:sz w:val="28"/>
      <w:szCs w:val="20"/>
    </w:rPr>
  </w:style>
  <w:style w:type="paragraph" w:styleId="19">
    <w:name w:val="footer"/>
    <w:basedOn w:val="1"/>
    <w:uiPriority w:val="0"/>
    <w:pPr>
      <w:widowControl/>
      <w:tabs>
        <w:tab w:val="center" w:pos="4677"/>
        <w:tab w:val="right" w:pos="9355"/>
      </w:tabs>
      <w:suppressAutoHyphens w:val="0"/>
      <w:spacing w:after="200" w:line="276" w:lineRule="auto"/>
    </w:pPr>
    <w:rPr>
      <w:rFonts w:ascii="Calibri" w:hAnsi="Calibri" w:eastAsia="Calibri" w:cs="Times New Roman"/>
      <w:sz w:val="22"/>
      <w:szCs w:val="22"/>
      <w:lang w:bidi="ar-SA"/>
    </w:rPr>
  </w:style>
  <w:style w:type="paragraph" w:styleId="20">
    <w:name w:val="List"/>
    <w:basedOn w:val="17"/>
    <w:uiPriority w:val="0"/>
  </w:style>
  <w:style w:type="paragraph" w:styleId="21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22">
    <w:name w:val="Subtitle"/>
    <w:basedOn w:val="23"/>
    <w:next w:val="17"/>
    <w:qFormat/>
    <w:uiPriority w:val="0"/>
    <w:pPr>
      <w:jc w:val="center"/>
    </w:pPr>
    <w:rPr>
      <w:i/>
      <w:iCs/>
    </w:rPr>
  </w:style>
  <w:style w:type="paragraph" w:customStyle="1" w:styleId="23">
    <w:name w:val="Заголовок"/>
    <w:basedOn w:val="1"/>
    <w:next w:val="17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24">
    <w:name w:val="WW8Num1z0"/>
    <w:uiPriority w:val="0"/>
  </w:style>
  <w:style w:type="character" w:customStyle="1" w:styleId="25">
    <w:name w:val="WW8Num1z1"/>
    <w:uiPriority w:val="0"/>
    <w:rPr>
      <w:rFonts w:ascii="Times New Roman" w:hAnsi="Times New Roman" w:cs="Times New Roman"/>
      <w:shadow/>
    </w:rPr>
  </w:style>
  <w:style w:type="character" w:customStyle="1" w:styleId="26">
    <w:name w:val="WW8Num1z2"/>
    <w:uiPriority w:val="0"/>
  </w:style>
  <w:style w:type="character" w:customStyle="1" w:styleId="27">
    <w:name w:val="WW8Num1z3"/>
    <w:uiPriority w:val="0"/>
  </w:style>
  <w:style w:type="character" w:customStyle="1" w:styleId="28">
    <w:name w:val="WW8Num1z4"/>
    <w:uiPriority w:val="0"/>
  </w:style>
  <w:style w:type="character" w:customStyle="1" w:styleId="29">
    <w:name w:val="WW8Num1z5"/>
    <w:uiPriority w:val="0"/>
  </w:style>
  <w:style w:type="character" w:customStyle="1" w:styleId="30">
    <w:name w:val="WW8Num1z6"/>
    <w:uiPriority w:val="0"/>
  </w:style>
  <w:style w:type="character" w:customStyle="1" w:styleId="31">
    <w:name w:val="WW8Num1z7"/>
    <w:uiPriority w:val="0"/>
  </w:style>
  <w:style w:type="character" w:customStyle="1" w:styleId="32">
    <w:name w:val="WW8Num1z8"/>
    <w:uiPriority w:val="0"/>
  </w:style>
  <w:style w:type="character" w:customStyle="1" w:styleId="33">
    <w:name w:val="WW8Num2z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34">
    <w:name w:val="WW8Num2z1"/>
    <w:uiPriority w:val="0"/>
    <w:rPr>
      <w:rFonts w:ascii="Times New Roman" w:hAnsi="Times New Roman" w:cs="Times New Roman"/>
      <w:shadow/>
    </w:rPr>
  </w:style>
  <w:style w:type="character" w:customStyle="1" w:styleId="35">
    <w:name w:val="WW8Num2z2"/>
    <w:qFormat/>
    <w:uiPriority w:val="0"/>
  </w:style>
  <w:style w:type="character" w:customStyle="1" w:styleId="36">
    <w:name w:val="WW8Num2z3"/>
    <w:uiPriority w:val="0"/>
  </w:style>
  <w:style w:type="character" w:customStyle="1" w:styleId="37">
    <w:name w:val="WW8Num2z4"/>
    <w:uiPriority w:val="0"/>
  </w:style>
  <w:style w:type="character" w:customStyle="1" w:styleId="38">
    <w:name w:val="WW8Num2z5"/>
    <w:uiPriority w:val="0"/>
  </w:style>
  <w:style w:type="character" w:customStyle="1" w:styleId="39">
    <w:name w:val="WW8Num2z6"/>
    <w:uiPriority w:val="0"/>
  </w:style>
  <w:style w:type="character" w:customStyle="1" w:styleId="40">
    <w:name w:val="WW8Num2z7"/>
    <w:uiPriority w:val="0"/>
  </w:style>
  <w:style w:type="character" w:customStyle="1" w:styleId="41">
    <w:name w:val="WW8Num2z8"/>
    <w:uiPriority w:val="0"/>
  </w:style>
  <w:style w:type="character" w:customStyle="1" w:styleId="42">
    <w:name w:val="WW8Num3z0"/>
    <w:uiPriority w:val="0"/>
    <w:rPr>
      <w:rFonts w:cs="Times New Roman"/>
      <w:b/>
      <w:color w:val="000000"/>
      <w:lang w:val="en-US"/>
    </w:rPr>
  </w:style>
  <w:style w:type="character" w:customStyle="1" w:styleId="43">
    <w:name w:val="WW8Num3z1"/>
    <w:uiPriority w:val="0"/>
    <w:rPr>
      <w:rFonts w:ascii="Times New Roman" w:hAnsi="Times New Roman" w:cs="Times New Roman"/>
      <w:shadow/>
    </w:rPr>
  </w:style>
  <w:style w:type="character" w:customStyle="1" w:styleId="44">
    <w:name w:val="WW8Num3z2"/>
    <w:uiPriority w:val="0"/>
  </w:style>
  <w:style w:type="character" w:customStyle="1" w:styleId="45">
    <w:name w:val="WW8Num3z3"/>
    <w:uiPriority w:val="0"/>
  </w:style>
  <w:style w:type="character" w:customStyle="1" w:styleId="46">
    <w:name w:val="WW8Num3z4"/>
    <w:qFormat/>
    <w:uiPriority w:val="0"/>
  </w:style>
  <w:style w:type="character" w:customStyle="1" w:styleId="47">
    <w:name w:val="WW8Num3z5"/>
    <w:uiPriority w:val="0"/>
  </w:style>
  <w:style w:type="character" w:customStyle="1" w:styleId="48">
    <w:name w:val="WW8Num3z6"/>
    <w:uiPriority w:val="0"/>
  </w:style>
  <w:style w:type="character" w:customStyle="1" w:styleId="49">
    <w:name w:val="WW8Num3z7"/>
    <w:uiPriority w:val="0"/>
  </w:style>
  <w:style w:type="character" w:customStyle="1" w:styleId="50">
    <w:name w:val="WW8Num3z8"/>
    <w:uiPriority w:val="0"/>
  </w:style>
  <w:style w:type="character" w:customStyle="1" w:styleId="51">
    <w:name w:val="WW8Num4z0"/>
    <w:uiPriority w:val="0"/>
    <w:rPr>
      <w:rFonts w:cs="Times New Roman"/>
      <w:b/>
      <w:szCs w:val="24"/>
    </w:rPr>
  </w:style>
  <w:style w:type="character" w:customStyle="1" w:styleId="52">
    <w:name w:val="WW8Num4z1"/>
    <w:uiPriority w:val="0"/>
  </w:style>
  <w:style w:type="character" w:customStyle="1" w:styleId="53">
    <w:name w:val="WW8Num4z2"/>
    <w:uiPriority w:val="0"/>
  </w:style>
  <w:style w:type="character" w:customStyle="1" w:styleId="54">
    <w:name w:val="WW8Num4z3"/>
    <w:uiPriority w:val="0"/>
  </w:style>
  <w:style w:type="character" w:customStyle="1" w:styleId="55">
    <w:name w:val="WW8Num4z4"/>
    <w:uiPriority w:val="0"/>
  </w:style>
  <w:style w:type="character" w:customStyle="1" w:styleId="56">
    <w:name w:val="WW8Num4z5"/>
    <w:uiPriority w:val="0"/>
  </w:style>
  <w:style w:type="character" w:customStyle="1" w:styleId="57">
    <w:name w:val="WW8Num4z6"/>
    <w:uiPriority w:val="0"/>
  </w:style>
  <w:style w:type="character" w:customStyle="1" w:styleId="58">
    <w:name w:val="WW8Num4z7"/>
    <w:uiPriority w:val="0"/>
  </w:style>
  <w:style w:type="character" w:customStyle="1" w:styleId="59">
    <w:name w:val="WW8Num4z8"/>
    <w:uiPriority w:val="0"/>
  </w:style>
  <w:style w:type="character" w:customStyle="1" w:styleId="60">
    <w:name w:val="WW8Num5z0"/>
    <w:uiPriority w:val="0"/>
    <w:rPr>
      <w:rFonts w:cs="Times New Roman"/>
      <w:b/>
      <w:bCs/>
    </w:rPr>
  </w:style>
  <w:style w:type="character" w:customStyle="1" w:styleId="61">
    <w:name w:val="WW8Num5z1"/>
    <w:uiPriority w:val="0"/>
  </w:style>
  <w:style w:type="character" w:customStyle="1" w:styleId="62">
    <w:name w:val="WW8Num5z3"/>
    <w:uiPriority w:val="0"/>
  </w:style>
  <w:style w:type="character" w:customStyle="1" w:styleId="63">
    <w:name w:val="WW8Num5z4"/>
    <w:uiPriority w:val="0"/>
  </w:style>
  <w:style w:type="character" w:customStyle="1" w:styleId="64">
    <w:name w:val="WW8Num5z5"/>
    <w:uiPriority w:val="0"/>
  </w:style>
  <w:style w:type="character" w:customStyle="1" w:styleId="65">
    <w:name w:val="WW8Num5z6"/>
    <w:uiPriority w:val="0"/>
  </w:style>
  <w:style w:type="character" w:customStyle="1" w:styleId="66">
    <w:name w:val="WW8Num5z7"/>
    <w:uiPriority w:val="0"/>
  </w:style>
  <w:style w:type="character" w:customStyle="1" w:styleId="67">
    <w:name w:val="WW8Num5z8"/>
    <w:uiPriority w:val="0"/>
  </w:style>
  <w:style w:type="character" w:customStyle="1" w:styleId="68">
    <w:name w:val="WW8Num6z0"/>
    <w:uiPriority w:val="0"/>
    <w:rPr>
      <w:rFonts w:eastAsia="DejaVu Sans"/>
      <w:b/>
      <w:color w:val="auto"/>
      <w:kern w:val="2"/>
      <w:sz w:val="22"/>
      <w:szCs w:val="22"/>
      <w:lang w:val="ru-RU" w:eastAsia="zh-CN" w:bidi="hi-IN"/>
    </w:rPr>
  </w:style>
  <w:style w:type="character" w:customStyle="1" w:styleId="69">
    <w:name w:val="WW8Num7z0"/>
    <w:uiPriority w:val="0"/>
    <w:rPr>
      <w:rFonts w:hint="default" w:ascii="Symbol" w:hAnsi="Symbol" w:cs="Symbol"/>
    </w:rPr>
  </w:style>
  <w:style w:type="character" w:customStyle="1" w:styleId="70">
    <w:name w:val="WW8Num7z1"/>
    <w:uiPriority w:val="0"/>
  </w:style>
  <w:style w:type="character" w:customStyle="1" w:styleId="71">
    <w:name w:val="WW8Num7z2"/>
    <w:uiPriority w:val="0"/>
  </w:style>
  <w:style w:type="character" w:customStyle="1" w:styleId="72">
    <w:name w:val="WW8Num7z3"/>
    <w:uiPriority w:val="0"/>
  </w:style>
  <w:style w:type="character" w:customStyle="1" w:styleId="73">
    <w:name w:val="WW8Num7z4"/>
    <w:uiPriority w:val="0"/>
  </w:style>
  <w:style w:type="character" w:customStyle="1" w:styleId="74">
    <w:name w:val="WW8Num7z5"/>
    <w:uiPriority w:val="0"/>
  </w:style>
  <w:style w:type="character" w:customStyle="1" w:styleId="75">
    <w:name w:val="WW8Num7z6"/>
    <w:uiPriority w:val="0"/>
  </w:style>
  <w:style w:type="character" w:customStyle="1" w:styleId="76">
    <w:name w:val="WW8Num7z7"/>
    <w:uiPriority w:val="0"/>
  </w:style>
  <w:style w:type="character" w:customStyle="1" w:styleId="77">
    <w:name w:val="WW8Num7z8"/>
    <w:uiPriority w:val="0"/>
  </w:style>
  <w:style w:type="character" w:customStyle="1" w:styleId="78">
    <w:name w:val="WW8Num8z0"/>
    <w:uiPriority w:val="0"/>
  </w:style>
  <w:style w:type="character" w:customStyle="1" w:styleId="79">
    <w:name w:val="WW8Num8z1"/>
    <w:uiPriority w:val="0"/>
  </w:style>
  <w:style w:type="character" w:customStyle="1" w:styleId="80">
    <w:name w:val="WW8Num8z2"/>
    <w:uiPriority w:val="0"/>
  </w:style>
  <w:style w:type="character" w:customStyle="1" w:styleId="81">
    <w:name w:val="WW8Num8z3"/>
    <w:uiPriority w:val="0"/>
  </w:style>
  <w:style w:type="character" w:customStyle="1" w:styleId="82">
    <w:name w:val="WW8Num8z4"/>
    <w:uiPriority w:val="0"/>
  </w:style>
  <w:style w:type="character" w:customStyle="1" w:styleId="83">
    <w:name w:val="WW8Num8z5"/>
    <w:uiPriority w:val="0"/>
  </w:style>
  <w:style w:type="character" w:customStyle="1" w:styleId="84">
    <w:name w:val="WW8Num8z6"/>
    <w:qFormat/>
    <w:uiPriority w:val="0"/>
  </w:style>
  <w:style w:type="character" w:customStyle="1" w:styleId="85">
    <w:name w:val="WW8Num8z7"/>
    <w:qFormat/>
    <w:uiPriority w:val="0"/>
  </w:style>
  <w:style w:type="character" w:customStyle="1" w:styleId="86">
    <w:name w:val="WW8Num8z8"/>
    <w:uiPriority w:val="0"/>
  </w:style>
  <w:style w:type="character" w:customStyle="1" w:styleId="87">
    <w:name w:val="WW8Num9z0"/>
    <w:uiPriority w:val="0"/>
    <w:rPr>
      <w:rFonts w:ascii="Times New Roman" w:hAnsi="Times New Roman" w:eastAsia="Calibri" w:cs="Times New Roman"/>
    </w:rPr>
  </w:style>
  <w:style w:type="character" w:customStyle="1" w:styleId="88">
    <w:name w:val="WW8Num9z1"/>
    <w:uiPriority w:val="0"/>
    <w:rPr>
      <w:rFonts w:hint="default"/>
    </w:rPr>
  </w:style>
  <w:style w:type="character" w:customStyle="1" w:styleId="89">
    <w:name w:val="WW8Num10z0"/>
    <w:qFormat/>
    <w:uiPriority w:val="0"/>
  </w:style>
  <w:style w:type="character" w:customStyle="1" w:styleId="90">
    <w:name w:val="WW8Num10z1"/>
    <w:qFormat/>
    <w:uiPriority w:val="0"/>
  </w:style>
  <w:style w:type="character" w:customStyle="1" w:styleId="91">
    <w:name w:val="WW8Num10z2"/>
    <w:uiPriority w:val="0"/>
  </w:style>
  <w:style w:type="character" w:customStyle="1" w:styleId="92">
    <w:name w:val="WW8Num10z3"/>
    <w:uiPriority w:val="0"/>
  </w:style>
  <w:style w:type="character" w:customStyle="1" w:styleId="93">
    <w:name w:val="WW8Num10z4"/>
    <w:uiPriority w:val="0"/>
  </w:style>
  <w:style w:type="character" w:customStyle="1" w:styleId="94">
    <w:name w:val="WW8Num10z5"/>
    <w:uiPriority w:val="0"/>
  </w:style>
  <w:style w:type="character" w:customStyle="1" w:styleId="95">
    <w:name w:val="WW8Num10z6"/>
    <w:uiPriority w:val="0"/>
  </w:style>
  <w:style w:type="character" w:customStyle="1" w:styleId="96">
    <w:name w:val="WW8Num10z7"/>
    <w:uiPriority w:val="0"/>
  </w:style>
  <w:style w:type="character" w:customStyle="1" w:styleId="97">
    <w:name w:val="WW8Num10z8"/>
    <w:uiPriority w:val="0"/>
  </w:style>
  <w:style w:type="character" w:customStyle="1" w:styleId="98">
    <w:name w:val="WW8Num11z0"/>
    <w:uiPriority w:val="0"/>
    <w:rPr>
      <w:rFonts w:hint="default"/>
    </w:rPr>
  </w:style>
  <w:style w:type="character" w:customStyle="1" w:styleId="99">
    <w:name w:val="WW8Num12z0"/>
    <w:uiPriority w:val="0"/>
    <w:rPr>
      <w:rFonts w:hint="default"/>
    </w:rPr>
  </w:style>
  <w:style w:type="character" w:customStyle="1" w:styleId="100">
    <w:name w:val="WW8Num13z0"/>
    <w:uiPriority w:val="0"/>
  </w:style>
  <w:style w:type="character" w:customStyle="1" w:styleId="101">
    <w:name w:val="WW8Num13z1"/>
    <w:uiPriority w:val="0"/>
  </w:style>
  <w:style w:type="character" w:customStyle="1" w:styleId="102">
    <w:name w:val="WW8Num13z2"/>
    <w:uiPriority w:val="0"/>
  </w:style>
  <w:style w:type="character" w:customStyle="1" w:styleId="103">
    <w:name w:val="WW8Num13z3"/>
    <w:uiPriority w:val="0"/>
  </w:style>
  <w:style w:type="character" w:customStyle="1" w:styleId="104">
    <w:name w:val="WW8Num13z4"/>
    <w:uiPriority w:val="0"/>
  </w:style>
  <w:style w:type="character" w:customStyle="1" w:styleId="105">
    <w:name w:val="WW8Num13z5"/>
    <w:uiPriority w:val="0"/>
  </w:style>
  <w:style w:type="character" w:customStyle="1" w:styleId="106">
    <w:name w:val="WW8Num13z6"/>
    <w:uiPriority w:val="0"/>
  </w:style>
  <w:style w:type="character" w:customStyle="1" w:styleId="107">
    <w:name w:val="WW8Num13z7"/>
    <w:uiPriority w:val="0"/>
  </w:style>
  <w:style w:type="character" w:customStyle="1" w:styleId="108">
    <w:name w:val="WW8Num13z8"/>
    <w:uiPriority w:val="0"/>
  </w:style>
  <w:style w:type="character" w:customStyle="1" w:styleId="109">
    <w:name w:val="WW8Num14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10">
    <w:name w:val="WW8Num15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11">
    <w:name w:val="WW8Num16z0"/>
    <w:uiPriority w:val="0"/>
    <w:rPr>
      <w:rFonts w:hint="default"/>
    </w:rPr>
  </w:style>
  <w:style w:type="character" w:customStyle="1" w:styleId="112">
    <w:name w:val="WW8Num17z0"/>
    <w:uiPriority w:val="0"/>
    <w:rPr>
      <w:rFonts w:hint="default" w:cs="Times New Roman"/>
      <w:szCs w:val="24"/>
    </w:rPr>
  </w:style>
  <w:style w:type="character" w:customStyle="1" w:styleId="113">
    <w:name w:val="WW8Num18z0"/>
    <w:uiPriority w:val="0"/>
  </w:style>
  <w:style w:type="character" w:customStyle="1" w:styleId="114">
    <w:name w:val="WW8Num18z1"/>
    <w:uiPriority w:val="0"/>
  </w:style>
  <w:style w:type="character" w:customStyle="1" w:styleId="115">
    <w:name w:val="WW8Num18z2"/>
    <w:uiPriority w:val="0"/>
  </w:style>
  <w:style w:type="character" w:customStyle="1" w:styleId="116">
    <w:name w:val="WW8Num18z3"/>
    <w:uiPriority w:val="0"/>
  </w:style>
  <w:style w:type="character" w:customStyle="1" w:styleId="117">
    <w:name w:val="WW8Num18z4"/>
    <w:uiPriority w:val="0"/>
  </w:style>
  <w:style w:type="character" w:customStyle="1" w:styleId="118">
    <w:name w:val="WW8Num18z5"/>
    <w:uiPriority w:val="0"/>
  </w:style>
  <w:style w:type="character" w:customStyle="1" w:styleId="119">
    <w:name w:val="WW8Num18z6"/>
    <w:uiPriority w:val="0"/>
  </w:style>
  <w:style w:type="character" w:customStyle="1" w:styleId="120">
    <w:name w:val="WW8Num18z7"/>
    <w:uiPriority w:val="0"/>
  </w:style>
  <w:style w:type="character" w:customStyle="1" w:styleId="121">
    <w:name w:val="WW8Num18z8"/>
    <w:uiPriority w:val="0"/>
  </w:style>
  <w:style w:type="character" w:customStyle="1" w:styleId="122">
    <w:name w:val="WW8Num19z0"/>
    <w:uiPriority w:val="0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123">
    <w:name w:val="WW8Num20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24">
    <w:name w:val="WW8Num21z0"/>
    <w:uiPriority w:val="0"/>
    <w:rPr>
      <w:rFonts w:hint="default"/>
    </w:rPr>
  </w:style>
  <w:style w:type="character" w:customStyle="1" w:styleId="125">
    <w:name w:val="WW8Num22z0"/>
    <w:uiPriority w:val="0"/>
  </w:style>
  <w:style w:type="character" w:customStyle="1" w:styleId="126">
    <w:name w:val="WW8Num22z1"/>
    <w:uiPriority w:val="0"/>
  </w:style>
  <w:style w:type="character" w:customStyle="1" w:styleId="127">
    <w:name w:val="WW8Num22z2"/>
    <w:uiPriority w:val="0"/>
  </w:style>
  <w:style w:type="character" w:customStyle="1" w:styleId="128">
    <w:name w:val="WW8Num22z3"/>
    <w:uiPriority w:val="0"/>
  </w:style>
  <w:style w:type="character" w:customStyle="1" w:styleId="129">
    <w:name w:val="WW8Num22z4"/>
    <w:uiPriority w:val="0"/>
  </w:style>
  <w:style w:type="character" w:customStyle="1" w:styleId="130">
    <w:name w:val="WW8Num22z5"/>
    <w:uiPriority w:val="0"/>
  </w:style>
  <w:style w:type="character" w:customStyle="1" w:styleId="131">
    <w:name w:val="WW8Num22z6"/>
    <w:uiPriority w:val="0"/>
  </w:style>
  <w:style w:type="character" w:customStyle="1" w:styleId="132">
    <w:name w:val="WW8Num22z7"/>
    <w:uiPriority w:val="0"/>
  </w:style>
  <w:style w:type="character" w:customStyle="1" w:styleId="133">
    <w:name w:val="WW8Num22z8"/>
    <w:uiPriority w:val="0"/>
  </w:style>
  <w:style w:type="character" w:customStyle="1" w:styleId="134">
    <w:name w:val="WW8Num23z0"/>
    <w:uiPriority w:val="0"/>
    <w:rPr>
      <w:rFonts w:hint="default"/>
    </w:rPr>
  </w:style>
  <w:style w:type="character" w:customStyle="1" w:styleId="135">
    <w:name w:val="WW8Num24z0"/>
    <w:uiPriority w:val="0"/>
    <w:rPr>
      <w:rFonts w:hint="default"/>
    </w:rPr>
  </w:style>
  <w:style w:type="character" w:customStyle="1" w:styleId="136">
    <w:name w:val="WW8Num25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37">
    <w:name w:val="WW8Num26z0"/>
    <w:uiPriority w:val="0"/>
  </w:style>
  <w:style w:type="character" w:customStyle="1" w:styleId="138">
    <w:name w:val="WW8Num26z1"/>
    <w:uiPriority w:val="0"/>
  </w:style>
  <w:style w:type="character" w:customStyle="1" w:styleId="139">
    <w:name w:val="WW8Num26z2"/>
    <w:uiPriority w:val="0"/>
  </w:style>
  <w:style w:type="character" w:customStyle="1" w:styleId="140">
    <w:name w:val="WW8Num26z3"/>
    <w:uiPriority w:val="0"/>
  </w:style>
  <w:style w:type="character" w:customStyle="1" w:styleId="141">
    <w:name w:val="WW8Num26z4"/>
    <w:uiPriority w:val="0"/>
  </w:style>
  <w:style w:type="character" w:customStyle="1" w:styleId="142">
    <w:name w:val="WW8Num26z5"/>
    <w:uiPriority w:val="0"/>
  </w:style>
  <w:style w:type="character" w:customStyle="1" w:styleId="143">
    <w:name w:val="WW8Num26z6"/>
    <w:uiPriority w:val="0"/>
  </w:style>
  <w:style w:type="character" w:customStyle="1" w:styleId="144">
    <w:name w:val="WW8Num26z7"/>
    <w:uiPriority w:val="0"/>
  </w:style>
  <w:style w:type="character" w:customStyle="1" w:styleId="145">
    <w:name w:val="WW8Num26z8"/>
    <w:uiPriority w:val="0"/>
  </w:style>
  <w:style w:type="character" w:customStyle="1" w:styleId="146">
    <w:name w:val="WW8Num27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47">
    <w:name w:val="WW8Num28z0"/>
    <w:uiPriority w:val="0"/>
  </w:style>
  <w:style w:type="character" w:customStyle="1" w:styleId="148">
    <w:name w:val="WW8Num28z1"/>
    <w:uiPriority w:val="0"/>
  </w:style>
  <w:style w:type="character" w:customStyle="1" w:styleId="149">
    <w:name w:val="WW8Num28z2"/>
    <w:uiPriority w:val="0"/>
  </w:style>
  <w:style w:type="character" w:customStyle="1" w:styleId="150">
    <w:name w:val="WW8Num28z3"/>
    <w:uiPriority w:val="0"/>
  </w:style>
  <w:style w:type="character" w:customStyle="1" w:styleId="151">
    <w:name w:val="WW8Num28z4"/>
    <w:uiPriority w:val="0"/>
  </w:style>
  <w:style w:type="character" w:customStyle="1" w:styleId="152">
    <w:name w:val="WW8Num28z5"/>
    <w:uiPriority w:val="0"/>
  </w:style>
  <w:style w:type="character" w:customStyle="1" w:styleId="153">
    <w:name w:val="WW8Num28z6"/>
    <w:uiPriority w:val="0"/>
  </w:style>
  <w:style w:type="character" w:customStyle="1" w:styleId="154">
    <w:name w:val="WW8Num28z7"/>
    <w:uiPriority w:val="0"/>
  </w:style>
  <w:style w:type="character" w:customStyle="1" w:styleId="155">
    <w:name w:val="WW8Num28z8"/>
    <w:uiPriority w:val="0"/>
  </w:style>
  <w:style w:type="character" w:customStyle="1" w:styleId="156">
    <w:name w:val="WW8Num29z0"/>
    <w:uiPriority w:val="0"/>
    <w:rPr>
      <w:rFonts w:eastAsia="DejaVu Sans" w:cs="Times New Roman"/>
      <w:b/>
      <w:color w:val="auto"/>
      <w:kern w:val="2"/>
      <w:sz w:val="22"/>
      <w:szCs w:val="22"/>
      <w:lang w:val="ru-RU" w:eastAsia="zh-CN" w:bidi="hi-IN"/>
    </w:rPr>
  </w:style>
  <w:style w:type="character" w:customStyle="1" w:styleId="157">
    <w:name w:val="WW8Num30z0"/>
    <w:uiPriority w:val="0"/>
    <w:rPr>
      <w:rFonts w:hint="default"/>
    </w:rPr>
  </w:style>
  <w:style w:type="character" w:customStyle="1" w:styleId="158">
    <w:name w:val="WW8Num31z0"/>
    <w:uiPriority w:val="0"/>
    <w:rPr>
      <w:rFonts w:hint="default"/>
    </w:rPr>
  </w:style>
  <w:style w:type="character" w:customStyle="1" w:styleId="159">
    <w:name w:val="WW8Num32z0"/>
    <w:uiPriority w:val="0"/>
  </w:style>
  <w:style w:type="character" w:customStyle="1" w:styleId="160">
    <w:name w:val="WW8Num32z1"/>
    <w:uiPriority w:val="0"/>
  </w:style>
  <w:style w:type="character" w:customStyle="1" w:styleId="161">
    <w:name w:val="WW8Num32z2"/>
    <w:uiPriority w:val="0"/>
  </w:style>
  <w:style w:type="character" w:customStyle="1" w:styleId="162">
    <w:name w:val="WW8Num32z3"/>
    <w:uiPriority w:val="0"/>
  </w:style>
  <w:style w:type="character" w:customStyle="1" w:styleId="163">
    <w:name w:val="WW8Num32z4"/>
    <w:uiPriority w:val="0"/>
  </w:style>
  <w:style w:type="character" w:customStyle="1" w:styleId="164">
    <w:name w:val="WW8Num32z5"/>
    <w:uiPriority w:val="0"/>
  </w:style>
  <w:style w:type="character" w:customStyle="1" w:styleId="165">
    <w:name w:val="WW8Num32z6"/>
    <w:uiPriority w:val="0"/>
  </w:style>
  <w:style w:type="character" w:customStyle="1" w:styleId="166">
    <w:name w:val="WW8Num32z7"/>
    <w:uiPriority w:val="0"/>
  </w:style>
  <w:style w:type="character" w:customStyle="1" w:styleId="167">
    <w:name w:val="WW8Num32z8"/>
    <w:uiPriority w:val="0"/>
  </w:style>
  <w:style w:type="character" w:customStyle="1" w:styleId="168">
    <w:name w:val="WW8Num33z0"/>
    <w:uiPriority w:val="0"/>
    <w:rPr>
      <w:rFonts w:hint="default" w:cs="Times New Roman"/>
      <w:lang w:eastAsia="ru-RU"/>
    </w:rPr>
  </w:style>
  <w:style w:type="character" w:customStyle="1" w:styleId="169">
    <w:name w:val="WW8Num34z0"/>
    <w:uiPriority w:val="0"/>
  </w:style>
  <w:style w:type="character" w:customStyle="1" w:styleId="170">
    <w:name w:val="WW8Num34z1"/>
    <w:uiPriority w:val="0"/>
  </w:style>
  <w:style w:type="character" w:customStyle="1" w:styleId="171">
    <w:name w:val="WW8Num34z2"/>
    <w:uiPriority w:val="0"/>
  </w:style>
  <w:style w:type="character" w:customStyle="1" w:styleId="172">
    <w:name w:val="WW8Num34z3"/>
    <w:uiPriority w:val="0"/>
  </w:style>
  <w:style w:type="character" w:customStyle="1" w:styleId="173">
    <w:name w:val="WW8Num34z4"/>
    <w:uiPriority w:val="0"/>
  </w:style>
  <w:style w:type="character" w:customStyle="1" w:styleId="174">
    <w:name w:val="WW8Num34z5"/>
    <w:uiPriority w:val="0"/>
  </w:style>
  <w:style w:type="character" w:customStyle="1" w:styleId="175">
    <w:name w:val="WW8Num34z6"/>
    <w:uiPriority w:val="0"/>
  </w:style>
  <w:style w:type="character" w:customStyle="1" w:styleId="176">
    <w:name w:val="WW8Num34z7"/>
    <w:uiPriority w:val="0"/>
  </w:style>
  <w:style w:type="character" w:customStyle="1" w:styleId="177">
    <w:name w:val="WW8Num34z8"/>
    <w:uiPriority w:val="0"/>
  </w:style>
  <w:style w:type="character" w:customStyle="1" w:styleId="178">
    <w:name w:val="WW8Num35z0"/>
    <w:uiPriority w:val="0"/>
    <w:rPr>
      <w:rFonts w:hint="default" w:cs="Times New Roman"/>
      <w:szCs w:val="24"/>
    </w:rPr>
  </w:style>
  <w:style w:type="character" w:customStyle="1" w:styleId="179">
    <w:name w:val="WW8Num36z0"/>
    <w:uiPriority w:val="0"/>
    <w:rPr>
      <w:rFonts w:hint="default" w:ascii="Symbol" w:hAnsi="Symbol" w:cs="Symbol"/>
      <w:szCs w:val="24"/>
    </w:rPr>
  </w:style>
  <w:style w:type="character" w:customStyle="1" w:styleId="180">
    <w:name w:val="WW8Num36z1"/>
    <w:uiPriority w:val="0"/>
  </w:style>
  <w:style w:type="character" w:customStyle="1" w:styleId="181">
    <w:name w:val="WW8Num36z2"/>
    <w:uiPriority w:val="0"/>
  </w:style>
  <w:style w:type="character" w:customStyle="1" w:styleId="182">
    <w:name w:val="WW8Num36z3"/>
    <w:uiPriority w:val="0"/>
  </w:style>
  <w:style w:type="character" w:customStyle="1" w:styleId="183">
    <w:name w:val="WW8Num36z4"/>
    <w:uiPriority w:val="0"/>
  </w:style>
  <w:style w:type="character" w:customStyle="1" w:styleId="184">
    <w:name w:val="WW8Num36z5"/>
    <w:uiPriority w:val="0"/>
  </w:style>
  <w:style w:type="character" w:customStyle="1" w:styleId="185">
    <w:name w:val="WW8Num36z6"/>
    <w:uiPriority w:val="0"/>
  </w:style>
  <w:style w:type="character" w:customStyle="1" w:styleId="186">
    <w:name w:val="WW8Num36z7"/>
    <w:uiPriority w:val="0"/>
  </w:style>
  <w:style w:type="character" w:customStyle="1" w:styleId="187">
    <w:name w:val="WW8Num36z8"/>
    <w:uiPriority w:val="0"/>
  </w:style>
  <w:style w:type="character" w:customStyle="1" w:styleId="188">
    <w:name w:val="WW8Num37z0"/>
    <w:uiPriority w:val="0"/>
    <w:rPr>
      <w:rFonts w:hint="default"/>
    </w:rPr>
  </w:style>
  <w:style w:type="character" w:customStyle="1" w:styleId="189">
    <w:name w:val="WW8Num38z0"/>
    <w:uiPriority w:val="0"/>
    <w:rPr>
      <w:rFonts w:cs="Times New Roman"/>
    </w:rPr>
  </w:style>
  <w:style w:type="character" w:customStyle="1" w:styleId="190">
    <w:name w:val="WW8Num38z1"/>
    <w:uiPriority w:val="0"/>
  </w:style>
  <w:style w:type="character" w:customStyle="1" w:styleId="191">
    <w:name w:val="WW8Num38z2"/>
    <w:uiPriority w:val="0"/>
  </w:style>
  <w:style w:type="character" w:customStyle="1" w:styleId="192">
    <w:name w:val="WW8Num38z3"/>
    <w:uiPriority w:val="0"/>
  </w:style>
  <w:style w:type="character" w:customStyle="1" w:styleId="193">
    <w:name w:val="WW8Num38z4"/>
    <w:uiPriority w:val="0"/>
  </w:style>
  <w:style w:type="character" w:customStyle="1" w:styleId="194">
    <w:name w:val="WW8Num38z5"/>
    <w:uiPriority w:val="0"/>
  </w:style>
  <w:style w:type="character" w:customStyle="1" w:styleId="195">
    <w:name w:val="WW8Num38z6"/>
    <w:uiPriority w:val="0"/>
  </w:style>
  <w:style w:type="character" w:customStyle="1" w:styleId="196">
    <w:name w:val="WW8Num38z7"/>
    <w:qFormat/>
    <w:uiPriority w:val="0"/>
  </w:style>
  <w:style w:type="character" w:customStyle="1" w:styleId="197">
    <w:name w:val="WW8Num38z8"/>
    <w:uiPriority w:val="0"/>
  </w:style>
  <w:style w:type="character" w:customStyle="1" w:styleId="198">
    <w:name w:val="WW8Num39z0"/>
    <w:uiPriority w:val="0"/>
  </w:style>
  <w:style w:type="character" w:customStyle="1" w:styleId="199">
    <w:name w:val="WW8Num39z1"/>
    <w:uiPriority w:val="0"/>
  </w:style>
  <w:style w:type="character" w:customStyle="1" w:styleId="200">
    <w:name w:val="WW8Num39z2"/>
    <w:uiPriority w:val="0"/>
  </w:style>
  <w:style w:type="character" w:customStyle="1" w:styleId="201">
    <w:name w:val="WW8Num39z3"/>
    <w:qFormat/>
    <w:uiPriority w:val="0"/>
  </w:style>
  <w:style w:type="character" w:customStyle="1" w:styleId="202">
    <w:name w:val="WW8Num39z4"/>
    <w:uiPriority w:val="0"/>
  </w:style>
  <w:style w:type="character" w:customStyle="1" w:styleId="203">
    <w:name w:val="WW8Num39z5"/>
    <w:uiPriority w:val="0"/>
  </w:style>
  <w:style w:type="character" w:customStyle="1" w:styleId="204">
    <w:name w:val="WW8Num39z6"/>
    <w:uiPriority w:val="0"/>
  </w:style>
  <w:style w:type="character" w:customStyle="1" w:styleId="205">
    <w:name w:val="WW8Num39z7"/>
    <w:uiPriority w:val="0"/>
  </w:style>
  <w:style w:type="character" w:customStyle="1" w:styleId="206">
    <w:name w:val="WW8Num39z8"/>
    <w:uiPriority w:val="0"/>
  </w:style>
  <w:style w:type="character" w:customStyle="1" w:styleId="207">
    <w:name w:val="WW8Num40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08">
    <w:name w:val="WW8Num40z1"/>
    <w:uiPriority w:val="0"/>
  </w:style>
  <w:style w:type="character" w:customStyle="1" w:styleId="209">
    <w:name w:val="WW8Num40z2"/>
    <w:uiPriority w:val="0"/>
  </w:style>
  <w:style w:type="character" w:customStyle="1" w:styleId="210">
    <w:name w:val="WW8Num40z3"/>
    <w:uiPriority w:val="0"/>
  </w:style>
  <w:style w:type="character" w:customStyle="1" w:styleId="211">
    <w:name w:val="WW8Num40z4"/>
    <w:uiPriority w:val="0"/>
  </w:style>
  <w:style w:type="character" w:customStyle="1" w:styleId="212">
    <w:name w:val="WW8Num40z5"/>
    <w:uiPriority w:val="0"/>
  </w:style>
  <w:style w:type="character" w:customStyle="1" w:styleId="213">
    <w:name w:val="WW8Num40z6"/>
    <w:uiPriority w:val="0"/>
  </w:style>
  <w:style w:type="character" w:customStyle="1" w:styleId="214">
    <w:name w:val="WW8Num40z7"/>
    <w:qFormat/>
    <w:uiPriority w:val="0"/>
  </w:style>
  <w:style w:type="character" w:customStyle="1" w:styleId="215">
    <w:name w:val="WW8Num40z8"/>
    <w:uiPriority w:val="0"/>
  </w:style>
  <w:style w:type="character" w:customStyle="1" w:styleId="216">
    <w:name w:val="WW8Num41z0"/>
    <w:uiPriority w:val="0"/>
  </w:style>
  <w:style w:type="character" w:customStyle="1" w:styleId="217">
    <w:name w:val="WW8Num41z1"/>
    <w:uiPriority w:val="0"/>
  </w:style>
  <w:style w:type="character" w:customStyle="1" w:styleId="218">
    <w:name w:val="WW8Num41z2"/>
    <w:uiPriority w:val="0"/>
  </w:style>
  <w:style w:type="character" w:customStyle="1" w:styleId="219">
    <w:name w:val="WW8Num41z3"/>
    <w:uiPriority w:val="0"/>
  </w:style>
  <w:style w:type="character" w:customStyle="1" w:styleId="220">
    <w:name w:val="WW8Num41z4"/>
    <w:uiPriority w:val="0"/>
  </w:style>
  <w:style w:type="character" w:customStyle="1" w:styleId="221">
    <w:name w:val="WW8Num41z5"/>
    <w:qFormat/>
    <w:uiPriority w:val="0"/>
  </w:style>
  <w:style w:type="character" w:customStyle="1" w:styleId="222">
    <w:name w:val="WW8Num41z6"/>
    <w:uiPriority w:val="0"/>
  </w:style>
  <w:style w:type="character" w:customStyle="1" w:styleId="223">
    <w:name w:val="WW8Num41z7"/>
    <w:uiPriority w:val="0"/>
  </w:style>
  <w:style w:type="character" w:customStyle="1" w:styleId="224">
    <w:name w:val="WW8Num41z8"/>
    <w:uiPriority w:val="0"/>
  </w:style>
  <w:style w:type="character" w:customStyle="1" w:styleId="225">
    <w:name w:val="WW8Num42z0"/>
    <w:uiPriority w:val="0"/>
  </w:style>
  <w:style w:type="character" w:customStyle="1" w:styleId="226">
    <w:name w:val="WW8Num42z1"/>
    <w:uiPriority w:val="0"/>
  </w:style>
  <w:style w:type="character" w:customStyle="1" w:styleId="227">
    <w:name w:val="WW8Num42z2"/>
    <w:uiPriority w:val="0"/>
  </w:style>
  <w:style w:type="character" w:customStyle="1" w:styleId="228">
    <w:name w:val="WW8Num42z3"/>
    <w:uiPriority w:val="0"/>
  </w:style>
  <w:style w:type="character" w:customStyle="1" w:styleId="229">
    <w:name w:val="WW8Num42z4"/>
    <w:uiPriority w:val="0"/>
  </w:style>
  <w:style w:type="character" w:customStyle="1" w:styleId="230">
    <w:name w:val="WW8Num42z5"/>
    <w:uiPriority w:val="0"/>
  </w:style>
  <w:style w:type="character" w:customStyle="1" w:styleId="231">
    <w:name w:val="WW8Num42z6"/>
    <w:uiPriority w:val="0"/>
  </w:style>
  <w:style w:type="character" w:customStyle="1" w:styleId="232">
    <w:name w:val="WW8Num42z7"/>
    <w:uiPriority w:val="0"/>
  </w:style>
  <w:style w:type="character" w:customStyle="1" w:styleId="233">
    <w:name w:val="WW8Num42z8"/>
    <w:uiPriority w:val="0"/>
  </w:style>
  <w:style w:type="character" w:customStyle="1" w:styleId="234">
    <w:name w:val="WW8Num43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35">
    <w:name w:val="WW8Num44z0"/>
    <w:uiPriority w:val="0"/>
  </w:style>
  <w:style w:type="character" w:customStyle="1" w:styleId="236">
    <w:name w:val="WW8Num44z1"/>
    <w:uiPriority w:val="0"/>
  </w:style>
  <w:style w:type="character" w:customStyle="1" w:styleId="237">
    <w:name w:val="WW8Num44z2"/>
    <w:uiPriority w:val="0"/>
  </w:style>
  <w:style w:type="character" w:customStyle="1" w:styleId="238">
    <w:name w:val="WW8Num44z3"/>
    <w:uiPriority w:val="0"/>
  </w:style>
  <w:style w:type="character" w:customStyle="1" w:styleId="239">
    <w:name w:val="WW8Num44z4"/>
    <w:uiPriority w:val="0"/>
  </w:style>
  <w:style w:type="character" w:customStyle="1" w:styleId="240">
    <w:name w:val="WW8Num44z5"/>
    <w:uiPriority w:val="0"/>
  </w:style>
  <w:style w:type="character" w:customStyle="1" w:styleId="241">
    <w:name w:val="WW8Num44z6"/>
    <w:uiPriority w:val="0"/>
  </w:style>
  <w:style w:type="character" w:customStyle="1" w:styleId="242">
    <w:name w:val="WW8Num44z7"/>
    <w:uiPriority w:val="0"/>
  </w:style>
  <w:style w:type="character" w:customStyle="1" w:styleId="243">
    <w:name w:val="WW8Num44z8"/>
    <w:uiPriority w:val="0"/>
  </w:style>
  <w:style w:type="character" w:customStyle="1" w:styleId="244">
    <w:name w:val="WW8Num45z0"/>
    <w:uiPriority w:val="0"/>
    <w:rPr>
      <w:rFonts w:hint="default" w:cs="Times New Roman"/>
    </w:rPr>
  </w:style>
  <w:style w:type="character" w:customStyle="1" w:styleId="245">
    <w:name w:val="WW8Num46z0"/>
    <w:uiPriority w:val="0"/>
    <w:rPr>
      <w:rFonts w:eastAsia="Arial" w:cs="Times New Roman"/>
      <w:kern w:val="2"/>
      <w:lang w:eastAsia="ar-SA" w:bidi="ar-SA"/>
    </w:rPr>
  </w:style>
  <w:style w:type="character" w:customStyle="1" w:styleId="246">
    <w:name w:val="WW8Num47z0"/>
    <w:uiPriority w:val="0"/>
    <w:rPr>
      <w:rFonts w:hint="default"/>
    </w:rPr>
  </w:style>
  <w:style w:type="character" w:customStyle="1" w:styleId="247">
    <w:name w:val="WW8Num48z0"/>
    <w:uiPriority w:val="0"/>
    <w:rPr>
      <w:rFonts w:cs="Times New Roman"/>
      <w:lang w:val="en-US"/>
    </w:rPr>
  </w:style>
  <w:style w:type="character" w:customStyle="1" w:styleId="248">
    <w:name w:val="WW8Num48z1"/>
    <w:uiPriority w:val="0"/>
  </w:style>
  <w:style w:type="character" w:customStyle="1" w:styleId="249">
    <w:name w:val="WW8Num48z2"/>
    <w:uiPriority w:val="0"/>
  </w:style>
  <w:style w:type="character" w:customStyle="1" w:styleId="250">
    <w:name w:val="WW8Num48z3"/>
    <w:uiPriority w:val="0"/>
  </w:style>
  <w:style w:type="character" w:customStyle="1" w:styleId="251">
    <w:name w:val="WW8Num48z4"/>
    <w:uiPriority w:val="0"/>
  </w:style>
  <w:style w:type="character" w:customStyle="1" w:styleId="252">
    <w:name w:val="WW8Num48z5"/>
    <w:uiPriority w:val="0"/>
  </w:style>
  <w:style w:type="character" w:customStyle="1" w:styleId="253">
    <w:name w:val="WW8Num48z6"/>
    <w:uiPriority w:val="0"/>
  </w:style>
  <w:style w:type="character" w:customStyle="1" w:styleId="254">
    <w:name w:val="WW8Num48z7"/>
    <w:uiPriority w:val="0"/>
  </w:style>
  <w:style w:type="character" w:customStyle="1" w:styleId="255">
    <w:name w:val="WW8Num48z8"/>
    <w:uiPriority w:val="0"/>
  </w:style>
  <w:style w:type="character" w:customStyle="1" w:styleId="256">
    <w:name w:val="WW8Num49z0"/>
    <w:uiPriority w:val="0"/>
  </w:style>
  <w:style w:type="character" w:customStyle="1" w:styleId="257">
    <w:name w:val="WW8Num49z1"/>
    <w:uiPriority w:val="0"/>
  </w:style>
  <w:style w:type="character" w:customStyle="1" w:styleId="258">
    <w:name w:val="WW8Num49z2"/>
    <w:uiPriority w:val="0"/>
  </w:style>
  <w:style w:type="character" w:customStyle="1" w:styleId="259">
    <w:name w:val="WW8Num49z3"/>
    <w:uiPriority w:val="0"/>
  </w:style>
  <w:style w:type="character" w:customStyle="1" w:styleId="260">
    <w:name w:val="WW8Num49z4"/>
    <w:uiPriority w:val="0"/>
  </w:style>
  <w:style w:type="character" w:customStyle="1" w:styleId="261">
    <w:name w:val="WW8Num49z5"/>
    <w:uiPriority w:val="0"/>
  </w:style>
  <w:style w:type="character" w:customStyle="1" w:styleId="262">
    <w:name w:val="WW8Num49z6"/>
    <w:uiPriority w:val="0"/>
  </w:style>
  <w:style w:type="character" w:customStyle="1" w:styleId="263">
    <w:name w:val="WW8Num49z7"/>
    <w:uiPriority w:val="0"/>
  </w:style>
  <w:style w:type="character" w:customStyle="1" w:styleId="264">
    <w:name w:val="WW8Num49z8"/>
    <w:uiPriority w:val="0"/>
  </w:style>
  <w:style w:type="character" w:customStyle="1" w:styleId="265">
    <w:name w:val="WW8Num50z0"/>
    <w:uiPriority w:val="0"/>
    <w:rPr>
      <w:rFonts w:eastAsia="Arial" w:cs="Times New Roman"/>
      <w:lang w:eastAsia="ar-SA" w:bidi="ar-SA"/>
    </w:rPr>
  </w:style>
  <w:style w:type="character" w:customStyle="1" w:styleId="266">
    <w:name w:val="WW8Num51z0"/>
    <w:uiPriority w:val="0"/>
    <w:rPr>
      <w:rFonts w:ascii="Times New Roman" w:hAnsi="Times New Roman" w:eastAsia="Calibri" w:cs="Times New Roman"/>
    </w:rPr>
  </w:style>
  <w:style w:type="character" w:customStyle="1" w:styleId="267">
    <w:name w:val="WW8Num51z1"/>
    <w:uiPriority w:val="0"/>
    <w:rPr>
      <w:rFonts w:hint="default"/>
    </w:rPr>
  </w:style>
  <w:style w:type="character" w:customStyle="1" w:styleId="268">
    <w:name w:val="WW8Num52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69">
    <w:name w:val="WW8Num53z0"/>
    <w:uiPriority w:val="0"/>
  </w:style>
  <w:style w:type="character" w:customStyle="1" w:styleId="270">
    <w:name w:val="WW8Num53z1"/>
    <w:uiPriority w:val="0"/>
  </w:style>
  <w:style w:type="character" w:customStyle="1" w:styleId="271">
    <w:name w:val="WW8Num53z2"/>
    <w:uiPriority w:val="0"/>
  </w:style>
  <w:style w:type="character" w:customStyle="1" w:styleId="272">
    <w:name w:val="WW8Num53z3"/>
    <w:uiPriority w:val="0"/>
  </w:style>
  <w:style w:type="character" w:customStyle="1" w:styleId="273">
    <w:name w:val="WW8Num53z4"/>
    <w:uiPriority w:val="0"/>
  </w:style>
  <w:style w:type="character" w:customStyle="1" w:styleId="274">
    <w:name w:val="WW8Num53z5"/>
    <w:uiPriority w:val="0"/>
  </w:style>
  <w:style w:type="character" w:customStyle="1" w:styleId="275">
    <w:name w:val="WW8Num53z6"/>
    <w:uiPriority w:val="0"/>
  </w:style>
  <w:style w:type="character" w:customStyle="1" w:styleId="276">
    <w:name w:val="WW8Num53z7"/>
    <w:uiPriority w:val="0"/>
  </w:style>
  <w:style w:type="character" w:customStyle="1" w:styleId="277">
    <w:name w:val="WW8Num53z8"/>
    <w:uiPriority w:val="0"/>
  </w:style>
  <w:style w:type="character" w:customStyle="1" w:styleId="278">
    <w:name w:val="WW8Num54z0"/>
    <w:uiPriority w:val="0"/>
    <w:rPr>
      <w:rFonts w:cs="Times New Roman"/>
      <w:szCs w:val="24"/>
    </w:rPr>
  </w:style>
  <w:style w:type="character" w:customStyle="1" w:styleId="279">
    <w:name w:val="WW8Num54z1"/>
    <w:uiPriority w:val="0"/>
  </w:style>
  <w:style w:type="character" w:customStyle="1" w:styleId="280">
    <w:name w:val="WW8Num54z2"/>
    <w:uiPriority w:val="0"/>
  </w:style>
  <w:style w:type="character" w:customStyle="1" w:styleId="281">
    <w:name w:val="WW8Num54z3"/>
    <w:uiPriority w:val="0"/>
  </w:style>
  <w:style w:type="character" w:customStyle="1" w:styleId="282">
    <w:name w:val="WW8Num54z4"/>
    <w:uiPriority w:val="0"/>
  </w:style>
  <w:style w:type="character" w:customStyle="1" w:styleId="283">
    <w:name w:val="WW8Num54z5"/>
    <w:uiPriority w:val="0"/>
  </w:style>
  <w:style w:type="character" w:customStyle="1" w:styleId="284">
    <w:name w:val="WW8Num54z6"/>
    <w:uiPriority w:val="0"/>
  </w:style>
  <w:style w:type="character" w:customStyle="1" w:styleId="285">
    <w:name w:val="WW8Num54z7"/>
    <w:uiPriority w:val="0"/>
  </w:style>
  <w:style w:type="character" w:customStyle="1" w:styleId="286">
    <w:name w:val="WW8Num54z8"/>
    <w:uiPriority w:val="0"/>
  </w:style>
  <w:style w:type="character" w:customStyle="1" w:styleId="287">
    <w:name w:val="WW8Num55z0"/>
    <w:uiPriority w:val="0"/>
    <w:rPr>
      <w:rFonts w:cs="Times New Roman"/>
    </w:rPr>
  </w:style>
  <w:style w:type="character" w:customStyle="1" w:styleId="288">
    <w:name w:val="WW8Num55z1"/>
    <w:uiPriority w:val="0"/>
  </w:style>
  <w:style w:type="character" w:customStyle="1" w:styleId="289">
    <w:name w:val="WW8Num55z2"/>
    <w:uiPriority w:val="0"/>
  </w:style>
  <w:style w:type="character" w:customStyle="1" w:styleId="290">
    <w:name w:val="WW8Num55z3"/>
    <w:uiPriority w:val="0"/>
  </w:style>
  <w:style w:type="character" w:customStyle="1" w:styleId="291">
    <w:name w:val="WW8Num55z4"/>
    <w:uiPriority w:val="0"/>
  </w:style>
  <w:style w:type="character" w:customStyle="1" w:styleId="292">
    <w:name w:val="WW8Num55z5"/>
    <w:uiPriority w:val="0"/>
  </w:style>
  <w:style w:type="character" w:customStyle="1" w:styleId="293">
    <w:name w:val="WW8Num55z6"/>
    <w:uiPriority w:val="0"/>
  </w:style>
  <w:style w:type="character" w:customStyle="1" w:styleId="294">
    <w:name w:val="WW8Num55z7"/>
    <w:uiPriority w:val="0"/>
  </w:style>
  <w:style w:type="character" w:customStyle="1" w:styleId="295">
    <w:name w:val="WW8Num55z8"/>
    <w:uiPriority w:val="0"/>
  </w:style>
  <w:style w:type="character" w:customStyle="1" w:styleId="296">
    <w:name w:val="WW8Num56z0"/>
    <w:uiPriority w:val="0"/>
    <w:rPr>
      <w:rFonts w:ascii="Times New Roman" w:hAnsi="Times New Roman" w:cs="Times New Roman"/>
      <w:szCs w:val="24"/>
    </w:rPr>
  </w:style>
  <w:style w:type="character" w:customStyle="1" w:styleId="297">
    <w:name w:val="WW8Num57z0"/>
    <w:uiPriority w:val="0"/>
    <w:rPr>
      <w:rFonts w:ascii="Times New Roman" w:hAnsi="Times New Roman" w:cs="Times New Roman"/>
    </w:rPr>
  </w:style>
  <w:style w:type="character" w:customStyle="1" w:styleId="298">
    <w:name w:val="WW8Num58z0"/>
    <w:uiPriority w:val="0"/>
    <w:rPr>
      <w:rFonts w:ascii="Times New Roman" w:hAnsi="Times New Roman" w:cs="Times New Roman"/>
    </w:rPr>
  </w:style>
  <w:style w:type="character" w:customStyle="1" w:styleId="299">
    <w:name w:val="WW8Num59z0"/>
    <w:uiPriority w:val="0"/>
    <w:rPr>
      <w:rFonts w:eastAsia="Calibri" w:cs="Times New Roman"/>
      <w:lang w:eastAsia="en-US" w:bidi="ar-SA"/>
    </w:rPr>
  </w:style>
  <w:style w:type="character" w:customStyle="1" w:styleId="300">
    <w:name w:val="WW8Num59z1"/>
    <w:uiPriority w:val="0"/>
    <w:rPr>
      <w:rFonts w:ascii="Times New Roman" w:hAnsi="Times New Roman" w:cs="Times New Roman"/>
    </w:rPr>
  </w:style>
  <w:style w:type="character" w:customStyle="1" w:styleId="301">
    <w:name w:val="WW8Num60z0"/>
    <w:uiPriority w:val="0"/>
    <w:rPr>
      <w:rFonts w:eastAsia="Calibri" w:cs="Times New Roman"/>
      <w:lang w:eastAsia="en-US" w:bidi="ar-SA"/>
    </w:rPr>
  </w:style>
  <w:style w:type="character" w:customStyle="1" w:styleId="302">
    <w:name w:val="WW8Num60z1"/>
    <w:uiPriority w:val="0"/>
    <w:rPr>
      <w:rFonts w:ascii="Times New Roman" w:hAnsi="Times New Roman" w:cs="Times New Roman"/>
    </w:rPr>
  </w:style>
  <w:style w:type="character" w:customStyle="1" w:styleId="303">
    <w:name w:val="WW8Num61z0"/>
    <w:uiPriority w:val="0"/>
    <w:rPr>
      <w:rFonts w:ascii="Times New Roman" w:hAnsi="Times New Roman" w:cs="Times New Roman"/>
    </w:rPr>
  </w:style>
  <w:style w:type="character" w:customStyle="1" w:styleId="304">
    <w:name w:val="WW8Num62z0"/>
    <w:uiPriority w:val="0"/>
    <w:rPr>
      <w:rFonts w:eastAsia="Calibri" w:cs="Times New Roman"/>
      <w:lang w:eastAsia="en-US" w:bidi="ar-SA"/>
    </w:rPr>
  </w:style>
  <w:style w:type="character" w:customStyle="1" w:styleId="305">
    <w:name w:val="WW8Num62z1"/>
    <w:uiPriority w:val="0"/>
    <w:rPr>
      <w:rFonts w:ascii="Times New Roman" w:hAnsi="Times New Roman" w:cs="Times New Roman"/>
    </w:rPr>
  </w:style>
  <w:style w:type="character" w:customStyle="1" w:styleId="306">
    <w:name w:val="WW8Num63z0"/>
    <w:uiPriority w:val="0"/>
    <w:rPr>
      <w:rFonts w:hint="default" w:ascii="Symbol" w:hAnsi="Symbol" w:cs="Symbol"/>
      <w:color w:val="000000"/>
      <w:highlight w:val="cyan"/>
    </w:rPr>
  </w:style>
  <w:style w:type="character" w:customStyle="1" w:styleId="307">
    <w:name w:val="WW8Num63z1"/>
    <w:uiPriority w:val="0"/>
    <w:rPr>
      <w:rFonts w:ascii="Times New Roman" w:hAnsi="Times New Roman" w:cs="Times New Roman"/>
    </w:rPr>
  </w:style>
  <w:style w:type="character" w:customStyle="1" w:styleId="308">
    <w:name w:val="WW8Num64z0"/>
    <w:uiPriority w:val="0"/>
    <w:rPr>
      <w:rFonts w:eastAsia="Calibri" w:cs="Times New Roman"/>
      <w:lang w:eastAsia="en-US" w:bidi="ar-SA"/>
    </w:rPr>
  </w:style>
  <w:style w:type="character" w:customStyle="1" w:styleId="309">
    <w:name w:val="WW8Num64z1"/>
    <w:uiPriority w:val="0"/>
    <w:rPr>
      <w:rFonts w:ascii="Times New Roman" w:hAnsi="Times New Roman" w:cs="Times New Roman"/>
    </w:rPr>
  </w:style>
  <w:style w:type="character" w:customStyle="1" w:styleId="310">
    <w:name w:val="WW8Num65z0"/>
    <w:uiPriority w:val="0"/>
    <w:rPr>
      <w:rFonts w:eastAsia="Calibri" w:cs="Times New Roman"/>
      <w:lang w:eastAsia="en-US" w:bidi="ar-SA"/>
    </w:rPr>
  </w:style>
  <w:style w:type="character" w:customStyle="1" w:styleId="311">
    <w:name w:val="WW8Num65z1"/>
    <w:uiPriority w:val="0"/>
    <w:rPr>
      <w:rFonts w:ascii="Times New Roman" w:hAnsi="Times New Roman" w:cs="Times New Roman"/>
    </w:rPr>
  </w:style>
  <w:style w:type="character" w:customStyle="1" w:styleId="312">
    <w:name w:val="WW8Num66z0"/>
    <w:uiPriority w:val="0"/>
    <w:rPr>
      <w:rFonts w:eastAsia="Calibri" w:cs="Times New Roman"/>
      <w:lang w:eastAsia="en-US" w:bidi="ar-SA"/>
    </w:rPr>
  </w:style>
  <w:style w:type="character" w:customStyle="1" w:styleId="313">
    <w:name w:val="WW8Num66z1"/>
    <w:uiPriority w:val="0"/>
    <w:rPr>
      <w:rFonts w:ascii="Times New Roman" w:hAnsi="Times New Roman" w:cs="Times New Roman"/>
    </w:rPr>
  </w:style>
  <w:style w:type="character" w:customStyle="1" w:styleId="314">
    <w:name w:val="WW8Num67z0"/>
    <w:uiPriority w:val="0"/>
    <w:rPr>
      <w:rFonts w:eastAsia="Calibri" w:cs="Times New Roman"/>
      <w:lang w:eastAsia="en-US" w:bidi="ar-SA"/>
    </w:rPr>
  </w:style>
  <w:style w:type="character" w:customStyle="1" w:styleId="315">
    <w:name w:val="WW8Num67z1"/>
    <w:uiPriority w:val="0"/>
    <w:rPr>
      <w:rFonts w:ascii="Times New Roman" w:hAnsi="Times New Roman" w:cs="Times New Roman"/>
    </w:rPr>
  </w:style>
  <w:style w:type="character" w:customStyle="1" w:styleId="316">
    <w:name w:val="WW8Num68z0"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317">
    <w:name w:val="WW8Num69z0"/>
    <w:uiPriority w:val="0"/>
    <w:rPr>
      <w:rFonts w:eastAsia="Calibri" w:cs="Times New Roman"/>
      <w:lang w:eastAsia="en-US" w:bidi="ar-SA"/>
    </w:rPr>
  </w:style>
  <w:style w:type="character" w:customStyle="1" w:styleId="318">
    <w:name w:val="WW8Num69z1"/>
    <w:uiPriority w:val="0"/>
    <w:rPr>
      <w:rFonts w:ascii="Times New Roman" w:hAnsi="Times New Roman" w:cs="Times New Roman"/>
    </w:rPr>
  </w:style>
  <w:style w:type="character" w:customStyle="1" w:styleId="319">
    <w:name w:val="WW8Num70z0"/>
    <w:uiPriority w:val="0"/>
    <w:rPr>
      <w:rFonts w:ascii="Times New Roman" w:hAnsi="Times New Roman" w:cs="Times New Roman"/>
    </w:rPr>
  </w:style>
  <w:style w:type="character" w:customStyle="1" w:styleId="320">
    <w:name w:val="WW8Num71z0"/>
    <w:uiPriority w:val="0"/>
    <w:rPr>
      <w:rFonts w:hint="default" w:ascii="Symbol" w:hAnsi="Symbol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321">
    <w:name w:val="WW8Num71z1"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322">
    <w:name w:val="WW8Num72z0"/>
    <w:uiPriority w:val="0"/>
    <w:rPr>
      <w:rFonts w:ascii="Times New Roman" w:hAnsi="Times New Roman" w:cs="Times New Roman"/>
    </w:rPr>
  </w:style>
  <w:style w:type="character" w:customStyle="1" w:styleId="323">
    <w:name w:val="WW8Num73z0"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324">
    <w:name w:val="WW8Num73z1"/>
    <w:uiPriority w:val="0"/>
  </w:style>
  <w:style w:type="character" w:customStyle="1" w:styleId="325">
    <w:name w:val="WW8Num73z2"/>
    <w:uiPriority w:val="0"/>
  </w:style>
  <w:style w:type="character" w:customStyle="1" w:styleId="326">
    <w:name w:val="WW8Num73z3"/>
    <w:uiPriority w:val="0"/>
  </w:style>
  <w:style w:type="character" w:customStyle="1" w:styleId="327">
    <w:name w:val="WW8Num73z4"/>
    <w:uiPriority w:val="0"/>
  </w:style>
  <w:style w:type="character" w:customStyle="1" w:styleId="328">
    <w:name w:val="WW8Num73z5"/>
    <w:uiPriority w:val="0"/>
  </w:style>
  <w:style w:type="character" w:customStyle="1" w:styleId="329">
    <w:name w:val="WW8Num73z6"/>
    <w:uiPriority w:val="0"/>
  </w:style>
  <w:style w:type="character" w:customStyle="1" w:styleId="330">
    <w:name w:val="WW8Num73z7"/>
    <w:uiPriority w:val="0"/>
  </w:style>
  <w:style w:type="character" w:customStyle="1" w:styleId="331">
    <w:name w:val="WW8Num73z8"/>
    <w:uiPriority w:val="0"/>
  </w:style>
  <w:style w:type="character" w:customStyle="1" w:styleId="332">
    <w:name w:val="WW8Num74z0"/>
    <w:uiPriority w:val="0"/>
    <w:rPr>
      <w:rFonts w:eastAsia="Calibri" w:cs="Times New Roman"/>
      <w:lang w:eastAsia="en-US" w:bidi="ar-SA"/>
    </w:rPr>
  </w:style>
  <w:style w:type="character" w:customStyle="1" w:styleId="333">
    <w:name w:val="WW8Num74z1"/>
    <w:uiPriority w:val="0"/>
    <w:rPr>
      <w:rFonts w:ascii="Times New Roman" w:hAnsi="Times New Roman" w:cs="Times New Roman"/>
    </w:rPr>
  </w:style>
  <w:style w:type="character" w:customStyle="1" w:styleId="334">
    <w:name w:val="WW8Num75z0"/>
    <w:uiPriority w:val="0"/>
    <w:rPr>
      <w:rFonts w:hint="default" w:ascii="Symbol" w:hAnsi="Symbol" w:cs="Symbol"/>
    </w:rPr>
  </w:style>
  <w:style w:type="character" w:customStyle="1" w:styleId="335">
    <w:name w:val="WW8Num75z1"/>
    <w:uiPriority w:val="0"/>
    <w:rPr>
      <w:rFonts w:ascii="Times New Roman" w:hAnsi="Times New Roman" w:cs="Times New Roman"/>
    </w:rPr>
  </w:style>
  <w:style w:type="character" w:customStyle="1" w:styleId="336">
    <w:name w:val="WW8Num6z1"/>
    <w:uiPriority w:val="0"/>
  </w:style>
  <w:style w:type="character" w:customStyle="1" w:styleId="337">
    <w:name w:val="WW8Num6z2"/>
    <w:uiPriority w:val="0"/>
  </w:style>
  <w:style w:type="character" w:customStyle="1" w:styleId="338">
    <w:name w:val="WW8Num6z3"/>
    <w:uiPriority w:val="0"/>
  </w:style>
  <w:style w:type="character" w:customStyle="1" w:styleId="339">
    <w:name w:val="WW8Num6z4"/>
    <w:uiPriority w:val="0"/>
  </w:style>
  <w:style w:type="character" w:customStyle="1" w:styleId="340">
    <w:name w:val="WW8Num6z5"/>
    <w:uiPriority w:val="0"/>
  </w:style>
  <w:style w:type="character" w:customStyle="1" w:styleId="341">
    <w:name w:val="WW8Num6z6"/>
    <w:uiPriority w:val="0"/>
  </w:style>
  <w:style w:type="character" w:customStyle="1" w:styleId="342">
    <w:name w:val="WW8Num6z7"/>
    <w:uiPriority w:val="0"/>
  </w:style>
  <w:style w:type="character" w:customStyle="1" w:styleId="343">
    <w:name w:val="WW8Num6z8"/>
    <w:uiPriority w:val="0"/>
  </w:style>
  <w:style w:type="character" w:customStyle="1" w:styleId="344">
    <w:name w:val="WW8Num9z2"/>
    <w:uiPriority w:val="0"/>
  </w:style>
  <w:style w:type="character" w:customStyle="1" w:styleId="345">
    <w:name w:val="WW8Num9z3"/>
    <w:uiPriority w:val="0"/>
  </w:style>
  <w:style w:type="character" w:customStyle="1" w:styleId="346">
    <w:name w:val="WW8Num9z4"/>
    <w:uiPriority w:val="0"/>
  </w:style>
  <w:style w:type="character" w:customStyle="1" w:styleId="347">
    <w:name w:val="WW8Num9z5"/>
    <w:uiPriority w:val="0"/>
  </w:style>
  <w:style w:type="character" w:customStyle="1" w:styleId="348">
    <w:name w:val="WW8Num9z6"/>
    <w:uiPriority w:val="0"/>
  </w:style>
  <w:style w:type="character" w:customStyle="1" w:styleId="349">
    <w:name w:val="WW8Num9z7"/>
    <w:uiPriority w:val="0"/>
  </w:style>
  <w:style w:type="character" w:customStyle="1" w:styleId="350">
    <w:name w:val="WW8Num9z8"/>
    <w:uiPriority w:val="0"/>
  </w:style>
  <w:style w:type="character" w:customStyle="1" w:styleId="351">
    <w:name w:val="WW8Num11z1"/>
    <w:uiPriority w:val="0"/>
  </w:style>
  <w:style w:type="character" w:customStyle="1" w:styleId="352">
    <w:name w:val="WW8Num11z2"/>
    <w:uiPriority w:val="0"/>
  </w:style>
  <w:style w:type="character" w:customStyle="1" w:styleId="353">
    <w:name w:val="WW8Num11z3"/>
    <w:uiPriority w:val="0"/>
  </w:style>
  <w:style w:type="character" w:customStyle="1" w:styleId="354">
    <w:name w:val="WW8Num11z4"/>
    <w:uiPriority w:val="0"/>
  </w:style>
  <w:style w:type="character" w:customStyle="1" w:styleId="355">
    <w:name w:val="WW8Num11z5"/>
    <w:uiPriority w:val="0"/>
  </w:style>
  <w:style w:type="character" w:customStyle="1" w:styleId="356">
    <w:name w:val="WW8Num11z6"/>
    <w:uiPriority w:val="0"/>
  </w:style>
  <w:style w:type="character" w:customStyle="1" w:styleId="357">
    <w:name w:val="WW8Num11z7"/>
    <w:uiPriority w:val="0"/>
  </w:style>
  <w:style w:type="character" w:customStyle="1" w:styleId="358">
    <w:name w:val="WW8Num11z8"/>
    <w:uiPriority w:val="0"/>
  </w:style>
  <w:style w:type="character" w:customStyle="1" w:styleId="359">
    <w:name w:val="WW8Num12z1"/>
    <w:uiPriority w:val="0"/>
    <w:rPr>
      <w:rFonts w:ascii="Times New Roman" w:hAnsi="Times New Roman" w:cs="Times New Roman"/>
      <w:shadow/>
    </w:rPr>
  </w:style>
  <w:style w:type="character" w:customStyle="1" w:styleId="360">
    <w:name w:val="WW8Num12z2"/>
    <w:uiPriority w:val="0"/>
  </w:style>
  <w:style w:type="character" w:customStyle="1" w:styleId="361">
    <w:name w:val="WW8Num12z3"/>
    <w:uiPriority w:val="0"/>
  </w:style>
  <w:style w:type="character" w:customStyle="1" w:styleId="362">
    <w:name w:val="WW8Num12z4"/>
    <w:uiPriority w:val="0"/>
  </w:style>
  <w:style w:type="character" w:customStyle="1" w:styleId="363">
    <w:name w:val="WW8Num12z5"/>
    <w:uiPriority w:val="0"/>
  </w:style>
  <w:style w:type="character" w:customStyle="1" w:styleId="364">
    <w:name w:val="WW8Num12z6"/>
    <w:uiPriority w:val="0"/>
  </w:style>
  <w:style w:type="character" w:customStyle="1" w:styleId="365">
    <w:name w:val="WW8Num12z7"/>
    <w:uiPriority w:val="0"/>
  </w:style>
  <w:style w:type="character" w:customStyle="1" w:styleId="366">
    <w:name w:val="WW8Num12z8"/>
    <w:uiPriority w:val="0"/>
  </w:style>
  <w:style w:type="character" w:customStyle="1" w:styleId="367">
    <w:name w:val="WW8Num14z1"/>
    <w:uiPriority w:val="0"/>
  </w:style>
  <w:style w:type="character" w:customStyle="1" w:styleId="368">
    <w:name w:val="WW8Num14z2"/>
    <w:uiPriority w:val="0"/>
  </w:style>
  <w:style w:type="character" w:customStyle="1" w:styleId="369">
    <w:name w:val="WW8Num14z3"/>
    <w:uiPriority w:val="0"/>
  </w:style>
  <w:style w:type="character" w:customStyle="1" w:styleId="370">
    <w:name w:val="WW8Num14z4"/>
    <w:uiPriority w:val="0"/>
  </w:style>
  <w:style w:type="character" w:customStyle="1" w:styleId="371">
    <w:name w:val="WW8Num14z5"/>
    <w:uiPriority w:val="0"/>
  </w:style>
  <w:style w:type="character" w:customStyle="1" w:styleId="372">
    <w:name w:val="WW8Num14z6"/>
    <w:uiPriority w:val="0"/>
  </w:style>
  <w:style w:type="character" w:customStyle="1" w:styleId="373">
    <w:name w:val="WW8Num14z7"/>
    <w:uiPriority w:val="0"/>
  </w:style>
  <w:style w:type="character" w:customStyle="1" w:styleId="374">
    <w:name w:val="WW8Num14z8"/>
    <w:uiPriority w:val="0"/>
  </w:style>
  <w:style w:type="character" w:customStyle="1" w:styleId="375">
    <w:name w:val="WW8Num15z1"/>
    <w:uiPriority w:val="0"/>
  </w:style>
  <w:style w:type="character" w:customStyle="1" w:styleId="376">
    <w:name w:val="WW8Num15z2"/>
    <w:uiPriority w:val="0"/>
  </w:style>
  <w:style w:type="character" w:customStyle="1" w:styleId="377">
    <w:name w:val="WW8Num15z3"/>
    <w:uiPriority w:val="0"/>
  </w:style>
  <w:style w:type="character" w:customStyle="1" w:styleId="378">
    <w:name w:val="WW8Num15z4"/>
    <w:uiPriority w:val="0"/>
  </w:style>
  <w:style w:type="character" w:customStyle="1" w:styleId="379">
    <w:name w:val="WW8Num15z5"/>
    <w:uiPriority w:val="0"/>
  </w:style>
  <w:style w:type="character" w:customStyle="1" w:styleId="380">
    <w:name w:val="WW8Num15z6"/>
    <w:uiPriority w:val="0"/>
  </w:style>
  <w:style w:type="character" w:customStyle="1" w:styleId="381">
    <w:name w:val="WW8Num15z7"/>
    <w:uiPriority w:val="0"/>
  </w:style>
  <w:style w:type="character" w:customStyle="1" w:styleId="382">
    <w:name w:val="WW8Num15z8"/>
    <w:uiPriority w:val="0"/>
  </w:style>
  <w:style w:type="character" w:customStyle="1" w:styleId="383">
    <w:name w:val="WW8Num16z1"/>
    <w:uiPriority w:val="0"/>
  </w:style>
  <w:style w:type="character" w:customStyle="1" w:styleId="384">
    <w:name w:val="WW8Num16z2"/>
    <w:uiPriority w:val="0"/>
  </w:style>
  <w:style w:type="character" w:customStyle="1" w:styleId="385">
    <w:name w:val="WW8Num16z3"/>
    <w:uiPriority w:val="0"/>
  </w:style>
  <w:style w:type="character" w:customStyle="1" w:styleId="386">
    <w:name w:val="WW8Num16z4"/>
    <w:uiPriority w:val="0"/>
  </w:style>
  <w:style w:type="character" w:customStyle="1" w:styleId="387">
    <w:name w:val="WW8Num16z5"/>
    <w:uiPriority w:val="0"/>
  </w:style>
  <w:style w:type="character" w:customStyle="1" w:styleId="388">
    <w:name w:val="WW8Num16z6"/>
    <w:uiPriority w:val="0"/>
  </w:style>
  <w:style w:type="character" w:customStyle="1" w:styleId="389">
    <w:name w:val="WW8Num16z7"/>
    <w:uiPriority w:val="0"/>
  </w:style>
  <w:style w:type="character" w:customStyle="1" w:styleId="390">
    <w:name w:val="WW8Num16z8"/>
    <w:uiPriority w:val="0"/>
  </w:style>
  <w:style w:type="character" w:customStyle="1" w:styleId="391">
    <w:name w:val="WW8Num17z1"/>
    <w:uiPriority w:val="0"/>
    <w:rPr>
      <w:rFonts w:ascii="Times New Roman" w:hAnsi="Times New Roman" w:cs="Times New Roman"/>
      <w:shadow/>
    </w:rPr>
  </w:style>
  <w:style w:type="character" w:customStyle="1" w:styleId="392">
    <w:name w:val="WW8Num17z2"/>
    <w:uiPriority w:val="0"/>
  </w:style>
  <w:style w:type="character" w:customStyle="1" w:styleId="393">
    <w:name w:val="WW8Num17z3"/>
    <w:uiPriority w:val="0"/>
  </w:style>
  <w:style w:type="character" w:customStyle="1" w:styleId="394">
    <w:name w:val="WW8Num17z4"/>
    <w:uiPriority w:val="0"/>
  </w:style>
  <w:style w:type="character" w:customStyle="1" w:styleId="395">
    <w:name w:val="WW8Num17z5"/>
    <w:uiPriority w:val="0"/>
  </w:style>
  <w:style w:type="character" w:customStyle="1" w:styleId="396">
    <w:name w:val="WW8Num17z6"/>
    <w:uiPriority w:val="0"/>
  </w:style>
  <w:style w:type="character" w:customStyle="1" w:styleId="397">
    <w:name w:val="WW8Num17z7"/>
    <w:uiPriority w:val="0"/>
  </w:style>
  <w:style w:type="character" w:customStyle="1" w:styleId="398">
    <w:name w:val="WW8Num17z8"/>
    <w:uiPriority w:val="0"/>
  </w:style>
  <w:style w:type="character" w:customStyle="1" w:styleId="399">
    <w:name w:val="WW8Num19z1"/>
    <w:uiPriority w:val="0"/>
  </w:style>
  <w:style w:type="character" w:customStyle="1" w:styleId="400">
    <w:name w:val="WW8Num19z2"/>
    <w:uiPriority w:val="0"/>
  </w:style>
  <w:style w:type="character" w:customStyle="1" w:styleId="401">
    <w:name w:val="WW8Num19z3"/>
    <w:uiPriority w:val="0"/>
  </w:style>
  <w:style w:type="character" w:customStyle="1" w:styleId="402">
    <w:name w:val="WW8Num19z4"/>
    <w:uiPriority w:val="0"/>
  </w:style>
  <w:style w:type="character" w:customStyle="1" w:styleId="403">
    <w:name w:val="WW8Num19z5"/>
    <w:uiPriority w:val="0"/>
  </w:style>
  <w:style w:type="character" w:customStyle="1" w:styleId="404">
    <w:name w:val="WW8Num19z6"/>
    <w:uiPriority w:val="0"/>
  </w:style>
  <w:style w:type="character" w:customStyle="1" w:styleId="405">
    <w:name w:val="WW8Num19z7"/>
    <w:uiPriority w:val="0"/>
  </w:style>
  <w:style w:type="character" w:customStyle="1" w:styleId="406">
    <w:name w:val="WW8Num19z8"/>
    <w:uiPriority w:val="0"/>
  </w:style>
  <w:style w:type="character" w:customStyle="1" w:styleId="407">
    <w:name w:val="WW8Num20z1"/>
    <w:uiPriority w:val="0"/>
  </w:style>
  <w:style w:type="character" w:customStyle="1" w:styleId="408">
    <w:name w:val="WW8Num20z2"/>
    <w:uiPriority w:val="0"/>
  </w:style>
  <w:style w:type="character" w:customStyle="1" w:styleId="409">
    <w:name w:val="WW8Num20z3"/>
    <w:uiPriority w:val="0"/>
  </w:style>
  <w:style w:type="character" w:customStyle="1" w:styleId="410">
    <w:name w:val="WW8Num20z4"/>
    <w:uiPriority w:val="0"/>
  </w:style>
  <w:style w:type="character" w:customStyle="1" w:styleId="411">
    <w:name w:val="WW8Num20z5"/>
    <w:uiPriority w:val="0"/>
  </w:style>
  <w:style w:type="character" w:customStyle="1" w:styleId="412">
    <w:name w:val="WW8Num20z6"/>
    <w:uiPriority w:val="0"/>
  </w:style>
  <w:style w:type="character" w:customStyle="1" w:styleId="413">
    <w:name w:val="WW8Num20z7"/>
    <w:uiPriority w:val="0"/>
  </w:style>
  <w:style w:type="character" w:customStyle="1" w:styleId="414">
    <w:name w:val="WW8Num20z8"/>
    <w:uiPriority w:val="0"/>
  </w:style>
  <w:style w:type="character" w:customStyle="1" w:styleId="415">
    <w:name w:val="WW8Num23z1"/>
    <w:uiPriority w:val="0"/>
  </w:style>
  <w:style w:type="character" w:customStyle="1" w:styleId="416">
    <w:name w:val="WW8Num23z2"/>
    <w:uiPriority w:val="0"/>
  </w:style>
  <w:style w:type="character" w:customStyle="1" w:styleId="417">
    <w:name w:val="WW8Num23z3"/>
    <w:uiPriority w:val="0"/>
  </w:style>
  <w:style w:type="character" w:customStyle="1" w:styleId="418">
    <w:name w:val="WW8Num23z4"/>
    <w:uiPriority w:val="0"/>
  </w:style>
  <w:style w:type="character" w:customStyle="1" w:styleId="419">
    <w:name w:val="WW8Num23z5"/>
    <w:uiPriority w:val="0"/>
  </w:style>
  <w:style w:type="character" w:customStyle="1" w:styleId="420">
    <w:name w:val="WW8Num23z6"/>
    <w:uiPriority w:val="0"/>
  </w:style>
  <w:style w:type="character" w:customStyle="1" w:styleId="421">
    <w:name w:val="WW8Num23z7"/>
    <w:uiPriority w:val="0"/>
  </w:style>
  <w:style w:type="character" w:customStyle="1" w:styleId="422">
    <w:name w:val="WW8Num23z8"/>
    <w:uiPriority w:val="0"/>
  </w:style>
  <w:style w:type="character" w:customStyle="1" w:styleId="423">
    <w:name w:val="WW8Num24z1"/>
    <w:uiPriority w:val="0"/>
    <w:rPr>
      <w:rFonts w:hint="default"/>
    </w:rPr>
  </w:style>
  <w:style w:type="character" w:customStyle="1" w:styleId="424">
    <w:name w:val="WW8Num25z1"/>
    <w:uiPriority w:val="0"/>
  </w:style>
  <w:style w:type="character" w:customStyle="1" w:styleId="425">
    <w:name w:val="WW8Num25z2"/>
    <w:uiPriority w:val="0"/>
  </w:style>
  <w:style w:type="character" w:customStyle="1" w:styleId="426">
    <w:name w:val="WW8Num25z3"/>
    <w:uiPriority w:val="0"/>
  </w:style>
  <w:style w:type="character" w:customStyle="1" w:styleId="427">
    <w:name w:val="WW8Num25z4"/>
    <w:uiPriority w:val="0"/>
  </w:style>
  <w:style w:type="character" w:customStyle="1" w:styleId="428">
    <w:name w:val="WW8Num25z5"/>
    <w:uiPriority w:val="0"/>
  </w:style>
  <w:style w:type="character" w:customStyle="1" w:styleId="429">
    <w:name w:val="WW8Num25z6"/>
    <w:uiPriority w:val="0"/>
  </w:style>
  <w:style w:type="character" w:customStyle="1" w:styleId="430">
    <w:name w:val="WW8Num25z7"/>
    <w:uiPriority w:val="0"/>
  </w:style>
  <w:style w:type="character" w:customStyle="1" w:styleId="431">
    <w:name w:val="WW8Num25z8"/>
    <w:uiPriority w:val="0"/>
  </w:style>
  <w:style w:type="character" w:customStyle="1" w:styleId="432">
    <w:name w:val="WW8Num33z1"/>
    <w:uiPriority w:val="0"/>
  </w:style>
  <w:style w:type="character" w:customStyle="1" w:styleId="433">
    <w:name w:val="WW8Num33z2"/>
    <w:uiPriority w:val="0"/>
  </w:style>
  <w:style w:type="character" w:customStyle="1" w:styleId="434">
    <w:name w:val="WW8Num33z3"/>
    <w:uiPriority w:val="0"/>
  </w:style>
  <w:style w:type="character" w:customStyle="1" w:styleId="435">
    <w:name w:val="WW8Num33z4"/>
    <w:uiPriority w:val="0"/>
  </w:style>
  <w:style w:type="character" w:customStyle="1" w:styleId="436">
    <w:name w:val="WW8Num33z5"/>
    <w:uiPriority w:val="0"/>
  </w:style>
  <w:style w:type="character" w:customStyle="1" w:styleId="437">
    <w:name w:val="WW8Num33z6"/>
    <w:uiPriority w:val="0"/>
  </w:style>
  <w:style w:type="character" w:customStyle="1" w:styleId="438">
    <w:name w:val="WW8Num33z7"/>
    <w:uiPriority w:val="0"/>
  </w:style>
  <w:style w:type="character" w:customStyle="1" w:styleId="439">
    <w:name w:val="WW8Num33z8"/>
    <w:uiPriority w:val="0"/>
  </w:style>
  <w:style w:type="character" w:customStyle="1" w:styleId="440">
    <w:name w:val="WW8Num35z1"/>
    <w:uiPriority w:val="0"/>
  </w:style>
  <w:style w:type="character" w:customStyle="1" w:styleId="441">
    <w:name w:val="WW8Num35z2"/>
    <w:uiPriority w:val="0"/>
  </w:style>
  <w:style w:type="character" w:customStyle="1" w:styleId="442">
    <w:name w:val="WW8Num35z3"/>
    <w:uiPriority w:val="0"/>
  </w:style>
  <w:style w:type="character" w:customStyle="1" w:styleId="443">
    <w:name w:val="WW8Num35z4"/>
    <w:uiPriority w:val="0"/>
  </w:style>
  <w:style w:type="character" w:customStyle="1" w:styleId="444">
    <w:name w:val="WW8Num35z5"/>
    <w:uiPriority w:val="0"/>
  </w:style>
  <w:style w:type="character" w:customStyle="1" w:styleId="445">
    <w:name w:val="WW8Num35z6"/>
    <w:uiPriority w:val="0"/>
  </w:style>
  <w:style w:type="character" w:customStyle="1" w:styleId="446">
    <w:name w:val="WW8Num35z7"/>
    <w:uiPriority w:val="0"/>
  </w:style>
  <w:style w:type="character" w:customStyle="1" w:styleId="447">
    <w:name w:val="WW8Num35z8"/>
    <w:uiPriority w:val="0"/>
  </w:style>
  <w:style w:type="character" w:customStyle="1" w:styleId="448">
    <w:name w:val="WW8Num45z1"/>
    <w:uiPriority w:val="0"/>
    <w:rPr>
      <w:shadow/>
    </w:rPr>
  </w:style>
  <w:style w:type="character" w:customStyle="1" w:styleId="449">
    <w:name w:val="WW8Num45z2"/>
    <w:uiPriority w:val="0"/>
  </w:style>
  <w:style w:type="character" w:customStyle="1" w:styleId="450">
    <w:name w:val="WW8Num45z3"/>
    <w:uiPriority w:val="0"/>
  </w:style>
  <w:style w:type="character" w:customStyle="1" w:styleId="451">
    <w:name w:val="WW8Num45z4"/>
    <w:uiPriority w:val="0"/>
  </w:style>
  <w:style w:type="character" w:customStyle="1" w:styleId="452">
    <w:name w:val="WW8Num45z5"/>
    <w:uiPriority w:val="0"/>
  </w:style>
  <w:style w:type="character" w:customStyle="1" w:styleId="453">
    <w:name w:val="WW8Num45z6"/>
    <w:uiPriority w:val="0"/>
  </w:style>
  <w:style w:type="character" w:customStyle="1" w:styleId="454">
    <w:name w:val="WW8Num45z7"/>
    <w:uiPriority w:val="0"/>
  </w:style>
  <w:style w:type="character" w:customStyle="1" w:styleId="455">
    <w:name w:val="WW8Num45z8"/>
    <w:uiPriority w:val="0"/>
  </w:style>
  <w:style w:type="character" w:customStyle="1" w:styleId="456">
    <w:name w:val="WW8Num46z1"/>
    <w:uiPriority w:val="0"/>
  </w:style>
  <w:style w:type="character" w:customStyle="1" w:styleId="457">
    <w:name w:val="WW8Num46z2"/>
    <w:uiPriority w:val="0"/>
  </w:style>
  <w:style w:type="character" w:customStyle="1" w:styleId="458">
    <w:name w:val="WW8Num46z3"/>
    <w:uiPriority w:val="0"/>
  </w:style>
  <w:style w:type="character" w:customStyle="1" w:styleId="459">
    <w:name w:val="WW8Num46z4"/>
    <w:uiPriority w:val="0"/>
  </w:style>
  <w:style w:type="character" w:customStyle="1" w:styleId="460">
    <w:name w:val="WW8Num46z5"/>
    <w:uiPriority w:val="0"/>
  </w:style>
  <w:style w:type="character" w:customStyle="1" w:styleId="461">
    <w:name w:val="WW8Num46z6"/>
    <w:uiPriority w:val="0"/>
  </w:style>
  <w:style w:type="character" w:customStyle="1" w:styleId="462">
    <w:name w:val="WW8Num46z7"/>
    <w:uiPriority w:val="0"/>
  </w:style>
  <w:style w:type="character" w:customStyle="1" w:styleId="463">
    <w:name w:val="WW8Num46z8"/>
    <w:uiPriority w:val="0"/>
  </w:style>
  <w:style w:type="character" w:customStyle="1" w:styleId="464">
    <w:name w:val="WW8Num52z1"/>
    <w:uiPriority w:val="0"/>
  </w:style>
  <w:style w:type="character" w:customStyle="1" w:styleId="465">
    <w:name w:val="WW8Num52z2"/>
    <w:uiPriority w:val="0"/>
  </w:style>
  <w:style w:type="character" w:customStyle="1" w:styleId="466">
    <w:name w:val="WW8Num52z3"/>
    <w:uiPriority w:val="0"/>
  </w:style>
  <w:style w:type="character" w:customStyle="1" w:styleId="467">
    <w:name w:val="WW8Num52z4"/>
    <w:uiPriority w:val="0"/>
  </w:style>
  <w:style w:type="character" w:customStyle="1" w:styleId="468">
    <w:name w:val="WW8Num52z5"/>
    <w:uiPriority w:val="0"/>
  </w:style>
  <w:style w:type="character" w:customStyle="1" w:styleId="469">
    <w:name w:val="WW8Num52z6"/>
    <w:uiPriority w:val="0"/>
  </w:style>
  <w:style w:type="character" w:customStyle="1" w:styleId="470">
    <w:name w:val="WW8Num52z7"/>
    <w:uiPriority w:val="0"/>
  </w:style>
  <w:style w:type="character" w:customStyle="1" w:styleId="471">
    <w:name w:val="WW8Num52z8"/>
    <w:uiPriority w:val="0"/>
  </w:style>
  <w:style w:type="character" w:customStyle="1" w:styleId="472">
    <w:name w:val="WW8Num56z1"/>
    <w:uiPriority w:val="0"/>
  </w:style>
  <w:style w:type="character" w:customStyle="1" w:styleId="473">
    <w:name w:val="WW8Num56z2"/>
    <w:uiPriority w:val="0"/>
  </w:style>
  <w:style w:type="character" w:customStyle="1" w:styleId="474">
    <w:name w:val="WW8Num56z3"/>
    <w:uiPriority w:val="0"/>
  </w:style>
  <w:style w:type="character" w:customStyle="1" w:styleId="475">
    <w:name w:val="WW8Num56z4"/>
    <w:uiPriority w:val="0"/>
  </w:style>
  <w:style w:type="character" w:customStyle="1" w:styleId="476">
    <w:name w:val="WW8Num56z5"/>
    <w:uiPriority w:val="0"/>
  </w:style>
  <w:style w:type="character" w:customStyle="1" w:styleId="477">
    <w:name w:val="WW8Num56z6"/>
    <w:uiPriority w:val="0"/>
  </w:style>
  <w:style w:type="character" w:customStyle="1" w:styleId="478">
    <w:name w:val="WW8Num56z7"/>
    <w:uiPriority w:val="0"/>
  </w:style>
  <w:style w:type="character" w:customStyle="1" w:styleId="479">
    <w:name w:val="WW8Num56z8"/>
    <w:uiPriority w:val="0"/>
  </w:style>
  <w:style w:type="character" w:customStyle="1" w:styleId="480">
    <w:name w:val="WW8Num58z1"/>
    <w:uiPriority w:val="0"/>
  </w:style>
  <w:style w:type="character" w:customStyle="1" w:styleId="481">
    <w:name w:val="WW8Num58z2"/>
    <w:uiPriority w:val="0"/>
  </w:style>
  <w:style w:type="character" w:customStyle="1" w:styleId="482">
    <w:name w:val="WW8Num58z3"/>
    <w:uiPriority w:val="0"/>
  </w:style>
  <w:style w:type="character" w:customStyle="1" w:styleId="483">
    <w:name w:val="WW8Num58z4"/>
    <w:uiPriority w:val="0"/>
  </w:style>
  <w:style w:type="character" w:customStyle="1" w:styleId="484">
    <w:name w:val="WW8Num58z5"/>
    <w:uiPriority w:val="0"/>
  </w:style>
  <w:style w:type="character" w:customStyle="1" w:styleId="485">
    <w:name w:val="WW8Num58z6"/>
    <w:uiPriority w:val="0"/>
  </w:style>
  <w:style w:type="character" w:customStyle="1" w:styleId="486">
    <w:name w:val="WW8Num58z7"/>
    <w:uiPriority w:val="0"/>
  </w:style>
  <w:style w:type="character" w:customStyle="1" w:styleId="487">
    <w:name w:val="WW8Num58z8"/>
    <w:uiPriority w:val="0"/>
  </w:style>
  <w:style w:type="character" w:customStyle="1" w:styleId="488">
    <w:name w:val="WW8Num62z2"/>
    <w:uiPriority w:val="0"/>
  </w:style>
  <w:style w:type="character" w:customStyle="1" w:styleId="489">
    <w:name w:val="WW8Num62z3"/>
    <w:uiPriority w:val="0"/>
  </w:style>
  <w:style w:type="character" w:customStyle="1" w:styleId="490">
    <w:name w:val="WW8Num62z4"/>
    <w:uiPriority w:val="0"/>
  </w:style>
  <w:style w:type="character" w:customStyle="1" w:styleId="491">
    <w:name w:val="WW8Num62z5"/>
    <w:uiPriority w:val="0"/>
  </w:style>
  <w:style w:type="character" w:customStyle="1" w:styleId="492">
    <w:name w:val="WW8Num62z6"/>
    <w:uiPriority w:val="0"/>
  </w:style>
  <w:style w:type="character" w:customStyle="1" w:styleId="493">
    <w:name w:val="WW8Num62z7"/>
    <w:uiPriority w:val="0"/>
  </w:style>
  <w:style w:type="character" w:customStyle="1" w:styleId="494">
    <w:name w:val="WW8Num62z8"/>
    <w:uiPriority w:val="0"/>
  </w:style>
  <w:style w:type="character" w:customStyle="1" w:styleId="495">
    <w:name w:val="WW8Num63z2"/>
    <w:uiPriority w:val="0"/>
  </w:style>
  <w:style w:type="character" w:customStyle="1" w:styleId="496">
    <w:name w:val="WW8Num63z3"/>
    <w:uiPriority w:val="0"/>
  </w:style>
  <w:style w:type="character" w:customStyle="1" w:styleId="497">
    <w:name w:val="WW8Num63z4"/>
    <w:uiPriority w:val="0"/>
  </w:style>
  <w:style w:type="character" w:customStyle="1" w:styleId="498">
    <w:name w:val="WW8Num63z5"/>
    <w:uiPriority w:val="0"/>
  </w:style>
  <w:style w:type="character" w:customStyle="1" w:styleId="499">
    <w:name w:val="WW8Num63z6"/>
    <w:uiPriority w:val="0"/>
  </w:style>
  <w:style w:type="character" w:customStyle="1" w:styleId="500">
    <w:name w:val="WW8Num63z7"/>
    <w:uiPriority w:val="0"/>
  </w:style>
  <w:style w:type="character" w:customStyle="1" w:styleId="501">
    <w:name w:val="WW8Num63z8"/>
    <w:uiPriority w:val="0"/>
  </w:style>
  <w:style w:type="character" w:customStyle="1" w:styleId="502">
    <w:name w:val="WW8Num64z2"/>
    <w:uiPriority w:val="0"/>
  </w:style>
  <w:style w:type="character" w:customStyle="1" w:styleId="503">
    <w:name w:val="WW8Num64z3"/>
    <w:uiPriority w:val="0"/>
  </w:style>
  <w:style w:type="character" w:customStyle="1" w:styleId="504">
    <w:name w:val="WW8Num64z4"/>
    <w:uiPriority w:val="0"/>
  </w:style>
  <w:style w:type="character" w:customStyle="1" w:styleId="505">
    <w:name w:val="WW8Num64z5"/>
    <w:uiPriority w:val="0"/>
  </w:style>
  <w:style w:type="character" w:customStyle="1" w:styleId="506">
    <w:name w:val="WW8Num64z6"/>
    <w:uiPriority w:val="0"/>
  </w:style>
  <w:style w:type="character" w:customStyle="1" w:styleId="507">
    <w:name w:val="WW8Num64z7"/>
    <w:uiPriority w:val="0"/>
  </w:style>
  <w:style w:type="character" w:customStyle="1" w:styleId="508">
    <w:name w:val="WW8Num64z8"/>
    <w:uiPriority w:val="0"/>
  </w:style>
  <w:style w:type="character" w:customStyle="1" w:styleId="509">
    <w:name w:val="WW8Num65z2"/>
    <w:uiPriority w:val="0"/>
  </w:style>
  <w:style w:type="character" w:customStyle="1" w:styleId="510">
    <w:name w:val="WW8Num65z3"/>
    <w:uiPriority w:val="0"/>
  </w:style>
  <w:style w:type="character" w:customStyle="1" w:styleId="511">
    <w:name w:val="WW8Num65z4"/>
    <w:uiPriority w:val="0"/>
  </w:style>
  <w:style w:type="character" w:customStyle="1" w:styleId="512">
    <w:name w:val="WW8Num65z5"/>
    <w:uiPriority w:val="0"/>
  </w:style>
  <w:style w:type="character" w:customStyle="1" w:styleId="513">
    <w:name w:val="WW8Num65z6"/>
    <w:uiPriority w:val="0"/>
  </w:style>
  <w:style w:type="character" w:customStyle="1" w:styleId="514">
    <w:name w:val="WW8Num65z7"/>
    <w:uiPriority w:val="0"/>
  </w:style>
  <w:style w:type="character" w:customStyle="1" w:styleId="515">
    <w:name w:val="WW8Num65z8"/>
    <w:uiPriority w:val="0"/>
  </w:style>
  <w:style w:type="character" w:customStyle="1" w:styleId="516">
    <w:name w:val="WW8Num66z2"/>
    <w:uiPriority w:val="0"/>
  </w:style>
  <w:style w:type="character" w:customStyle="1" w:styleId="517">
    <w:name w:val="WW8Num66z3"/>
    <w:uiPriority w:val="0"/>
  </w:style>
  <w:style w:type="character" w:customStyle="1" w:styleId="518">
    <w:name w:val="WW8Num66z4"/>
    <w:uiPriority w:val="0"/>
  </w:style>
  <w:style w:type="character" w:customStyle="1" w:styleId="519">
    <w:name w:val="WW8Num66z5"/>
    <w:uiPriority w:val="0"/>
  </w:style>
  <w:style w:type="character" w:customStyle="1" w:styleId="520">
    <w:name w:val="WW8Num66z6"/>
    <w:uiPriority w:val="0"/>
  </w:style>
  <w:style w:type="character" w:customStyle="1" w:styleId="521">
    <w:name w:val="WW8Num66z7"/>
    <w:uiPriority w:val="0"/>
  </w:style>
  <w:style w:type="character" w:customStyle="1" w:styleId="522">
    <w:name w:val="WW8Num66z8"/>
    <w:uiPriority w:val="0"/>
  </w:style>
  <w:style w:type="character" w:customStyle="1" w:styleId="523">
    <w:name w:val="WW8Num68z1"/>
    <w:uiPriority w:val="0"/>
  </w:style>
  <w:style w:type="character" w:customStyle="1" w:styleId="524">
    <w:name w:val="WW8Num68z2"/>
    <w:uiPriority w:val="0"/>
  </w:style>
  <w:style w:type="character" w:customStyle="1" w:styleId="525">
    <w:name w:val="WW8Num68z3"/>
    <w:uiPriority w:val="0"/>
  </w:style>
  <w:style w:type="character" w:customStyle="1" w:styleId="526">
    <w:name w:val="WW8Num68z4"/>
    <w:uiPriority w:val="0"/>
  </w:style>
  <w:style w:type="character" w:customStyle="1" w:styleId="527">
    <w:name w:val="WW8Num68z5"/>
    <w:uiPriority w:val="0"/>
  </w:style>
  <w:style w:type="character" w:customStyle="1" w:styleId="528">
    <w:name w:val="WW8Num68z6"/>
    <w:uiPriority w:val="0"/>
  </w:style>
  <w:style w:type="character" w:customStyle="1" w:styleId="529">
    <w:name w:val="WW8Num68z7"/>
    <w:uiPriority w:val="0"/>
  </w:style>
  <w:style w:type="character" w:customStyle="1" w:styleId="530">
    <w:name w:val="WW8Num68z8"/>
    <w:uiPriority w:val="0"/>
  </w:style>
  <w:style w:type="character" w:customStyle="1" w:styleId="531">
    <w:name w:val="WW8Num74z2"/>
    <w:uiPriority w:val="0"/>
  </w:style>
  <w:style w:type="character" w:customStyle="1" w:styleId="532">
    <w:name w:val="WW8Num74z3"/>
    <w:uiPriority w:val="0"/>
  </w:style>
  <w:style w:type="character" w:customStyle="1" w:styleId="533">
    <w:name w:val="WW8Num74z4"/>
    <w:uiPriority w:val="0"/>
  </w:style>
  <w:style w:type="character" w:customStyle="1" w:styleId="534">
    <w:name w:val="WW8Num74z5"/>
    <w:uiPriority w:val="0"/>
  </w:style>
  <w:style w:type="character" w:customStyle="1" w:styleId="535">
    <w:name w:val="WW8Num74z6"/>
    <w:uiPriority w:val="0"/>
  </w:style>
  <w:style w:type="character" w:customStyle="1" w:styleId="536">
    <w:name w:val="WW8Num74z7"/>
    <w:uiPriority w:val="0"/>
  </w:style>
  <w:style w:type="character" w:customStyle="1" w:styleId="537">
    <w:name w:val="WW8Num74z8"/>
    <w:uiPriority w:val="0"/>
  </w:style>
  <w:style w:type="character" w:customStyle="1" w:styleId="538">
    <w:name w:val="WW8Num76z0"/>
    <w:uiPriority w:val="0"/>
    <w:rPr>
      <w:rFonts w:eastAsia="Arial" w:cs="Times New Roman"/>
      <w:kern w:val="2"/>
      <w:lang w:eastAsia="ar-SA" w:bidi="ar-SA"/>
    </w:rPr>
  </w:style>
  <w:style w:type="character" w:customStyle="1" w:styleId="539">
    <w:name w:val="WW8Num77z0"/>
    <w:uiPriority w:val="0"/>
    <w:rPr>
      <w:rFonts w:eastAsia="Arial" w:cs="Times New Roman"/>
      <w:kern w:val="2"/>
      <w:lang w:eastAsia="ar-SA" w:bidi="ar-SA"/>
    </w:rPr>
  </w:style>
  <w:style w:type="character" w:customStyle="1" w:styleId="540">
    <w:name w:val="WW8Num78z0"/>
    <w:uiPriority w:val="0"/>
    <w:rPr>
      <w:rFonts w:ascii="Times New Roman" w:hAnsi="Times New Roman" w:cs="Times New Roman"/>
      <w:bCs/>
      <w:shadow/>
      <w:sz w:val="22"/>
      <w:szCs w:val="22"/>
    </w:rPr>
  </w:style>
  <w:style w:type="character" w:customStyle="1" w:styleId="541">
    <w:name w:val="WW8Num78z1"/>
    <w:uiPriority w:val="0"/>
  </w:style>
  <w:style w:type="character" w:customStyle="1" w:styleId="542">
    <w:name w:val="WW8Num78z2"/>
    <w:uiPriority w:val="0"/>
  </w:style>
  <w:style w:type="character" w:customStyle="1" w:styleId="543">
    <w:name w:val="WW8Num78z3"/>
    <w:uiPriority w:val="0"/>
  </w:style>
  <w:style w:type="character" w:customStyle="1" w:styleId="544">
    <w:name w:val="WW8Num78z4"/>
    <w:qFormat/>
    <w:uiPriority w:val="0"/>
  </w:style>
  <w:style w:type="character" w:customStyle="1" w:styleId="545">
    <w:name w:val="WW8Num78z5"/>
    <w:uiPriority w:val="0"/>
  </w:style>
  <w:style w:type="character" w:customStyle="1" w:styleId="546">
    <w:name w:val="WW8Num78z6"/>
    <w:uiPriority w:val="0"/>
  </w:style>
  <w:style w:type="character" w:customStyle="1" w:styleId="547">
    <w:name w:val="WW8Num78z7"/>
    <w:uiPriority w:val="0"/>
  </w:style>
  <w:style w:type="character" w:customStyle="1" w:styleId="548">
    <w:name w:val="WW8Num78z8"/>
    <w:uiPriority w:val="0"/>
  </w:style>
  <w:style w:type="character" w:customStyle="1" w:styleId="549">
    <w:name w:val="WW8Num79z0"/>
    <w:uiPriority w:val="0"/>
    <w:rPr>
      <w:rFonts w:ascii="Times New Roman" w:hAnsi="Times New Roman" w:eastAsia="Calibri" w:cs="Times New Roman"/>
    </w:rPr>
  </w:style>
  <w:style w:type="character" w:customStyle="1" w:styleId="550">
    <w:name w:val="WW8Num79z1"/>
    <w:uiPriority w:val="0"/>
    <w:rPr>
      <w:rFonts w:hint="default"/>
    </w:rPr>
  </w:style>
  <w:style w:type="character" w:customStyle="1" w:styleId="551">
    <w:name w:val="WW8Num80z0"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552">
    <w:name w:val="WW8Num81z0"/>
    <w:uiPriority w:val="0"/>
  </w:style>
  <w:style w:type="character" w:customStyle="1" w:styleId="553">
    <w:name w:val="WW8Num81z1"/>
    <w:uiPriority w:val="0"/>
  </w:style>
  <w:style w:type="character" w:customStyle="1" w:styleId="554">
    <w:name w:val="WW8Num81z2"/>
    <w:uiPriority w:val="0"/>
  </w:style>
  <w:style w:type="character" w:customStyle="1" w:styleId="555">
    <w:name w:val="WW8Num81z3"/>
    <w:uiPriority w:val="0"/>
  </w:style>
  <w:style w:type="character" w:customStyle="1" w:styleId="556">
    <w:name w:val="WW8Num81z4"/>
    <w:uiPriority w:val="0"/>
  </w:style>
  <w:style w:type="character" w:customStyle="1" w:styleId="557">
    <w:name w:val="WW8Num81z5"/>
    <w:uiPriority w:val="0"/>
  </w:style>
  <w:style w:type="character" w:customStyle="1" w:styleId="558">
    <w:name w:val="WW8Num81z6"/>
    <w:uiPriority w:val="0"/>
  </w:style>
  <w:style w:type="character" w:customStyle="1" w:styleId="559">
    <w:name w:val="WW8Num81z7"/>
    <w:uiPriority w:val="0"/>
  </w:style>
  <w:style w:type="character" w:customStyle="1" w:styleId="560">
    <w:name w:val="WW8Num81z8"/>
    <w:uiPriority w:val="0"/>
  </w:style>
  <w:style w:type="character" w:customStyle="1" w:styleId="561">
    <w:name w:val="WW8Num82z0"/>
    <w:uiPriority w:val="0"/>
    <w:rPr>
      <w:rFonts w:cs="Times New Roman"/>
      <w:szCs w:val="24"/>
    </w:rPr>
  </w:style>
  <w:style w:type="character" w:customStyle="1" w:styleId="562">
    <w:name w:val="WW8Num82z1"/>
    <w:uiPriority w:val="0"/>
  </w:style>
  <w:style w:type="character" w:customStyle="1" w:styleId="563">
    <w:name w:val="WW8Num82z2"/>
    <w:uiPriority w:val="0"/>
  </w:style>
  <w:style w:type="character" w:customStyle="1" w:styleId="564">
    <w:name w:val="WW8Num82z3"/>
    <w:uiPriority w:val="0"/>
  </w:style>
  <w:style w:type="character" w:customStyle="1" w:styleId="565">
    <w:name w:val="WW8Num82z4"/>
    <w:uiPriority w:val="0"/>
  </w:style>
  <w:style w:type="character" w:customStyle="1" w:styleId="566">
    <w:name w:val="WW8Num82z5"/>
    <w:uiPriority w:val="0"/>
  </w:style>
  <w:style w:type="character" w:customStyle="1" w:styleId="567">
    <w:name w:val="WW8Num82z6"/>
    <w:uiPriority w:val="0"/>
  </w:style>
  <w:style w:type="character" w:customStyle="1" w:styleId="568">
    <w:name w:val="WW8Num82z7"/>
    <w:uiPriority w:val="0"/>
  </w:style>
  <w:style w:type="character" w:customStyle="1" w:styleId="569">
    <w:name w:val="WW8Num82z8"/>
    <w:uiPriority w:val="0"/>
  </w:style>
  <w:style w:type="character" w:customStyle="1" w:styleId="570">
    <w:name w:val="WW8Num83z0"/>
    <w:uiPriority w:val="0"/>
    <w:rPr>
      <w:rFonts w:cs="Times New Roman"/>
    </w:rPr>
  </w:style>
  <w:style w:type="character" w:customStyle="1" w:styleId="571">
    <w:name w:val="WW8Num83z1"/>
    <w:uiPriority w:val="0"/>
  </w:style>
  <w:style w:type="character" w:customStyle="1" w:styleId="572">
    <w:name w:val="WW8Num83z2"/>
    <w:uiPriority w:val="0"/>
  </w:style>
  <w:style w:type="character" w:customStyle="1" w:styleId="573">
    <w:name w:val="WW8Num83z3"/>
    <w:uiPriority w:val="0"/>
  </w:style>
  <w:style w:type="character" w:customStyle="1" w:styleId="574">
    <w:name w:val="WW8Num83z4"/>
    <w:uiPriority w:val="0"/>
  </w:style>
  <w:style w:type="character" w:customStyle="1" w:styleId="575">
    <w:name w:val="WW8Num83z5"/>
    <w:uiPriority w:val="0"/>
  </w:style>
  <w:style w:type="character" w:customStyle="1" w:styleId="576">
    <w:name w:val="WW8Num83z6"/>
    <w:uiPriority w:val="0"/>
  </w:style>
  <w:style w:type="character" w:customStyle="1" w:styleId="577">
    <w:name w:val="WW8Num83z7"/>
    <w:uiPriority w:val="0"/>
  </w:style>
  <w:style w:type="character" w:customStyle="1" w:styleId="578">
    <w:name w:val="WW8Num83z8"/>
    <w:uiPriority w:val="0"/>
  </w:style>
  <w:style w:type="character" w:customStyle="1" w:styleId="579">
    <w:name w:val="WW8Num84z0"/>
    <w:uiPriority w:val="0"/>
    <w:rPr>
      <w:rFonts w:ascii="Times New Roman" w:hAnsi="Times New Roman" w:cs="Times New Roman"/>
      <w:szCs w:val="24"/>
    </w:rPr>
  </w:style>
  <w:style w:type="character" w:customStyle="1" w:styleId="580">
    <w:name w:val="WW8Num85z0"/>
    <w:uiPriority w:val="0"/>
    <w:rPr>
      <w:rFonts w:ascii="Times New Roman" w:hAnsi="Times New Roman" w:cs="Times New Roman"/>
    </w:rPr>
  </w:style>
  <w:style w:type="character" w:customStyle="1" w:styleId="581">
    <w:name w:val="WW8Num86z0"/>
    <w:uiPriority w:val="0"/>
    <w:rPr>
      <w:rFonts w:ascii="Times New Roman" w:hAnsi="Times New Roman" w:cs="Times New Roman"/>
    </w:rPr>
  </w:style>
  <w:style w:type="character" w:customStyle="1" w:styleId="582">
    <w:name w:val="WW8Num87z0"/>
    <w:uiPriority w:val="0"/>
    <w:rPr>
      <w:rFonts w:eastAsia="Calibri" w:cs="Times New Roman"/>
      <w:lang w:eastAsia="en-US" w:bidi="ar-SA"/>
    </w:rPr>
  </w:style>
  <w:style w:type="character" w:customStyle="1" w:styleId="583">
    <w:name w:val="WW8Num87z1"/>
    <w:uiPriority w:val="0"/>
    <w:rPr>
      <w:rFonts w:ascii="Times New Roman" w:hAnsi="Times New Roman" w:cs="Times New Roman"/>
    </w:rPr>
  </w:style>
  <w:style w:type="character" w:customStyle="1" w:styleId="584">
    <w:name w:val="WW8Num88z0"/>
    <w:uiPriority w:val="0"/>
    <w:rPr>
      <w:rFonts w:eastAsia="Calibri" w:cs="Times New Roman"/>
      <w:lang w:eastAsia="en-US" w:bidi="ar-SA"/>
    </w:rPr>
  </w:style>
  <w:style w:type="character" w:customStyle="1" w:styleId="585">
    <w:name w:val="WW8Num88z1"/>
    <w:uiPriority w:val="0"/>
    <w:rPr>
      <w:rFonts w:ascii="Times New Roman" w:hAnsi="Times New Roman" w:cs="Times New Roman"/>
    </w:rPr>
  </w:style>
  <w:style w:type="character" w:customStyle="1" w:styleId="586">
    <w:name w:val="WW8Num89z0"/>
    <w:uiPriority w:val="0"/>
    <w:rPr>
      <w:rFonts w:ascii="Times New Roman" w:hAnsi="Times New Roman" w:cs="Times New Roman"/>
    </w:rPr>
  </w:style>
  <w:style w:type="character" w:customStyle="1" w:styleId="587">
    <w:name w:val="WW8Num90z0"/>
    <w:uiPriority w:val="0"/>
    <w:rPr>
      <w:rFonts w:eastAsia="Calibri" w:cs="Times New Roman"/>
      <w:lang w:eastAsia="en-US" w:bidi="ar-SA"/>
    </w:rPr>
  </w:style>
  <w:style w:type="character" w:customStyle="1" w:styleId="588">
    <w:name w:val="WW8Num90z1"/>
    <w:uiPriority w:val="0"/>
    <w:rPr>
      <w:rFonts w:ascii="Times New Roman" w:hAnsi="Times New Roman" w:cs="Times New Roman"/>
    </w:rPr>
  </w:style>
  <w:style w:type="character" w:customStyle="1" w:styleId="589">
    <w:name w:val="WW8Num91z0"/>
    <w:uiPriority w:val="0"/>
    <w:rPr>
      <w:rFonts w:hint="default" w:ascii="Symbol" w:hAnsi="Symbol" w:cs="Symbol"/>
      <w:color w:val="000000"/>
      <w:highlight w:val="cyan"/>
    </w:rPr>
  </w:style>
  <w:style w:type="character" w:customStyle="1" w:styleId="590">
    <w:name w:val="WW8Num91z1"/>
    <w:uiPriority w:val="0"/>
    <w:rPr>
      <w:rFonts w:ascii="Times New Roman" w:hAnsi="Times New Roman" w:cs="Times New Roman"/>
    </w:rPr>
  </w:style>
  <w:style w:type="character" w:customStyle="1" w:styleId="591">
    <w:name w:val="WW8Num92z0"/>
    <w:uiPriority w:val="0"/>
    <w:rPr>
      <w:rFonts w:eastAsia="Calibri" w:cs="Times New Roman"/>
      <w:lang w:eastAsia="en-US" w:bidi="ar-SA"/>
    </w:rPr>
  </w:style>
  <w:style w:type="character" w:customStyle="1" w:styleId="592">
    <w:name w:val="WW8Num92z1"/>
    <w:uiPriority w:val="0"/>
    <w:rPr>
      <w:rFonts w:ascii="Times New Roman" w:hAnsi="Times New Roman" w:cs="Times New Roman"/>
    </w:rPr>
  </w:style>
  <w:style w:type="character" w:customStyle="1" w:styleId="593">
    <w:name w:val="WW8Num93z0"/>
    <w:uiPriority w:val="0"/>
    <w:rPr>
      <w:rFonts w:eastAsia="Calibri" w:cs="Times New Roman"/>
      <w:lang w:eastAsia="en-US" w:bidi="ar-SA"/>
    </w:rPr>
  </w:style>
  <w:style w:type="character" w:customStyle="1" w:styleId="594">
    <w:name w:val="WW8Num93z1"/>
    <w:uiPriority w:val="0"/>
    <w:rPr>
      <w:rFonts w:ascii="Times New Roman" w:hAnsi="Times New Roman" w:cs="Times New Roman"/>
    </w:rPr>
  </w:style>
  <w:style w:type="character" w:customStyle="1" w:styleId="595">
    <w:name w:val="WW8Num94z0"/>
    <w:uiPriority w:val="0"/>
    <w:rPr>
      <w:rFonts w:eastAsia="Calibri" w:cs="Times New Roman"/>
      <w:lang w:eastAsia="en-US" w:bidi="ar-SA"/>
    </w:rPr>
  </w:style>
  <w:style w:type="character" w:customStyle="1" w:styleId="596">
    <w:name w:val="WW8Num94z1"/>
    <w:uiPriority w:val="0"/>
    <w:rPr>
      <w:rFonts w:ascii="Times New Roman" w:hAnsi="Times New Roman" w:cs="Times New Roman"/>
    </w:rPr>
  </w:style>
  <w:style w:type="character" w:customStyle="1" w:styleId="597">
    <w:name w:val="WW8Num95z0"/>
    <w:uiPriority w:val="0"/>
    <w:rPr>
      <w:rFonts w:eastAsia="Calibri" w:cs="Times New Roman"/>
      <w:lang w:eastAsia="en-US" w:bidi="ar-SA"/>
    </w:rPr>
  </w:style>
  <w:style w:type="character" w:customStyle="1" w:styleId="598">
    <w:name w:val="WW8Num95z1"/>
    <w:uiPriority w:val="0"/>
    <w:rPr>
      <w:rFonts w:ascii="Times New Roman" w:hAnsi="Times New Roman" w:cs="Times New Roman"/>
    </w:rPr>
  </w:style>
  <w:style w:type="character" w:customStyle="1" w:styleId="599">
    <w:name w:val="WW8Num96z0"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600">
    <w:name w:val="WW8Num97z0"/>
    <w:uiPriority w:val="0"/>
    <w:rPr>
      <w:rFonts w:eastAsia="Calibri" w:cs="Times New Roman"/>
      <w:lang w:eastAsia="en-US" w:bidi="ar-SA"/>
    </w:rPr>
  </w:style>
  <w:style w:type="character" w:customStyle="1" w:styleId="601">
    <w:name w:val="WW8Num97z1"/>
    <w:uiPriority w:val="0"/>
    <w:rPr>
      <w:rFonts w:ascii="Times New Roman" w:hAnsi="Times New Roman" w:cs="Times New Roman"/>
    </w:rPr>
  </w:style>
  <w:style w:type="character" w:customStyle="1" w:styleId="602">
    <w:name w:val="WW8Num98z0"/>
    <w:uiPriority w:val="0"/>
    <w:rPr>
      <w:rFonts w:ascii="Times New Roman" w:hAnsi="Times New Roman" w:cs="Times New Roman"/>
    </w:rPr>
  </w:style>
  <w:style w:type="character" w:customStyle="1" w:styleId="603">
    <w:name w:val="WW8Num99z0"/>
    <w:uiPriority w:val="0"/>
    <w:rPr>
      <w:rFonts w:hint="default" w:ascii="Symbol" w:hAnsi="Symbol" w:eastAsia="DejaVu Sans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604">
    <w:name w:val="WW8Num99z1"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605">
    <w:name w:val="WW8Num100z0"/>
    <w:uiPriority w:val="0"/>
    <w:rPr>
      <w:rFonts w:ascii="Times New Roman" w:hAnsi="Times New Roman" w:cs="Times New Roman"/>
    </w:rPr>
  </w:style>
  <w:style w:type="character" w:customStyle="1" w:styleId="606">
    <w:name w:val="WW8Num101z0"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607">
    <w:name w:val="WW8Num101z1"/>
    <w:uiPriority w:val="0"/>
  </w:style>
  <w:style w:type="character" w:customStyle="1" w:styleId="608">
    <w:name w:val="WW8Num101z2"/>
    <w:uiPriority w:val="0"/>
  </w:style>
  <w:style w:type="character" w:customStyle="1" w:styleId="609">
    <w:name w:val="WW8Num101z3"/>
    <w:uiPriority w:val="0"/>
  </w:style>
  <w:style w:type="character" w:customStyle="1" w:styleId="610">
    <w:name w:val="WW8Num101z4"/>
    <w:uiPriority w:val="0"/>
  </w:style>
  <w:style w:type="character" w:customStyle="1" w:styleId="611">
    <w:name w:val="WW8Num101z5"/>
    <w:uiPriority w:val="0"/>
  </w:style>
  <w:style w:type="character" w:customStyle="1" w:styleId="612">
    <w:name w:val="WW8Num101z6"/>
    <w:uiPriority w:val="0"/>
  </w:style>
  <w:style w:type="character" w:customStyle="1" w:styleId="613">
    <w:name w:val="WW8Num101z7"/>
    <w:uiPriority w:val="0"/>
  </w:style>
  <w:style w:type="character" w:customStyle="1" w:styleId="614">
    <w:name w:val="WW8Num101z8"/>
    <w:uiPriority w:val="0"/>
  </w:style>
  <w:style w:type="character" w:customStyle="1" w:styleId="615">
    <w:name w:val="WW8Num102z0"/>
    <w:uiPriority w:val="0"/>
    <w:rPr>
      <w:rFonts w:eastAsia="Calibri" w:cs="Times New Roman"/>
      <w:lang w:eastAsia="en-US" w:bidi="ar-SA"/>
    </w:rPr>
  </w:style>
  <w:style w:type="character" w:customStyle="1" w:styleId="616">
    <w:name w:val="WW8Num102z1"/>
    <w:uiPriority w:val="0"/>
    <w:rPr>
      <w:rFonts w:ascii="Times New Roman" w:hAnsi="Times New Roman" w:cs="Times New Roman"/>
    </w:rPr>
  </w:style>
  <w:style w:type="character" w:customStyle="1" w:styleId="617">
    <w:name w:val="WW8Num103z0"/>
    <w:uiPriority w:val="0"/>
    <w:rPr>
      <w:rFonts w:hint="default" w:ascii="Symbol" w:hAnsi="Symbol" w:cs="Symbol"/>
    </w:rPr>
  </w:style>
  <w:style w:type="character" w:customStyle="1" w:styleId="618">
    <w:name w:val="WW8Num103z1"/>
    <w:uiPriority w:val="0"/>
    <w:rPr>
      <w:rFonts w:ascii="Times New Roman" w:hAnsi="Times New Roman" w:cs="Times New Roman"/>
    </w:rPr>
  </w:style>
  <w:style w:type="character" w:customStyle="1" w:styleId="619">
    <w:name w:val="Основной шрифт абзаца11"/>
    <w:uiPriority w:val="0"/>
  </w:style>
  <w:style w:type="character" w:customStyle="1" w:styleId="620">
    <w:name w:val="WW8Num21z1"/>
    <w:uiPriority w:val="0"/>
    <w:rPr>
      <w:rFonts w:ascii="Times New Roman" w:hAnsi="Times New Roman" w:cs="Times New Roman"/>
      <w:shadow/>
    </w:rPr>
  </w:style>
  <w:style w:type="character" w:customStyle="1" w:styleId="621">
    <w:name w:val="WW8Num21z2"/>
    <w:uiPriority w:val="0"/>
  </w:style>
  <w:style w:type="character" w:customStyle="1" w:styleId="622">
    <w:name w:val="WW8Num21z3"/>
    <w:uiPriority w:val="0"/>
  </w:style>
  <w:style w:type="character" w:customStyle="1" w:styleId="623">
    <w:name w:val="WW8Num21z4"/>
    <w:uiPriority w:val="0"/>
  </w:style>
  <w:style w:type="character" w:customStyle="1" w:styleId="624">
    <w:name w:val="WW8Num21z5"/>
    <w:uiPriority w:val="0"/>
  </w:style>
  <w:style w:type="character" w:customStyle="1" w:styleId="625">
    <w:name w:val="WW8Num21z6"/>
    <w:uiPriority w:val="0"/>
  </w:style>
  <w:style w:type="character" w:customStyle="1" w:styleId="626">
    <w:name w:val="WW8Num21z7"/>
    <w:uiPriority w:val="0"/>
  </w:style>
  <w:style w:type="character" w:customStyle="1" w:styleId="627">
    <w:name w:val="WW8Num21z8"/>
    <w:uiPriority w:val="0"/>
  </w:style>
  <w:style w:type="character" w:customStyle="1" w:styleId="628">
    <w:name w:val="WW8Num24z2"/>
    <w:uiPriority w:val="0"/>
  </w:style>
  <w:style w:type="character" w:customStyle="1" w:styleId="629">
    <w:name w:val="WW8Num24z3"/>
    <w:uiPriority w:val="0"/>
  </w:style>
  <w:style w:type="character" w:customStyle="1" w:styleId="630">
    <w:name w:val="WW8Num24z4"/>
    <w:uiPriority w:val="0"/>
  </w:style>
  <w:style w:type="character" w:customStyle="1" w:styleId="631">
    <w:name w:val="WW8Num24z5"/>
    <w:uiPriority w:val="0"/>
  </w:style>
  <w:style w:type="character" w:customStyle="1" w:styleId="632">
    <w:name w:val="WW8Num24z6"/>
    <w:uiPriority w:val="0"/>
  </w:style>
  <w:style w:type="character" w:customStyle="1" w:styleId="633">
    <w:name w:val="WW8Num24z7"/>
    <w:uiPriority w:val="0"/>
  </w:style>
  <w:style w:type="character" w:customStyle="1" w:styleId="634">
    <w:name w:val="WW8Num24z8"/>
    <w:uiPriority w:val="0"/>
  </w:style>
  <w:style w:type="character" w:customStyle="1" w:styleId="635">
    <w:name w:val="WW8Num27z1"/>
    <w:uiPriority w:val="0"/>
  </w:style>
  <w:style w:type="character" w:customStyle="1" w:styleId="636">
    <w:name w:val="WW8Num27z2"/>
    <w:uiPriority w:val="0"/>
  </w:style>
  <w:style w:type="character" w:customStyle="1" w:styleId="637">
    <w:name w:val="WW8Num27z3"/>
    <w:uiPriority w:val="0"/>
  </w:style>
  <w:style w:type="character" w:customStyle="1" w:styleId="638">
    <w:name w:val="WW8Num27z4"/>
    <w:uiPriority w:val="0"/>
  </w:style>
  <w:style w:type="character" w:customStyle="1" w:styleId="639">
    <w:name w:val="WW8Num27z5"/>
    <w:uiPriority w:val="0"/>
  </w:style>
  <w:style w:type="character" w:customStyle="1" w:styleId="640">
    <w:name w:val="WW8Num27z6"/>
    <w:uiPriority w:val="0"/>
  </w:style>
  <w:style w:type="character" w:customStyle="1" w:styleId="641">
    <w:name w:val="WW8Num27z7"/>
    <w:uiPriority w:val="0"/>
  </w:style>
  <w:style w:type="character" w:customStyle="1" w:styleId="642">
    <w:name w:val="WW8Num27z8"/>
    <w:uiPriority w:val="0"/>
  </w:style>
  <w:style w:type="character" w:customStyle="1" w:styleId="643">
    <w:name w:val="WW8Num29z1"/>
    <w:uiPriority w:val="0"/>
    <w:rPr>
      <w:b/>
    </w:rPr>
  </w:style>
  <w:style w:type="character" w:customStyle="1" w:styleId="644">
    <w:name w:val="WW8Num29z2"/>
    <w:uiPriority w:val="0"/>
  </w:style>
  <w:style w:type="character" w:customStyle="1" w:styleId="645">
    <w:name w:val="WW8Num29z3"/>
    <w:uiPriority w:val="0"/>
  </w:style>
  <w:style w:type="character" w:customStyle="1" w:styleId="646">
    <w:name w:val="WW8Num29z4"/>
    <w:uiPriority w:val="0"/>
  </w:style>
  <w:style w:type="character" w:customStyle="1" w:styleId="647">
    <w:name w:val="WW8Num29z5"/>
    <w:uiPriority w:val="0"/>
  </w:style>
  <w:style w:type="character" w:customStyle="1" w:styleId="648">
    <w:name w:val="WW8Num29z6"/>
    <w:uiPriority w:val="0"/>
  </w:style>
  <w:style w:type="character" w:customStyle="1" w:styleId="649">
    <w:name w:val="WW8Num29z7"/>
    <w:uiPriority w:val="0"/>
  </w:style>
  <w:style w:type="character" w:customStyle="1" w:styleId="650">
    <w:name w:val="WW8Num29z8"/>
    <w:uiPriority w:val="0"/>
  </w:style>
  <w:style w:type="character" w:customStyle="1" w:styleId="651">
    <w:name w:val="WW8Num30z1"/>
    <w:uiPriority w:val="0"/>
  </w:style>
  <w:style w:type="character" w:customStyle="1" w:styleId="652">
    <w:name w:val="WW8Num30z2"/>
    <w:uiPriority w:val="0"/>
  </w:style>
  <w:style w:type="character" w:customStyle="1" w:styleId="653">
    <w:name w:val="WW8Num30z3"/>
    <w:uiPriority w:val="0"/>
  </w:style>
  <w:style w:type="character" w:customStyle="1" w:styleId="654">
    <w:name w:val="WW8Num30z4"/>
    <w:uiPriority w:val="0"/>
  </w:style>
  <w:style w:type="character" w:customStyle="1" w:styleId="655">
    <w:name w:val="WW8Num30z5"/>
    <w:uiPriority w:val="0"/>
  </w:style>
  <w:style w:type="character" w:customStyle="1" w:styleId="656">
    <w:name w:val="WW8Num30z6"/>
    <w:uiPriority w:val="0"/>
  </w:style>
  <w:style w:type="character" w:customStyle="1" w:styleId="657">
    <w:name w:val="WW8Num30z7"/>
    <w:uiPriority w:val="0"/>
  </w:style>
  <w:style w:type="character" w:customStyle="1" w:styleId="658">
    <w:name w:val="WW8Num30z8"/>
    <w:uiPriority w:val="0"/>
  </w:style>
  <w:style w:type="character" w:customStyle="1" w:styleId="659">
    <w:name w:val="WW8Num31z1"/>
    <w:uiPriority w:val="0"/>
  </w:style>
  <w:style w:type="character" w:customStyle="1" w:styleId="660">
    <w:name w:val="WW8Num31z2"/>
    <w:uiPriority w:val="0"/>
  </w:style>
  <w:style w:type="character" w:customStyle="1" w:styleId="661">
    <w:name w:val="WW8Num31z3"/>
    <w:uiPriority w:val="0"/>
  </w:style>
  <w:style w:type="character" w:customStyle="1" w:styleId="662">
    <w:name w:val="WW8Num31z4"/>
    <w:uiPriority w:val="0"/>
  </w:style>
  <w:style w:type="character" w:customStyle="1" w:styleId="663">
    <w:name w:val="WW8Num31z5"/>
    <w:uiPriority w:val="0"/>
  </w:style>
  <w:style w:type="character" w:customStyle="1" w:styleId="664">
    <w:name w:val="WW8Num31z6"/>
    <w:uiPriority w:val="0"/>
  </w:style>
  <w:style w:type="character" w:customStyle="1" w:styleId="665">
    <w:name w:val="WW8Num31z7"/>
    <w:uiPriority w:val="0"/>
  </w:style>
  <w:style w:type="character" w:customStyle="1" w:styleId="666">
    <w:name w:val="WW8Num31z8"/>
    <w:uiPriority w:val="0"/>
  </w:style>
  <w:style w:type="character" w:customStyle="1" w:styleId="667">
    <w:name w:val="WW8Num37z1"/>
    <w:uiPriority w:val="0"/>
  </w:style>
  <w:style w:type="character" w:customStyle="1" w:styleId="668">
    <w:name w:val="WW8Num37z2"/>
    <w:uiPriority w:val="0"/>
  </w:style>
  <w:style w:type="character" w:customStyle="1" w:styleId="669">
    <w:name w:val="WW8Num37z3"/>
    <w:uiPriority w:val="0"/>
  </w:style>
  <w:style w:type="character" w:customStyle="1" w:styleId="670">
    <w:name w:val="WW8Num37z4"/>
    <w:uiPriority w:val="0"/>
  </w:style>
  <w:style w:type="character" w:customStyle="1" w:styleId="671">
    <w:name w:val="WW8Num37z5"/>
    <w:uiPriority w:val="0"/>
  </w:style>
  <w:style w:type="character" w:customStyle="1" w:styleId="672">
    <w:name w:val="WW8Num37z6"/>
    <w:uiPriority w:val="0"/>
  </w:style>
  <w:style w:type="character" w:customStyle="1" w:styleId="673">
    <w:name w:val="WW8Num37z7"/>
    <w:uiPriority w:val="0"/>
  </w:style>
  <w:style w:type="character" w:customStyle="1" w:styleId="674">
    <w:name w:val="WW8Num37z8"/>
    <w:uiPriority w:val="0"/>
  </w:style>
  <w:style w:type="character" w:customStyle="1" w:styleId="675">
    <w:name w:val="WW8Num43z1"/>
    <w:uiPriority w:val="0"/>
  </w:style>
  <w:style w:type="character" w:customStyle="1" w:styleId="676">
    <w:name w:val="WW8Num43z2"/>
    <w:uiPriority w:val="0"/>
  </w:style>
  <w:style w:type="character" w:customStyle="1" w:styleId="677">
    <w:name w:val="WW8Num43z3"/>
    <w:uiPriority w:val="0"/>
  </w:style>
  <w:style w:type="character" w:customStyle="1" w:styleId="678">
    <w:name w:val="WW8Num43z4"/>
    <w:uiPriority w:val="0"/>
  </w:style>
  <w:style w:type="character" w:customStyle="1" w:styleId="679">
    <w:name w:val="WW8Num43z5"/>
    <w:uiPriority w:val="0"/>
  </w:style>
  <w:style w:type="character" w:customStyle="1" w:styleId="680">
    <w:name w:val="WW8Num43z6"/>
    <w:uiPriority w:val="0"/>
  </w:style>
  <w:style w:type="character" w:customStyle="1" w:styleId="681">
    <w:name w:val="WW8Num43z7"/>
    <w:uiPriority w:val="0"/>
  </w:style>
  <w:style w:type="character" w:customStyle="1" w:styleId="682">
    <w:name w:val="WW8Num43z8"/>
    <w:uiPriority w:val="0"/>
  </w:style>
  <w:style w:type="character" w:customStyle="1" w:styleId="683">
    <w:name w:val="WW8Num47z1"/>
    <w:uiPriority w:val="0"/>
  </w:style>
  <w:style w:type="character" w:customStyle="1" w:styleId="684">
    <w:name w:val="WW8Num47z2"/>
    <w:uiPriority w:val="0"/>
  </w:style>
  <w:style w:type="character" w:customStyle="1" w:styleId="685">
    <w:name w:val="WW8Num47z3"/>
    <w:uiPriority w:val="0"/>
  </w:style>
  <w:style w:type="character" w:customStyle="1" w:styleId="686">
    <w:name w:val="WW8Num47z4"/>
    <w:uiPriority w:val="0"/>
  </w:style>
  <w:style w:type="character" w:customStyle="1" w:styleId="687">
    <w:name w:val="WW8Num47z5"/>
    <w:uiPriority w:val="0"/>
  </w:style>
  <w:style w:type="character" w:customStyle="1" w:styleId="688">
    <w:name w:val="WW8Num47z6"/>
    <w:uiPriority w:val="0"/>
  </w:style>
  <w:style w:type="character" w:customStyle="1" w:styleId="689">
    <w:name w:val="WW8Num47z7"/>
    <w:uiPriority w:val="0"/>
  </w:style>
  <w:style w:type="character" w:customStyle="1" w:styleId="690">
    <w:name w:val="WW8Num47z8"/>
    <w:uiPriority w:val="0"/>
  </w:style>
  <w:style w:type="character" w:customStyle="1" w:styleId="691">
    <w:name w:val="WW8Num50z1"/>
    <w:uiPriority w:val="0"/>
  </w:style>
  <w:style w:type="character" w:customStyle="1" w:styleId="692">
    <w:name w:val="WW8Num50z2"/>
    <w:uiPriority w:val="0"/>
  </w:style>
  <w:style w:type="character" w:customStyle="1" w:styleId="693">
    <w:name w:val="WW8Num50z3"/>
    <w:uiPriority w:val="0"/>
  </w:style>
  <w:style w:type="character" w:customStyle="1" w:styleId="694">
    <w:name w:val="WW8Num50z4"/>
    <w:uiPriority w:val="0"/>
  </w:style>
  <w:style w:type="character" w:customStyle="1" w:styleId="695">
    <w:name w:val="WW8Num50z5"/>
    <w:uiPriority w:val="0"/>
  </w:style>
  <w:style w:type="character" w:customStyle="1" w:styleId="696">
    <w:name w:val="WW8Num50z6"/>
    <w:uiPriority w:val="0"/>
  </w:style>
  <w:style w:type="character" w:customStyle="1" w:styleId="697">
    <w:name w:val="WW8Num50z7"/>
    <w:uiPriority w:val="0"/>
  </w:style>
  <w:style w:type="character" w:customStyle="1" w:styleId="698">
    <w:name w:val="WW8Num50z8"/>
    <w:uiPriority w:val="0"/>
  </w:style>
  <w:style w:type="character" w:customStyle="1" w:styleId="699">
    <w:name w:val="WW8Num51z2"/>
    <w:uiPriority w:val="0"/>
  </w:style>
  <w:style w:type="character" w:customStyle="1" w:styleId="700">
    <w:name w:val="WW8Num51z3"/>
    <w:uiPriority w:val="0"/>
  </w:style>
  <w:style w:type="character" w:customStyle="1" w:styleId="701">
    <w:name w:val="WW8Num51z4"/>
    <w:uiPriority w:val="0"/>
  </w:style>
  <w:style w:type="character" w:customStyle="1" w:styleId="702">
    <w:name w:val="WW8Num51z5"/>
    <w:uiPriority w:val="0"/>
  </w:style>
  <w:style w:type="character" w:customStyle="1" w:styleId="703">
    <w:name w:val="WW8Num51z6"/>
    <w:uiPriority w:val="0"/>
  </w:style>
  <w:style w:type="character" w:customStyle="1" w:styleId="704">
    <w:name w:val="WW8Num51z7"/>
    <w:uiPriority w:val="0"/>
  </w:style>
  <w:style w:type="character" w:customStyle="1" w:styleId="705">
    <w:name w:val="WW8Num51z8"/>
    <w:uiPriority w:val="0"/>
  </w:style>
  <w:style w:type="character" w:customStyle="1" w:styleId="706">
    <w:name w:val="WW8Num59z2"/>
    <w:uiPriority w:val="0"/>
  </w:style>
  <w:style w:type="character" w:customStyle="1" w:styleId="707">
    <w:name w:val="WW8Num59z3"/>
    <w:uiPriority w:val="0"/>
  </w:style>
  <w:style w:type="character" w:customStyle="1" w:styleId="708">
    <w:name w:val="WW8Num59z4"/>
    <w:uiPriority w:val="0"/>
  </w:style>
  <w:style w:type="character" w:customStyle="1" w:styleId="709">
    <w:name w:val="WW8Num59z5"/>
    <w:uiPriority w:val="0"/>
  </w:style>
  <w:style w:type="character" w:customStyle="1" w:styleId="710">
    <w:name w:val="WW8Num59z6"/>
    <w:uiPriority w:val="0"/>
  </w:style>
  <w:style w:type="character" w:customStyle="1" w:styleId="711">
    <w:name w:val="WW8Num59z7"/>
    <w:uiPriority w:val="0"/>
  </w:style>
  <w:style w:type="character" w:customStyle="1" w:styleId="712">
    <w:name w:val="WW8Num59z8"/>
    <w:uiPriority w:val="0"/>
  </w:style>
  <w:style w:type="character" w:customStyle="1" w:styleId="713">
    <w:name w:val="WW8Num60z2"/>
    <w:uiPriority w:val="0"/>
  </w:style>
  <w:style w:type="character" w:customStyle="1" w:styleId="714">
    <w:name w:val="WW8Num60z3"/>
    <w:uiPriority w:val="0"/>
  </w:style>
  <w:style w:type="character" w:customStyle="1" w:styleId="715">
    <w:name w:val="WW8Num60z4"/>
    <w:uiPriority w:val="0"/>
  </w:style>
  <w:style w:type="character" w:customStyle="1" w:styleId="716">
    <w:name w:val="WW8Num60z5"/>
    <w:uiPriority w:val="0"/>
  </w:style>
  <w:style w:type="character" w:customStyle="1" w:styleId="717">
    <w:name w:val="WW8Num60z6"/>
    <w:uiPriority w:val="0"/>
  </w:style>
  <w:style w:type="character" w:customStyle="1" w:styleId="718">
    <w:name w:val="WW8Num60z7"/>
    <w:uiPriority w:val="0"/>
  </w:style>
  <w:style w:type="character" w:customStyle="1" w:styleId="719">
    <w:name w:val="WW8Num60z8"/>
    <w:uiPriority w:val="0"/>
  </w:style>
  <w:style w:type="character" w:customStyle="1" w:styleId="720">
    <w:name w:val="WW8Num61z1"/>
    <w:uiPriority w:val="0"/>
  </w:style>
  <w:style w:type="character" w:customStyle="1" w:styleId="721">
    <w:name w:val="WW8Num61z2"/>
    <w:uiPriority w:val="0"/>
  </w:style>
  <w:style w:type="character" w:customStyle="1" w:styleId="722">
    <w:name w:val="WW8Num61z3"/>
    <w:uiPriority w:val="0"/>
  </w:style>
  <w:style w:type="character" w:customStyle="1" w:styleId="723">
    <w:name w:val="WW8Num61z4"/>
    <w:uiPriority w:val="0"/>
  </w:style>
  <w:style w:type="character" w:customStyle="1" w:styleId="724">
    <w:name w:val="WW8Num61z5"/>
    <w:uiPriority w:val="0"/>
  </w:style>
  <w:style w:type="character" w:customStyle="1" w:styleId="725">
    <w:name w:val="WW8Num61z6"/>
    <w:uiPriority w:val="0"/>
  </w:style>
  <w:style w:type="character" w:customStyle="1" w:styleId="726">
    <w:name w:val="WW8Num61z7"/>
    <w:uiPriority w:val="0"/>
  </w:style>
  <w:style w:type="character" w:customStyle="1" w:styleId="727">
    <w:name w:val="WW8Num61z8"/>
    <w:uiPriority w:val="0"/>
  </w:style>
  <w:style w:type="character" w:customStyle="1" w:styleId="728">
    <w:name w:val="WW8Num67z2"/>
    <w:uiPriority w:val="0"/>
  </w:style>
  <w:style w:type="character" w:customStyle="1" w:styleId="729">
    <w:name w:val="WW8Num67z3"/>
    <w:uiPriority w:val="0"/>
  </w:style>
  <w:style w:type="character" w:customStyle="1" w:styleId="730">
    <w:name w:val="WW8Num67z4"/>
    <w:uiPriority w:val="0"/>
  </w:style>
  <w:style w:type="character" w:customStyle="1" w:styleId="731">
    <w:name w:val="WW8Num67z5"/>
    <w:uiPriority w:val="0"/>
  </w:style>
  <w:style w:type="character" w:customStyle="1" w:styleId="732">
    <w:name w:val="WW8Num67z6"/>
    <w:uiPriority w:val="0"/>
  </w:style>
  <w:style w:type="character" w:customStyle="1" w:styleId="733">
    <w:name w:val="WW8Num67z7"/>
    <w:uiPriority w:val="0"/>
  </w:style>
  <w:style w:type="character" w:customStyle="1" w:styleId="734">
    <w:name w:val="WW8Num67z8"/>
    <w:uiPriority w:val="0"/>
  </w:style>
  <w:style w:type="character" w:customStyle="1" w:styleId="735">
    <w:name w:val="WW8Num69z2"/>
    <w:uiPriority w:val="0"/>
  </w:style>
  <w:style w:type="character" w:customStyle="1" w:styleId="736">
    <w:name w:val="WW8Num69z3"/>
    <w:uiPriority w:val="0"/>
  </w:style>
  <w:style w:type="character" w:customStyle="1" w:styleId="737">
    <w:name w:val="WW8Num69z4"/>
    <w:uiPriority w:val="0"/>
  </w:style>
  <w:style w:type="character" w:customStyle="1" w:styleId="738">
    <w:name w:val="WW8Num69z5"/>
    <w:uiPriority w:val="0"/>
  </w:style>
  <w:style w:type="character" w:customStyle="1" w:styleId="739">
    <w:name w:val="WW8Num69z6"/>
    <w:uiPriority w:val="0"/>
  </w:style>
  <w:style w:type="character" w:customStyle="1" w:styleId="740">
    <w:name w:val="WW8Num69z7"/>
    <w:uiPriority w:val="0"/>
  </w:style>
  <w:style w:type="character" w:customStyle="1" w:styleId="741">
    <w:name w:val="WW8Num69z8"/>
    <w:uiPriority w:val="0"/>
  </w:style>
  <w:style w:type="character" w:customStyle="1" w:styleId="742">
    <w:name w:val="WW8Num71z2"/>
    <w:uiPriority w:val="0"/>
  </w:style>
  <w:style w:type="character" w:customStyle="1" w:styleId="743">
    <w:name w:val="WW8Num71z3"/>
    <w:uiPriority w:val="0"/>
  </w:style>
  <w:style w:type="character" w:customStyle="1" w:styleId="744">
    <w:name w:val="WW8Num71z4"/>
    <w:uiPriority w:val="0"/>
  </w:style>
  <w:style w:type="character" w:customStyle="1" w:styleId="745">
    <w:name w:val="WW8Num71z5"/>
    <w:uiPriority w:val="0"/>
  </w:style>
  <w:style w:type="character" w:customStyle="1" w:styleId="746">
    <w:name w:val="WW8Num71z6"/>
    <w:uiPriority w:val="0"/>
  </w:style>
  <w:style w:type="character" w:customStyle="1" w:styleId="747">
    <w:name w:val="WW8Num71z7"/>
    <w:uiPriority w:val="0"/>
  </w:style>
  <w:style w:type="character" w:customStyle="1" w:styleId="748">
    <w:name w:val="WW8Num71z8"/>
    <w:uiPriority w:val="0"/>
  </w:style>
  <w:style w:type="character" w:customStyle="1" w:styleId="749">
    <w:name w:val="WW8Num76z1"/>
    <w:uiPriority w:val="0"/>
  </w:style>
  <w:style w:type="character" w:customStyle="1" w:styleId="750">
    <w:name w:val="WW8Num76z2"/>
    <w:uiPriority w:val="0"/>
  </w:style>
  <w:style w:type="character" w:customStyle="1" w:styleId="751">
    <w:name w:val="WW8Num76z3"/>
    <w:uiPriority w:val="0"/>
  </w:style>
  <w:style w:type="character" w:customStyle="1" w:styleId="752">
    <w:name w:val="WW8Num76z4"/>
    <w:uiPriority w:val="0"/>
  </w:style>
  <w:style w:type="character" w:customStyle="1" w:styleId="753">
    <w:name w:val="WW8Num76z5"/>
    <w:uiPriority w:val="0"/>
  </w:style>
  <w:style w:type="character" w:customStyle="1" w:styleId="754">
    <w:name w:val="WW8Num76z6"/>
    <w:uiPriority w:val="0"/>
  </w:style>
  <w:style w:type="character" w:customStyle="1" w:styleId="755">
    <w:name w:val="WW8Num76z7"/>
    <w:uiPriority w:val="0"/>
  </w:style>
  <w:style w:type="character" w:customStyle="1" w:styleId="756">
    <w:name w:val="WW8Num76z8"/>
    <w:uiPriority w:val="0"/>
  </w:style>
  <w:style w:type="character" w:customStyle="1" w:styleId="757">
    <w:name w:val="WW8Num77z1"/>
    <w:uiPriority w:val="0"/>
  </w:style>
  <w:style w:type="character" w:customStyle="1" w:styleId="758">
    <w:name w:val="WW8Num77z2"/>
    <w:uiPriority w:val="0"/>
  </w:style>
  <w:style w:type="character" w:customStyle="1" w:styleId="759">
    <w:name w:val="WW8Num77z3"/>
    <w:uiPriority w:val="0"/>
  </w:style>
  <w:style w:type="character" w:customStyle="1" w:styleId="760">
    <w:name w:val="WW8Num77z4"/>
    <w:uiPriority w:val="0"/>
  </w:style>
  <w:style w:type="character" w:customStyle="1" w:styleId="761">
    <w:name w:val="WW8Num77z5"/>
    <w:uiPriority w:val="0"/>
  </w:style>
  <w:style w:type="character" w:customStyle="1" w:styleId="762">
    <w:name w:val="WW8Num77z6"/>
    <w:uiPriority w:val="0"/>
  </w:style>
  <w:style w:type="character" w:customStyle="1" w:styleId="763">
    <w:name w:val="WW8Num77z7"/>
    <w:uiPriority w:val="0"/>
  </w:style>
  <w:style w:type="character" w:customStyle="1" w:styleId="764">
    <w:name w:val="WW8Num77z8"/>
    <w:uiPriority w:val="0"/>
  </w:style>
  <w:style w:type="character" w:customStyle="1" w:styleId="765">
    <w:name w:val="WW8Num79z2"/>
    <w:uiPriority w:val="0"/>
  </w:style>
  <w:style w:type="character" w:customStyle="1" w:styleId="766">
    <w:name w:val="WW8Num79z3"/>
    <w:uiPriority w:val="0"/>
  </w:style>
  <w:style w:type="character" w:customStyle="1" w:styleId="767">
    <w:name w:val="WW8Num79z4"/>
    <w:uiPriority w:val="0"/>
  </w:style>
  <w:style w:type="character" w:customStyle="1" w:styleId="768">
    <w:name w:val="WW8Num79z5"/>
    <w:uiPriority w:val="0"/>
  </w:style>
  <w:style w:type="character" w:customStyle="1" w:styleId="769">
    <w:name w:val="WW8Num79z6"/>
    <w:uiPriority w:val="0"/>
  </w:style>
  <w:style w:type="character" w:customStyle="1" w:styleId="770">
    <w:name w:val="WW8Num79z7"/>
    <w:uiPriority w:val="0"/>
  </w:style>
  <w:style w:type="character" w:customStyle="1" w:styleId="771">
    <w:name w:val="WW8Num79z8"/>
    <w:uiPriority w:val="0"/>
  </w:style>
  <w:style w:type="character" w:customStyle="1" w:styleId="772">
    <w:name w:val="WW8Num80z1"/>
    <w:uiPriority w:val="0"/>
  </w:style>
  <w:style w:type="character" w:customStyle="1" w:styleId="773">
    <w:name w:val="WW8Num80z2"/>
    <w:uiPriority w:val="0"/>
  </w:style>
  <w:style w:type="character" w:customStyle="1" w:styleId="774">
    <w:name w:val="WW8Num80z3"/>
    <w:uiPriority w:val="0"/>
  </w:style>
  <w:style w:type="character" w:customStyle="1" w:styleId="775">
    <w:name w:val="WW8Num80z4"/>
    <w:uiPriority w:val="0"/>
  </w:style>
  <w:style w:type="character" w:customStyle="1" w:styleId="776">
    <w:name w:val="WW8Num80z5"/>
    <w:uiPriority w:val="0"/>
  </w:style>
  <w:style w:type="character" w:customStyle="1" w:styleId="777">
    <w:name w:val="WW8Num80z6"/>
    <w:uiPriority w:val="0"/>
  </w:style>
  <w:style w:type="character" w:customStyle="1" w:styleId="778">
    <w:name w:val="WW8Num80z7"/>
    <w:uiPriority w:val="0"/>
  </w:style>
  <w:style w:type="character" w:customStyle="1" w:styleId="779">
    <w:name w:val="WW8Num80z8"/>
    <w:uiPriority w:val="0"/>
  </w:style>
  <w:style w:type="character" w:customStyle="1" w:styleId="780">
    <w:name w:val="WW8Num84z1"/>
    <w:uiPriority w:val="0"/>
  </w:style>
  <w:style w:type="character" w:customStyle="1" w:styleId="781">
    <w:name w:val="WW8Num84z2"/>
    <w:uiPriority w:val="0"/>
  </w:style>
  <w:style w:type="character" w:customStyle="1" w:styleId="782">
    <w:name w:val="WW8Num84z3"/>
    <w:uiPriority w:val="0"/>
  </w:style>
  <w:style w:type="character" w:customStyle="1" w:styleId="783">
    <w:name w:val="WW8Num84z4"/>
    <w:uiPriority w:val="0"/>
  </w:style>
  <w:style w:type="character" w:customStyle="1" w:styleId="784">
    <w:name w:val="WW8Num84z5"/>
    <w:uiPriority w:val="0"/>
  </w:style>
  <w:style w:type="character" w:customStyle="1" w:styleId="785">
    <w:name w:val="WW8Num84z6"/>
    <w:uiPriority w:val="0"/>
  </w:style>
  <w:style w:type="character" w:customStyle="1" w:styleId="786">
    <w:name w:val="WW8Num84z7"/>
    <w:uiPriority w:val="0"/>
  </w:style>
  <w:style w:type="character" w:customStyle="1" w:styleId="787">
    <w:name w:val="WW8Num84z8"/>
    <w:uiPriority w:val="0"/>
  </w:style>
  <w:style w:type="character" w:customStyle="1" w:styleId="788">
    <w:name w:val="WW8Num86z1"/>
    <w:uiPriority w:val="0"/>
  </w:style>
  <w:style w:type="character" w:customStyle="1" w:styleId="789">
    <w:name w:val="WW8Num86z2"/>
    <w:uiPriority w:val="0"/>
  </w:style>
  <w:style w:type="character" w:customStyle="1" w:styleId="790">
    <w:name w:val="WW8Num86z3"/>
    <w:uiPriority w:val="0"/>
  </w:style>
  <w:style w:type="character" w:customStyle="1" w:styleId="791">
    <w:name w:val="WW8Num86z4"/>
    <w:uiPriority w:val="0"/>
  </w:style>
  <w:style w:type="character" w:customStyle="1" w:styleId="792">
    <w:name w:val="WW8Num86z5"/>
    <w:uiPriority w:val="0"/>
  </w:style>
  <w:style w:type="character" w:customStyle="1" w:styleId="793">
    <w:name w:val="WW8Num86z6"/>
    <w:uiPriority w:val="0"/>
  </w:style>
  <w:style w:type="character" w:customStyle="1" w:styleId="794">
    <w:name w:val="WW8Num86z7"/>
    <w:uiPriority w:val="0"/>
  </w:style>
  <w:style w:type="character" w:customStyle="1" w:styleId="795">
    <w:name w:val="WW8Num86z8"/>
    <w:uiPriority w:val="0"/>
  </w:style>
  <w:style w:type="character" w:customStyle="1" w:styleId="796">
    <w:name w:val="WW8Num88z2"/>
    <w:uiPriority w:val="0"/>
  </w:style>
  <w:style w:type="character" w:customStyle="1" w:styleId="797">
    <w:name w:val="WW8Num88z3"/>
    <w:uiPriority w:val="0"/>
  </w:style>
  <w:style w:type="character" w:customStyle="1" w:styleId="798">
    <w:name w:val="WW8Num88z4"/>
    <w:uiPriority w:val="0"/>
  </w:style>
  <w:style w:type="character" w:customStyle="1" w:styleId="799">
    <w:name w:val="WW8Num88z5"/>
    <w:uiPriority w:val="0"/>
  </w:style>
  <w:style w:type="character" w:customStyle="1" w:styleId="800">
    <w:name w:val="WW8Num88z6"/>
    <w:uiPriority w:val="0"/>
  </w:style>
  <w:style w:type="character" w:customStyle="1" w:styleId="801">
    <w:name w:val="WW8Num88z7"/>
    <w:uiPriority w:val="0"/>
  </w:style>
  <w:style w:type="character" w:customStyle="1" w:styleId="802">
    <w:name w:val="WW8Num88z8"/>
    <w:uiPriority w:val="0"/>
  </w:style>
  <w:style w:type="character" w:customStyle="1" w:styleId="803">
    <w:name w:val="WW8Num89z1"/>
    <w:uiPriority w:val="0"/>
  </w:style>
  <w:style w:type="character" w:customStyle="1" w:styleId="804">
    <w:name w:val="WW8Num89z2"/>
    <w:uiPriority w:val="0"/>
  </w:style>
  <w:style w:type="character" w:customStyle="1" w:styleId="805">
    <w:name w:val="WW8Num89z3"/>
    <w:uiPriority w:val="0"/>
  </w:style>
  <w:style w:type="character" w:customStyle="1" w:styleId="806">
    <w:name w:val="WW8Num89z4"/>
    <w:uiPriority w:val="0"/>
  </w:style>
  <w:style w:type="character" w:customStyle="1" w:styleId="807">
    <w:name w:val="WW8Num89z5"/>
    <w:uiPriority w:val="0"/>
  </w:style>
  <w:style w:type="character" w:customStyle="1" w:styleId="808">
    <w:name w:val="WW8Num89z6"/>
    <w:uiPriority w:val="0"/>
  </w:style>
  <w:style w:type="character" w:customStyle="1" w:styleId="809">
    <w:name w:val="WW8Num89z7"/>
    <w:uiPriority w:val="0"/>
  </w:style>
  <w:style w:type="character" w:customStyle="1" w:styleId="810">
    <w:name w:val="WW8Num89z8"/>
    <w:uiPriority w:val="0"/>
  </w:style>
  <w:style w:type="character" w:customStyle="1" w:styleId="811">
    <w:name w:val="WW8Num90z2"/>
    <w:uiPriority w:val="0"/>
  </w:style>
  <w:style w:type="character" w:customStyle="1" w:styleId="812">
    <w:name w:val="WW8Num90z3"/>
    <w:uiPriority w:val="0"/>
  </w:style>
  <w:style w:type="character" w:customStyle="1" w:styleId="813">
    <w:name w:val="WW8Num90z4"/>
    <w:uiPriority w:val="0"/>
  </w:style>
  <w:style w:type="character" w:customStyle="1" w:styleId="814">
    <w:name w:val="WW8Num90z5"/>
    <w:uiPriority w:val="0"/>
  </w:style>
  <w:style w:type="character" w:customStyle="1" w:styleId="815">
    <w:name w:val="WW8Num90z6"/>
    <w:uiPriority w:val="0"/>
  </w:style>
  <w:style w:type="character" w:customStyle="1" w:styleId="816">
    <w:name w:val="WW8Num90z7"/>
    <w:uiPriority w:val="0"/>
  </w:style>
  <w:style w:type="character" w:customStyle="1" w:styleId="817">
    <w:name w:val="WW8Num90z8"/>
    <w:uiPriority w:val="0"/>
  </w:style>
  <w:style w:type="character" w:customStyle="1" w:styleId="818">
    <w:name w:val="WW8Num91z2"/>
    <w:uiPriority w:val="0"/>
  </w:style>
  <w:style w:type="character" w:customStyle="1" w:styleId="819">
    <w:name w:val="WW8Num91z3"/>
    <w:uiPriority w:val="0"/>
  </w:style>
  <w:style w:type="character" w:customStyle="1" w:styleId="820">
    <w:name w:val="WW8Num91z4"/>
    <w:uiPriority w:val="0"/>
  </w:style>
  <w:style w:type="character" w:customStyle="1" w:styleId="821">
    <w:name w:val="WW8Num91z5"/>
    <w:uiPriority w:val="0"/>
  </w:style>
  <w:style w:type="character" w:customStyle="1" w:styleId="822">
    <w:name w:val="WW8Num91z6"/>
    <w:uiPriority w:val="0"/>
  </w:style>
  <w:style w:type="character" w:customStyle="1" w:styleId="823">
    <w:name w:val="WW8Num91z7"/>
    <w:uiPriority w:val="0"/>
  </w:style>
  <w:style w:type="character" w:customStyle="1" w:styleId="824">
    <w:name w:val="WW8Num91z8"/>
    <w:uiPriority w:val="0"/>
  </w:style>
  <w:style w:type="character" w:customStyle="1" w:styleId="825">
    <w:name w:val="WW8Num92z2"/>
    <w:uiPriority w:val="0"/>
  </w:style>
  <w:style w:type="character" w:customStyle="1" w:styleId="826">
    <w:name w:val="WW8Num92z3"/>
    <w:uiPriority w:val="0"/>
  </w:style>
  <w:style w:type="character" w:customStyle="1" w:styleId="827">
    <w:name w:val="WW8Num92z4"/>
    <w:uiPriority w:val="0"/>
  </w:style>
  <w:style w:type="character" w:customStyle="1" w:styleId="828">
    <w:name w:val="WW8Num92z5"/>
    <w:uiPriority w:val="0"/>
  </w:style>
  <w:style w:type="character" w:customStyle="1" w:styleId="829">
    <w:name w:val="WW8Num92z6"/>
    <w:uiPriority w:val="0"/>
  </w:style>
  <w:style w:type="character" w:customStyle="1" w:styleId="830">
    <w:name w:val="WW8Num92z7"/>
    <w:uiPriority w:val="0"/>
  </w:style>
  <w:style w:type="character" w:customStyle="1" w:styleId="831">
    <w:name w:val="WW8Num92z8"/>
    <w:uiPriority w:val="0"/>
  </w:style>
  <w:style w:type="character" w:customStyle="1" w:styleId="832">
    <w:name w:val="WW8Num93z2"/>
    <w:uiPriority w:val="0"/>
  </w:style>
  <w:style w:type="character" w:customStyle="1" w:styleId="833">
    <w:name w:val="WW8Num93z3"/>
    <w:uiPriority w:val="0"/>
  </w:style>
  <w:style w:type="character" w:customStyle="1" w:styleId="834">
    <w:name w:val="WW8Num93z4"/>
    <w:uiPriority w:val="0"/>
  </w:style>
  <w:style w:type="character" w:customStyle="1" w:styleId="835">
    <w:name w:val="WW8Num93z5"/>
    <w:uiPriority w:val="0"/>
  </w:style>
  <w:style w:type="character" w:customStyle="1" w:styleId="836">
    <w:name w:val="WW8Num93z6"/>
    <w:uiPriority w:val="0"/>
  </w:style>
  <w:style w:type="character" w:customStyle="1" w:styleId="837">
    <w:name w:val="WW8Num93z7"/>
    <w:uiPriority w:val="0"/>
  </w:style>
  <w:style w:type="character" w:customStyle="1" w:styleId="838">
    <w:name w:val="WW8Num93z8"/>
    <w:uiPriority w:val="0"/>
  </w:style>
  <w:style w:type="character" w:customStyle="1" w:styleId="839">
    <w:name w:val="WW8Num95z2"/>
    <w:uiPriority w:val="0"/>
  </w:style>
  <w:style w:type="character" w:customStyle="1" w:styleId="840">
    <w:name w:val="WW8Num95z3"/>
    <w:uiPriority w:val="0"/>
  </w:style>
  <w:style w:type="character" w:customStyle="1" w:styleId="841">
    <w:name w:val="WW8Num95z4"/>
    <w:uiPriority w:val="0"/>
  </w:style>
  <w:style w:type="character" w:customStyle="1" w:styleId="842">
    <w:name w:val="WW8Num95z5"/>
    <w:uiPriority w:val="0"/>
  </w:style>
  <w:style w:type="character" w:customStyle="1" w:styleId="843">
    <w:name w:val="WW8Num95z6"/>
    <w:uiPriority w:val="0"/>
  </w:style>
  <w:style w:type="character" w:customStyle="1" w:styleId="844">
    <w:name w:val="WW8Num95z7"/>
    <w:uiPriority w:val="0"/>
  </w:style>
  <w:style w:type="character" w:customStyle="1" w:styleId="845">
    <w:name w:val="WW8Num95z8"/>
    <w:uiPriority w:val="0"/>
  </w:style>
  <w:style w:type="character" w:customStyle="1" w:styleId="846">
    <w:name w:val="WW8Num96z1"/>
    <w:uiPriority w:val="0"/>
  </w:style>
  <w:style w:type="character" w:customStyle="1" w:styleId="847">
    <w:name w:val="WW8Num96z2"/>
    <w:uiPriority w:val="0"/>
  </w:style>
  <w:style w:type="character" w:customStyle="1" w:styleId="848">
    <w:name w:val="WW8Num96z3"/>
    <w:uiPriority w:val="0"/>
  </w:style>
  <w:style w:type="character" w:customStyle="1" w:styleId="849">
    <w:name w:val="WW8Num96z4"/>
    <w:uiPriority w:val="0"/>
  </w:style>
  <w:style w:type="character" w:customStyle="1" w:styleId="850">
    <w:name w:val="WW8Num96z5"/>
    <w:uiPriority w:val="0"/>
  </w:style>
  <w:style w:type="character" w:customStyle="1" w:styleId="851">
    <w:name w:val="WW8Num96z6"/>
    <w:uiPriority w:val="0"/>
  </w:style>
  <w:style w:type="character" w:customStyle="1" w:styleId="852">
    <w:name w:val="WW8Num96z7"/>
    <w:uiPriority w:val="0"/>
  </w:style>
  <w:style w:type="character" w:customStyle="1" w:styleId="853">
    <w:name w:val="WW8Num96z8"/>
    <w:uiPriority w:val="0"/>
  </w:style>
  <w:style w:type="character" w:customStyle="1" w:styleId="854">
    <w:name w:val="WW8Num97z2"/>
    <w:uiPriority w:val="0"/>
  </w:style>
  <w:style w:type="character" w:customStyle="1" w:styleId="855">
    <w:name w:val="WW8Num97z3"/>
    <w:uiPriority w:val="0"/>
  </w:style>
  <w:style w:type="character" w:customStyle="1" w:styleId="856">
    <w:name w:val="WW8Num97z4"/>
    <w:uiPriority w:val="0"/>
  </w:style>
  <w:style w:type="character" w:customStyle="1" w:styleId="857">
    <w:name w:val="WW8Num97z5"/>
    <w:uiPriority w:val="0"/>
  </w:style>
  <w:style w:type="character" w:customStyle="1" w:styleId="858">
    <w:name w:val="WW8Num97z6"/>
    <w:uiPriority w:val="0"/>
  </w:style>
  <w:style w:type="character" w:customStyle="1" w:styleId="859">
    <w:name w:val="WW8Num97z7"/>
    <w:uiPriority w:val="0"/>
  </w:style>
  <w:style w:type="character" w:customStyle="1" w:styleId="860">
    <w:name w:val="WW8Num97z8"/>
    <w:uiPriority w:val="0"/>
  </w:style>
  <w:style w:type="character" w:customStyle="1" w:styleId="861">
    <w:name w:val="WW8Num98z1"/>
    <w:uiPriority w:val="0"/>
  </w:style>
  <w:style w:type="character" w:customStyle="1" w:styleId="862">
    <w:name w:val="WW8Num98z2"/>
    <w:uiPriority w:val="0"/>
  </w:style>
  <w:style w:type="character" w:customStyle="1" w:styleId="863">
    <w:name w:val="WW8Num98z3"/>
    <w:uiPriority w:val="0"/>
  </w:style>
  <w:style w:type="character" w:customStyle="1" w:styleId="864">
    <w:name w:val="WW8Num98z4"/>
    <w:uiPriority w:val="0"/>
  </w:style>
  <w:style w:type="character" w:customStyle="1" w:styleId="865">
    <w:name w:val="WW8Num98z5"/>
    <w:uiPriority w:val="0"/>
  </w:style>
  <w:style w:type="character" w:customStyle="1" w:styleId="866">
    <w:name w:val="WW8Num98z6"/>
    <w:uiPriority w:val="0"/>
  </w:style>
  <w:style w:type="character" w:customStyle="1" w:styleId="867">
    <w:name w:val="WW8Num98z7"/>
    <w:uiPriority w:val="0"/>
  </w:style>
  <w:style w:type="character" w:customStyle="1" w:styleId="868">
    <w:name w:val="WW8Num98z8"/>
    <w:uiPriority w:val="0"/>
  </w:style>
  <w:style w:type="character" w:customStyle="1" w:styleId="869">
    <w:name w:val="Основной шрифт абзаца10"/>
    <w:uiPriority w:val="0"/>
  </w:style>
  <w:style w:type="character" w:customStyle="1" w:styleId="870">
    <w:name w:val="Основной шрифт абзаца9"/>
    <w:uiPriority w:val="0"/>
  </w:style>
  <w:style w:type="character" w:customStyle="1" w:styleId="871">
    <w:name w:val="Основной шрифт абзаца8"/>
    <w:uiPriority w:val="0"/>
  </w:style>
  <w:style w:type="character" w:customStyle="1" w:styleId="872">
    <w:name w:val="WW8Num5z2"/>
    <w:uiPriority w:val="0"/>
  </w:style>
  <w:style w:type="character" w:customStyle="1" w:styleId="873">
    <w:name w:val="Основной шрифт абзаца7"/>
    <w:uiPriority w:val="0"/>
  </w:style>
  <w:style w:type="character" w:customStyle="1" w:styleId="874">
    <w:name w:val="Absatz-Standardschriftart"/>
    <w:uiPriority w:val="0"/>
  </w:style>
  <w:style w:type="character" w:customStyle="1" w:styleId="875">
    <w:name w:val="WW-Absatz-Standardschriftart"/>
    <w:uiPriority w:val="0"/>
  </w:style>
  <w:style w:type="character" w:customStyle="1" w:styleId="876">
    <w:name w:val="WW-Absatz-Standardschriftart1"/>
    <w:uiPriority w:val="0"/>
  </w:style>
  <w:style w:type="character" w:customStyle="1" w:styleId="877">
    <w:name w:val="Основной шрифт абзаца6"/>
    <w:uiPriority w:val="0"/>
  </w:style>
  <w:style w:type="character" w:customStyle="1" w:styleId="878">
    <w:name w:val="WW-Absatz-Standardschriftart11"/>
    <w:uiPriority w:val="0"/>
  </w:style>
  <w:style w:type="character" w:customStyle="1" w:styleId="879">
    <w:name w:val="Основной шрифт абзаца5"/>
    <w:uiPriority w:val="0"/>
  </w:style>
  <w:style w:type="character" w:customStyle="1" w:styleId="880">
    <w:name w:val="Основной шрифт абзаца4"/>
    <w:uiPriority w:val="0"/>
  </w:style>
  <w:style w:type="character" w:customStyle="1" w:styleId="881">
    <w:name w:val="WW-Absatz-Standardschriftart111"/>
    <w:uiPriority w:val="0"/>
  </w:style>
  <w:style w:type="character" w:customStyle="1" w:styleId="882">
    <w:name w:val="WW-Absatz-Standardschriftart1111"/>
    <w:uiPriority w:val="0"/>
  </w:style>
  <w:style w:type="character" w:customStyle="1" w:styleId="883">
    <w:name w:val="WW-Absatz-Standardschriftart11111"/>
    <w:uiPriority w:val="0"/>
  </w:style>
  <w:style w:type="character" w:customStyle="1" w:styleId="884">
    <w:name w:val="WW-Absatz-Standardschriftart111111"/>
    <w:uiPriority w:val="0"/>
  </w:style>
  <w:style w:type="character" w:customStyle="1" w:styleId="885">
    <w:name w:val="WW-Absatz-Standardschriftart1111111"/>
    <w:uiPriority w:val="0"/>
  </w:style>
  <w:style w:type="character" w:customStyle="1" w:styleId="886">
    <w:name w:val="WW-Absatz-Standardschriftart11111111"/>
    <w:uiPriority w:val="0"/>
  </w:style>
  <w:style w:type="character" w:customStyle="1" w:styleId="887">
    <w:name w:val="WW-Absatz-Standardschriftart111111111"/>
    <w:uiPriority w:val="0"/>
  </w:style>
  <w:style w:type="character" w:customStyle="1" w:styleId="888">
    <w:name w:val="WW-Absatz-Standardschriftart1111111111"/>
    <w:uiPriority w:val="0"/>
  </w:style>
  <w:style w:type="character" w:customStyle="1" w:styleId="889">
    <w:name w:val="WW-Absatz-Standardschriftart11111111111"/>
    <w:uiPriority w:val="0"/>
  </w:style>
  <w:style w:type="character" w:customStyle="1" w:styleId="890">
    <w:name w:val="WW-Absatz-Standardschriftart111111111111"/>
    <w:uiPriority w:val="0"/>
  </w:style>
  <w:style w:type="character" w:customStyle="1" w:styleId="891">
    <w:name w:val="WW-Absatz-Standardschriftart1111111111111"/>
    <w:uiPriority w:val="0"/>
  </w:style>
  <w:style w:type="character" w:customStyle="1" w:styleId="892">
    <w:name w:val="WW-Absatz-Standardschriftart11111111111111"/>
    <w:uiPriority w:val="0"/>
  </w:style>
  <w:style w:type="character" w:customStyle="1" w:styleId="893">
    <w:name w:val="Основной шрифт абзаца3"/>
    <w:uiPriority w:val="0"/>
  </w:style>
  <w:style w:type="character" w:customStyle="1" w:styleId="894">
    <w:name w:val="WW-Absatz-Standardschriftart111111111111111"/>
    <w:uiPriority w:val="0"/>
  </w:style>
  <w:style w:type="character" w:customStyle="1" w:styleId="895">
    <w:name w:val="Основной шрифт абзаца2"/>
    <w:uiPriority w:val="0"/>
  </w:style>
  <w:style w:type="character" w:customStyle="1" w:styleId="896">
    <w:name w:val="WW-Absatz-Standardschriftart1111111111111111"/>
    <w:uiPriority w:val="0"/>
  </w:style>
  <w:style w:type="character" w:customStyle="1" w:styleId="897">
    <w:name w:val="WW-Absatz-Standardschriftart11111111111111111"/>
    <w:uiPriority w:val="0"/>
  </w:style>
  <w:style w:type="character" w:customStyle="1" w:styleId="898">
    <w:name w:val="WW-Absatz-Standardschriftart111111111111111111"/>
    <w:uiPriority w:val="0"/>
  </w:style>
  <w:style w:type="character" w:customStyle="1" w:styleId="899">
    <w:name w:val="WW-Absatz-Standardschriftart1111111111111111111"/>
    <w:uiPriority w:val="0"/>
  </w:style>
  <w:style w:type="character" w:customStyle="1" w:styleId="900">
    <w:name w:val="WW-Absatz-Standardschriftart11111111111111111111"/>
    <w:uiPriority w:val="0"/>
  </w:style>
  <w:style w:type="character" w:customStyle="1" w:styleId="901">
    <w:name w:val="WW-Absatz-Standardschriftart111111111111111111111"/>
    <w:uiPriority w:val="0"/>
  </w:style>
  <w:style w:type="character" w:customStyle="1" w:styleId="902">
    <w:name w:val="WW-Absatz-Standardschriftart1111111111111111111111"/>
    <w:uiPriority w:val="0"/>
  </w:style>
  <w:style w:type="character" w:customStyle="1" w:styleId="903">
    <w:name w:val="WW-Absatz-Standardschriftart11111111111111111111111"/>
    <w:uiPriority w:val="0"/>
  </w:style>
  <w:style w:type="character" w:customStyle="1" w:styleId="904">
    <w:name w:val="WW-Absatz-Standardschriftart111111111111111111111111"/>
    <w:uiPriority w:val="0"/>
  </w:style>
  <w:style w:type="character" w:customStyle="1" w:styleId="905">
    <w:name w:val="WW-Absatz-Standardschriftart1111111111111111111111111"/>
    <w:uiPriority w:val="0"/>
  </w:style>
  <w:style w:type="character" w:customStyle="1" w:styleId="906">
    <w:name w:val="WW-Absatz-Standardschriftart11111111111111111111111111"/>
    <w:uiPriority w:val="0"/>
  </w:style>
  <w:style w:type="character" w:customStyle="1" w:styleId="907">
    <w:name w:val="Символ нумерации"/>
    <w:uiPriority w:val="0"/>
    <w:rPr>
      <w:rFonts w:ascii="Times New Roman" w:hAnsi="Times New Roman" w:cs="Times New Roman"/>
    </w:rPr>
  </w:style>
  <w:style w:type="character" w:customStyle="1" w:styleId="908">
    <w:name w:val="Маркеры списка"/>
    <w:uiPriority w:val="0"/>
    <w:rPr>
      <w:rFonts w:ascii="OpenSymbol" w:hAnsi="OpenSymbol" w:eastAsia="OpenSymbol" w:cs="OpenSymbol"/>
    </w:rPr>
  </w:style>
  <w:style w:type="character" w:customStyle="1" w:styleId="909">
    <w:name w:val="Основной текст 2 Знак"/>
    <w:uiPriority w:val="0"/>
    <w:rPr>
      <w:rFonts w:eastAsia="DejaVu Sans" w:cs="Mangal"/>
      <w:kern w:val="2"/>
      <w:sz w:val="24"/>
      <w:szCs w:val="21"/>
      <w:lang w:bidi="hi-IN"/>
    </w:rPr>
  </w:style>
  <w:style w:type="character" w:customStyle="1" w:styleId="910">
    <w:name w:val="Основной текст с отступом Знак"/>
    <w:uiPriority w:val="0"/>
    <w:rPr>
      <w:rFonts w:eastAsia="DejaVu Sans" w:cs="DejaVu Sans"/>
      <w:shadow/>
      <w:spacing w:val="-8"/>
      <w:kern w:val="2"/>
      <w:position w:val="28"/>
      <w:sz w:val="28"/>
      <w:lang w:bidi="hi-IN"/>
    </w:rPr>
  </w:style>
  <w:style w:type="character" w:customStyle="1" w:styleId="911">
    <w:name w:val="c0"/>
    <w:uiPriority w:val="0"/>
  </w:style>
  <w:style w:type="character" w:customStyle="1" w:styleId="912">
    <w:name w:val="Символ сноски"/>
    <w:uiPriority w:val="0"/>
    <w:rPr>
      <w:vertAlign w:val="superscript"/>
    </w:rPr>
  </w:style>
  <w:style w:type="character" w:customStyle="1" w:styleId="913">
    <w:name w:val="Знак сноски1"/>
    <w:uiPriority w:val="0"/>
    <w:rPr>
      <w:vertAlign w:val="superscript"/>
    </w:rPr>
  </w:style>
  <w:style w:type="character" w:customStyle="1" w:styleId="914">
    <w:name w:val="Символы концевой сноски"/>
    <w:uiPriority w:val="0"/>
    <w:rPr>
      <w:vertAlign w:val="superscript"/>
    </w:rPr>
  </w:style>
  <w:style w:type="character" w:customStyle="1" w:styleId="915">
    <w:name w:val="WW-Символы концевой сноски"/>
    <w:uiPriority w:val="0"/>
  </w:style>
  <w:style w:type="character" w:customStyle="1" w:styleId="916">
    <w:name w:val="Заголовок 1 Знак"/>
    <w:uiPriority w:val="0"/>
    <w:rPr>
      <w:rFonts w:ascii="Calibri Light" w:hAnsi="Calibri Light" w:eastAsia="Times New Roman" w:cs="Mangal"/>
      <w:b/>
      <w:bCs/>
      <w:kern w:val="2"/>
      <w:sz w:val="32"/>
      <w:szCs w:val="29"/>
      <w:lang w:bidi="hi-IN"/>
    </w:rPr>
  </w:style>
  <w:style w:type="character" w:customStyle="1" w:styleId="917">
    <w:name w:val="Текст выноски Знак"/>
    <w:uiPriority w:val="0"/>
    <w:rPr>
      <w:rFonts w:ascii="Segoe UI" w:hAnsi="Segoe UI" w:eastAsia="DejaVu Sans" w:cs="Mangal"/>
      <w:kern w:val="2"/>
      <w:sz w:val="18"/>
      <w:szCs w:val="16"/>
      <w:lang w:bidi="hi-IN"/>
    </w:rPr>
  </w:style>
  <w:style w:type="character" w:customStyle="1" w:styleId="918">
    <w:name w:val="s1"/>
    <w:basedOn w:val="869"/>
    <w:uiPriority w:val="0"/>
  </w:style>
  <w:style w:type="character" w:customStyle="1" w:styleId="919">
    <w:name w:val="s9"/>
    <w:basedOn w:val="869"/>
    <w:uiPriority w:val="0"/>
  </w:style>
  <w:style w:type="character" w:customStyle="1" w:styleId="920">
    <w:name w:val="s3"/>
    <w:basedOn w:val="869"/>
    <w:uiPriority w:val="0"/>
  </w:style>
  <w:style w:type="character" w:customStyle="1" w:styleId="921">
    <w:name w:val="s14"/>
    <w:basedOn w:val="869"/>
    <w:uiPriority w:val="0"/>
  </w:style>
  <w:style w:type="character" w:customStyle="1" w:styleId="922">
    <w:name w:val="s15"/>
    <w:basedOn w:val="869"/>
    <w:uiPriority w:val="0"/>
  </w:style>
  <w:style w:type="character" w:customStyle="1" w:styleId="923">
    <w:name w:val="s16"/>
    <w:basedOn w:val="869"/>
    <w:uiPriority w:val="0"/>
  </w:style>
  <w:style w:type="character" w:customStyle="1" w:styleId="924">
    <w:name w:val="apple-converted-space"/>
    <w:basedOn w:val="869"/>
    <w:uiPriority w:val="0"/>
  </w:style>
  <w:style w:type="character" w:customStyle="1" w:styleId="925">
    <w:name w:val="Подзаголовок Знак"/>
    <w:uiPriority w:val="0"/>
    <w:rPr>
      <w:rFonts w:ascii="Arial" w:hAnsi="Arial" w:eastAsia="DejaVu Sans" w:cs="DejaVu Sans"/>
      <w:i/>
      <w:iCs/>
      <w:kern w:val="2"/>
      <w:sz w:val="28"/>
      <w:szCs w:val="28"/>
      <w:lang w:eastAsia="zh-CN" w:bidi="hi-IN"/>
    </w:rPr>
  </w:style>
  <w:style w:type="character" w:customStyle="1" w:styleId="926">
    <w:name w:val="Нижний колонтитул Знак"/>
    <w:uiPriority w:val="0"/>
    <w:rPr>
      <w:rFonts w:ascii="Calibri" w:hAnsi="Calibri" w:eastAsia="Calibri" w:cs="Calibri"/>
      <w:sz w:val="22"/>
      <w:szCs w:val="22"/>
    </w:rPr>
  </w:style>
  <w:style w:type="character" w:customStyle="1" w:styleId="927">
    <w:name w:val="s2"/>
    <w:basedOn w:val="869"/>
    <w:uiPriority w:val="0"/>
  </w:style>
  <w:style w:type="character" w:customStyle="1" w:styleId="928">
    <w:name w:val="s6"/>
    <w:basedOn w:val="869"/>
    <w:uiPriority w:val="0"/>
  </w:style>
  <w:style w:type="character" w:customStyle="1" w:styleId="929">
    <w:name w:val="Название Знак"/>
    <w:uiPriority w:val="0"/>
    <w:rPr>
      <w:rFonts w:ascii="Liberation Sans" w:hAnsi="Liberation Sans" w:eastAsia="WenQuanYi Micro Hei" w:cs="Lohit Hindi"/>
      <w:kern w:val="2"/>
      <w:sz w:val="28"/>
      <w:szCs w:val="28"/>
      <w:lang w:bidi="hi-IN"/>
    </w:rPr>
  </w:style>
  <w:style w:type="character" w:customStyle="1" w:styleId="930">
    <w:name w:val="WW-Интернет-ссылка"/>
    <w:uiPriority w:val="0"/>
    <w:rPr>
      <w:rFonts w:cs="Times New Roman"/>
      <w:color w:val="0000FF"/>
      <w:u w:val="single"/>
    </w:rPr>
  </w:style>
  <w:style w:type="character" w:customStyle="1" w:styleId="931">
    <w:name w:val="Основной текст Знак"/>
    <w:uiPriority w:val="0"/>
    <w:rPr>
      <w:rFonts w:eastAsia="DejaVu Sans" w:cs="DejaVu Sans"/>
      <w:kern w:val="2"/>
      <w:sz w:val="24"/>
      <w:szCs w:val="24"/>
      <w:lang w:eastAsia="zh-CN" w:bidi="hi-IN"/>
    </w:rPr>
  </w:style>
  <w:style w:type="paragraph" w:customStyle="1" w:styleId="932">
    <w:name w:val="Указатель12"/>
    <w:basedOn w:val="1"/>
    <w:uiPriority w:val="0"/>
    <w:pPr>
      <w:suppressLineNumbers/>
    </w:pPr>
    <w:rPr>
      <w:rFonts w:cs="Lohit Devanagari"/>
    </w:rPr>
  </w:style>
  <w:style w:type="paragraph" w:customStyle="1" w:styleId="933">
    <w:name w:val="Название объекта4"/>
    <w:basedOn w:val="1"/>
    <w:next w:val="1"/>
    <w:uiPriority w:val="0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customStyle="1" w:styleId="934">
    <w:name w:val="Указатель11"/>
    <w:basedOn w:val="1"/>
    <w:uiPriority w:val="0"/>
    <w:pPr>
      <w:suppressLineNumbers/>
    </w:pPr>
    <w:rPr>
      <w:rFonts w:cs="FreeSans"/>
    </w:rPr>
  </w:style>
  <w:style w:type="paragraph" w:customStyle="1" w:styleId="935">
    <w:name w:val="Название объекта3"/>
    <w:basedOn w:val="1"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936">
    <w:name w:val="Указатель10"/>
    <w:basedOn w:val="1"/>
    <w:uiPriority w:val="0"/>
    <w:pPr>
      <w:suppressLineNumbers/>
    </w:pPr>
    <w:rPr>
      <w:rFonts w:cs="FreeSans"/>
    </w:rPr>
  </w:style>
  <w:style w:type="paragraph" w:customStyle="1" w:styleId="937">
    <w:name w:val="Название7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38">
    <w:name w:val="Указатель9"/>
    <w:basedOn w:val="1"/>
    <w:uiPriority w:val="0"/>
    <w:pPr>
      <w:suppressLineNumbers/>
    </w:pPr>
  </w:style>
  <w:style w:type="paragraph" w:customStyle="1" w:styleId="939">
    <w:name w:val="Название объекта2"/>
    <w:basedOn w:val="1"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940">
    <w:name w:val="Указатель8"/>
    <w:basedOn w:val="1"/>
    <w:uiPriority w:val="0"/>
    <w:pPr>
      <w:suppressLineNumbers/>
    </w:pPr>
    <w:rPr>
      <w:rFonts w:cs="FreeSans"/>
    </w:rPr>
  </w:style>
  <w:style w:type="paragraph" w:customStyle="1" w:styleId="941">
    <w:name w:val="Название6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42">
    <w:name w:val="Указатель7"/>
    <w:basedOn w:val="1"/>
    <w:uiPriority w:val="0"/>
    <w:pPr>
      <w:suppressLineNumbers/>
    </w:pPr>
  </w:style>
  <w:style w:type="paragraph" w:customStyle="1" w:styleId="943">
    <w:name w:val="Название5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44">
    <w:name w:val="Указатель6"/>
    <w:basedOn w:val="1"/>
    <w:uiPriority w:val="0"/>
    <w:pPr>
      <w:suppressLineNumbers/>
    </w:pPr>
  </w:style>
  <w:style w:type="paragraph" w:customStyle="1" w:styleId="945">
    <w:name w:val="Название4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46">
    <w:name w:val="Указатель5"/>
    <w:basedOn w:val="1"/>
    <w:uiPriority w:val="0"/>
    <w:pPr>
      <w:suppressLineNumbers/>
    </w:pPr>
  </w:style>
  <w:style w:type="paragraph" w:customStyle="1" w:styleId="947">
    <w:name w:val="Название объекта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48">
    <w:name w:val="Указатель4"/>
    <w:basedOn w:val="1"/>
    <w:uiPriority w:val="0"/>
    <w:pPr>
      <w:suppressLineNumbers/>
    </w:pPr>
  </w:style>
  <w:style w:type="paragraph" w:customStyle="1" w:styleId="949">
    <w:name w:val="WW-Заголовок"/>
    <w:basedOn w:val="23"/>
    <w:next w:val="22"/>
    <w:uiPriority w:val="0"/>
  </w:style>
  <w:style w:type="paragraph" w:customStyle="1" w:styleId="950">
    <w:name w:val="Название3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51">
    <w:name w:val="Указатель3"/>
    <w:basedOn w:val="1"/>
    <w:uiPriority w:val="0"/>
    <w:pPr>
      <w:suppressLineNumbers/>
    </w:pPr>
  </w:style>
  <w:style w:type="paragraph" w:customStyle="1" w:styleId="952">
    <w:name w:val="Название2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53">
    <w:name w:val="Указатель2"/>
    <w:basedOn w:val="1"/>
    <w:uiPriority w:val="0"/>
    <w:pPr>
      <w:suppressLineNumbers/>
    </w:pPr>
  </w:style>
  <w:style w:type="paragraph" w:customStyle="1" w:styleId="954">
    <w:name w:val="Название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55">
    <w:name w:val="Указатель1"/>
    <w:basedOn w:val="1"/>
    <w:uiPriority w:val="0"/>
    <w:pPr>
      <w:suppressLineNumbers/>
    </w:pPr>
  </w:style>
  <w:style w:type="paragraph" w:customStyle="1" w:styleId="956">
    <w:name w:val="Основной текст 21"/>
    <w:basedOn w:val="1"/>
    <w:uiPriority w:val="0"/>
    <w:pPr>
      <w:spacing w:line="360" w:lineRule="auto"/>
      <w:jc w:val="both"/>
    </w:pPr>
    <w:rPr>
      <w:shadow/>
      <w:spacing w:val="-8"/>
      <w:position w:val="6"/>
      <w:szCs w:val="20"/>
    </w:rPr>
  </w:style>
  <w:style w:type="paragraph" w:customStyle="1" w:styleId="957">
    <w:name w:val="Стиль"/>
    <w:uiPriority w:val="0"/>
    <w:pPr>
      <w:suppressAutoHyphens/>
    </w:pPr>
    <w:rPr>
      <w:rFonts w:ascii="Journal" w:hAnsi="Journal" w:eastAsia="Arial" w:cs="Journal"/>
      <w:kern w:val="2"/>
      <w:sz w:val="24"/>
      <w:lang w:val="ru-RU" w:eastAsia="zh-CN" w:bidi="ar-SA"/>
    </w:rPr>
  </w:style>
  <w:style w:type="paragraph" w:customStyle="1" w:styleId="958">
    <w:name w:val="Содержимое таблицы"/>
    <w:basedOn w:val="1"/>
    <w:uiPriority w:val="0"/>
    <w:pPr>
      <w:suppressLineNumbers/>
    </w:pPr>
  </w:style>
  <w:style w:type="paragraph" w:customStyle="1" w:styleId="959">
    <w:name w:val="Заголовок таблицы"/>
    <w:basedOn w:val="958"/>
    <w:uiPriority w:val="0"/>
    <w:pPr>
      <w:jc w:val="center"/>
    </w:pPr>
    <w:rPr>
      <w:b/>
      <w:bCs/>
    </w:rPr>
  </w:style>
  <w:style w:type="paragraph" w:customStyle="1" w:styleId="960">
    <w:name w:val="Основной текст 22"/>
    <w:basedOn w:val="1"/>
    <w:uiPriority w:val="0"/>
    <w:pPr>
      <w:spacing w:after="120" w:line="480" w:lineRule="auto"/>
    </w:pPr>
    <w:rPr>
      <w:rFonts w:cs="Mangal"/>
      <w:szCs w:val="21"/>
    </w:rPr>
  </w:style>
  <w:style w:type="paragraph" w:styleId="961">
    <w:name w:val="List Paragraph"/>
    <w:basedOn w:val="1"/>
    <w:qFormat/>
    <w:uiPriority w:val="34"/>
    <w:pPr>
      <w:ind w:left="720"/>
    </w:pPr>
    <w:rPr>
      <w:rFonts w:cs="Mangal"/>
      <w:szCs w:val="21"/>
    </w:rPr>
  </w:style>
  <w:style w:type="paragraph" w:customStyle="1" w:styleId="962">
    <w:name w:val="a_text"/>
    <w:uiPriority w:val="0"/>
    <w:pPr>
      <w:suppressAutoHyphens/>
      <w:spacing w:after="113" w:line="360" w:lineRule="atLeast"/>
      <w:ind w:firstLine="480"/>
    </w:pPr>
    <w:rPr>
      <w:rFonts w:ascii="Times New Roman" w:hAnsi="Times New Roman" w:eastAsia="Arial" w:cs="Times New Roman"/>
      <w:color w:val="000000"/>
      <w:sz w:val="24"/>
      <w:lang w:val="ru-RU" w:eastAsia="zh-CN" w:bidi="ar-SA"/>
    </w:rPr>
  </w:style>
  <w:style w:type="paragraph" w:customStyle="1" w:styleId="963">
    <w:name w:val="a-Subhead 1"/>
    <w:basedOn w:val="1"/>
    <w:uiPriority w:val="0"/>
    <w:rPr>
      <w:rFonts w:ascii="Times New Roman CYR" w:hAnsi="Times New Roman CYR" w:cs="Times New Roman CYR"/>
      <w:b/>
      <w:sz w:val="36"/>
    </w:rPr>
  </w:style>
  <w:style w:type="paragraph" w:customStyle="1" w:styleId="964">
    <w:name w:val="a-Subhead 2"/>
    <w:basedOn w:val="963"/>
    <w:uiPriority w:val="0"/>
    <w:rPr>
      <w:sz w:val="24"/>
    </w:rPr>
  </w:style>
  <w:style w:type="paragraph" w:customStyle="1" w:styleId="965">
    <w:name w:val="a_text-small"/>
    <w:uiPriority w:val="0"/>
    <w:pPr>
      <w:suppressAutoHyphens/>
    </w:pPr>
    <w:rPr>
      <w:rFonts w:ascii="Times New Roman CYR" w:hAnsi="Times New Roman CYR" w:eastAsia="Arial" w:cs="Times New Roman CYR"/>
      <w:lang w:val="ru-RU" w:eastAsia="zh-CN" w:bidi="ar-SA"/>
    </w:rPr>
  </w:style>
  <w:style w:type="paragraph" w:customStyle="1" w:styleId="966">
    <w:name w:val="Основной текст1"/>
    <w:uiPriority w:val="0"/>
    <w:pPr>
      <w:suppressAutoHyphens/>
      <w:ind w:firstLine="480"/>
    </w:pPr>
    <w:rPr>
      <w:rFonts w:ascii="Times New Roman" w:hAnsi="Times New Roman" w:eastAsia="Arial" w:cs="Times New Roman"/>
      <w:sz w:val="24"/>
      <w:lang w:val="ru-RU" w:eastAsia="zh-CN" w:bidi="ar-SA"/>
    </w:rPr>
  </w:style>
  <w:style w:type="paragraph" w:customStyle="1" w:styleId="967">
    <w:name w:val="Абзац списка1"/>
    <w:basedOn w:val="1"/>
    <w:uiPriority w:val="0"/>
    <w:pPr>
      <w:ind w:left="720"/>
    </w:pPr>
    <w:rPr>
      <w:rFonts w:cs="Mangal"/>
      <w:szCs w:val="21"/>
    </w:rPr>
  </w:style>
  <w:style w:type="paragraph" w:customStyle="1" w:styleId="968">
    <w:name w:val="Table Contents"/>
    <w:basedOn w:val="1"/>
    <w:uiPriority w:val="0"/>
  </w:style>
  <w:style w:type="paragraph" w:customStyle="1" w:styleId="969">
    <w:name w:val="Table Heading"/>
    <w:basedOn w:val="968"/>
    <w:uiPriority w:val="0"/>
    <w:pPr>
      <w:jc w:val="center"/>
    </w:pPr>
    <w:rPr>
      <w:b/>
      <w:bCs/>
    </w:rPr>
  </w:style>
  <w:style w:type="paragraph" w:customStyle="1" w:styleId="970">
    <w:name w:val="p2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1">
    <w:name w:val="p21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2">
    <w:name w:val="p33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3">
    <w:name w:val="p23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4">
    <w:name w:val="p34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5">
    <w:name w:val="p35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6">
    <w:name w:val="p4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7">
    <w:name w:val="p6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8">
    <w:name w:val="p3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79">
    <w:name w:val="p14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80">
    <w:name w:val="p1"/>
    <w:basedOn w:val="1"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981">
    <w:name w:val="Текст в заданном формате"/>
    <w:basedOn w:val="1"/>
    <w:uiPriority w:val="0"/>
    <w:pPr>
      <w:widowControl/>
      <w:spacing w:after="200" w:line="276" w:lineRule="auto"/>
    </w:pPr>
    <w:rPr>
      <w:rFonts w:eastAsia="Calibri" w:cs="Times New Roman"/>
      <w:szCs w:val="22"/>
      <w:lang w:bidi="ar-SA"/>
    </w:rPr>
  </w:style>
  <w:style w:type="paragraph" w:customStyle="1" w:styleId="982">
    <w:name w:val="Standard"/>
    <w:uiPriority w:val="0"/>
    <w:pPr>
      <w:widowControl w:val="0"/>
      <w:suppressAutoHyphens/>
    </w:pPr>
    <w:rPr>
      <w:rFonts w:ascii="Liberation Serif" w:hAnsi="Liberation Serif" w:eastAsia="Times New Roman" w:cs="FreeSans"/>
      <w:color w:val="00000A"/>
      <w:kern w:val="2"/>
      <w:sz w:val="24"/>
      <w:szCs w:val="24"/>
      <w:lang w:val="ru-RU" w:eastAsia="zh-CN" w:bidi="hi-IN"/>
    </w:rPr>
  </w:style>
  <w:style w:type="paragraph" w:customStyle="1" w:styleId="983">
    <w:name w:val="Содержимое врезки"/>
    <w:basedOn w:val="1"/>
    <w:uiPriority w:val="0"/>
  </w:style>
  <w:style w:type="paragraph" w:styleId="984">
    <w:name w:val="No Spacing"/>
    <w:qFormat/>
    <w:uiPriority w:val="0"/>
    <w:pPr>
      <w:widowControl w:val="0"/>
      <w:suppressAutoHyphens/>
    </w:pPr>
    <w:rPr>
      <w:rFonts w:ascii="Times New Roman" w:hAnsi="Times New Roman" w:eastAsia="DejaVu Sans" w:cs="Mangal"/>
      <w:kern w:val="2"/>
      <w:sz w:val="24"/>
      <w:szCs w:val="21"/>
      <w:lang w:val="ru-RU" w:eastAsia="zh-CN" w:bidi="hi-IN"/>
    </w:rPr>
  </w:style>
  <w:style w:type="paragraph" w:customStyle="1" w:styleId="985">
    <w:name w:val="Обычный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hi-IN"/>
    </w:rPr>
  </w:style>
  <w:style w:type="character" w:customStyle="1" w:styleId="986">
    <w:name w:val="extendedtext-short"/>
    <w:basedOn w:val="7"/>
    <w:uiPriority w:val="0"/>
  </w:style>
  <w:style w:type="character" w:customStyle="1" w:styleId="987">
    <w:name w:val="ListLabel 84"/>
    <w:qFormat/>
    <w:uiPriority w:val="0"/>
    <w:rPr>
      <w:rFonts w:cs="Symbol"/>
    </w:rPr>
  </w:style>
  <w:style w:type="paragraph" w:customStyle="1" w:styleId="98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  <w:style w:type="paragraph" w:customStyle="1" w:styleId="989">
    <w:name w:val="текст"/>
    <w:basedOn w:val="1"/>
    <w:uiPriority w:val="0"/>
    <w:pPr>
      <w:ind w:left="0" w:right="0" w:firstLine="567"/>
      <w:jc w:val="both"/>
    </w:pPr>
    <w:rPr>
      <w:sz w:val="22"/>
      <w:szCs w:val="22"/>
    </w:rPr>
  </w:style>
  <w:style w:type="paragraph" w:customStyle="1" w:styleId="990">
    <w:name w:val="заголовок 1"/>
    <w:basedOn w:val="1"/>
    <w:next w:val="1"/>
    <w:qFormat/>
    <w:uiPriority w:val="0"/>
    <w:pPr>
      <w:keepNext/>
      <w:autoSpaceDE w:val="0"/>
      <w:jc w:val="center"/>
    </w:pPr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B7D0E-F3B6-4886-BA47-561F042B09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2040</Words>
  <Characters>11632</Characters>
  <Lines>96</Lines>
  <Paragraphs>27</Paragraphs>
  <TotalTime>5</TotalTime>
  <ScaleCrop>false</ScaleCrop>
  <LinksUpToDate>false</LinksUpToDate>
  <CharactersWithSpaces>13645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2021-12-27T11:36:00Z</dcterms:created>
  <dc:creator>Andrey Burov</dc:creator>
  <cp:lastModifiedBy>google1599737165</cp:lastModifiedBy>
  <cp:lastPrinted>2018-09-22T18:40:00Z</cp:lastPrinted>
  <dcterms:modified xsi:type="dcterms:W3CDTF">2022-01-25T09:15:53Z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E61B14BDECB3489D91F441A224D6F7C7</vt:lpwstr>
  </property>
</Properties>
</file>